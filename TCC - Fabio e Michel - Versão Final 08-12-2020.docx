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153399" w14:textId="77777777" w:rsidR="003B4555" w:rsidRPr="007F134F" w:rsidRDefault="00136E5B" w:rsidP="00657F05">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CENTRO UNIVERSITÁRIO CARIOCA - UNICARIOCA</w:t>
      </w:r>
    </w:p>
    <w:p w14:paraId="27696F8B" w14:textId="77777777" w:rsidR="003B4555" w:rsidRPr="007F134F" w:rsidRDefault="003B4555" w:rsidP="00831D33">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12E8DDD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0A928F38" w14:textId="77777777" w:rsidR="003B4555" w:rsidRPr="007F134F" w:rsidRDefault="00136E5B" w:rsidP="00657F05">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FABIO NEVES DE ARAGÃO</w:t>
      </w:r>
    </w:p>
    <w:p w14:paraId="338D0739" w14:textId="77777777" w:rsidR="003B4555" w:rsidRPr="007F134F" w:rsidRDefault="00136E5B" w:rsidP="00657F05">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MICHEL OLIVEIRA DA COSTA MOREIRA</w:t>
      </w:r>
    </w:p>
    <w:p w14:paraId="445AF22B"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70093B01"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2D2977F8"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2AEC406F"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4470A5E9"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3099AF57"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12E87254"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7A76AC3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35B8F665"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sdt>
      <w:sdtPr>
        <w:rPr>
          <w:rFonts w:ascii="Arial" w:hAnsi="Arial" w:cs="Arial"/>
        </w:rPr>
        <w:tag w:val="goog_rdk_0"/>
        <w:id w:val="-974291499"/>
      </w:sdtPr>
      <w:sdtContent>
        <w:p w14:paraId="13D160D4" w14:textId="60690216" w:rsidR="0000164F" w:rsidRPr="007F134F" w:rsidRDefault="00136E5B">
          <w:pPr>
            <w:pBdr>
              <w:top w:val="nil"/>
              <w:left w:val="nil"/>
              <w:bottom w:val="nil"/>
              <w:right w:val="nil"/>
              <w:between w:val="nil"/>
            </w:pBdr>
            <w:spacing w:after="0" w:line="360" w:lineRule="auto"/>
            <w:jc w:val="center"/>
            <w:rPr>
              <w:rFonts w:ascii="Arial" w:eastAsia="Calibri" w:hAnsi="Arial" w:cs="Arial"/>
              <w:i/>
              <w:rPrChange w:id="4" w:author="HP" w:date="2020-11-21T18:37:00Z">
                <w:rPr>
                  <w:rFonts w:ascii="Arial" w:eastAsia="Arial" w:hAnsi="Arial" w:cs="Arial"/>
                  <w:b/>
                  <w:smallCaps/>
                  <w:color w:val="000000"/>
                  <w:sz w:val="24"/>
                  <w:szCs w:val="24"/>
                </w:rPr>
              </w:rPrChange>
            </w:rPr>
            <w:pPrChange w:id="5" w:author="HP" w:date="2020-11-21T18:38:00Z">
              <w:pPr>
                <w:pBdr>
                  <w:top w:val="nil"/>
                  <w:left w:val="nil"/>
                  <w:bottom w:val="nil"/>
                  <w:right w:val="nil"/>
                  <w:between w:val="nil"/>
                </w:pBdr>
                <w:spacing w:after="0" w:line="360" w:lineRule="auto"/>
                <w:ind w:firstLine="709"/>
                <w:jc w:val="center"/>
              </w:pPr>
            </w:pPrChange>
          </w:pPr>
          <w:r w:rsidRPr="007F134F">
            <w:rPr>
              <w:rFonts w:ascii="Arial" w:eastAsia="Arial" w:hAnsi="Arial" w:cs="Arial"/>
              <w:b/>
              <w:smallCaps/>
              <w:color w:val="000000"/>
              <w:sz w:val="24"/>
              <w:szCs w:val="24"/>
            </w:rPr>
            <w:t xml:space="preserve">APLICAÇÃO DE MÉTODOS NA GERÊNCIA DE PROJETO DE MIGRAÇÃO DE SERVIÇOS DE TI PARA A CLOUD EM UM CENÁRIO DE </w:t>
          </w:r>
          <w:r w:rsidR="00766603">
            <w:rPr>
              <w:rFonts w:ascii="Arial" w:eastAsia="Arial" w:hAnsi="Arial" w:cs="Arial"/>
              <w:b/>
              <w:smallCaps/>
              <w:color w:val="000000"/>
              <w:sz w:val="24"/>
              <w:szCs w:val="24"/>
            </w:rPr>
            <w:t xml:space="preserve">CRISE, </w:t>
          </w:r>
          <w:r w:rsidRPr="007F134F">
            <w:rPr>
              <w:rFonts w:ascii="Arial" w:eastAsia="Arial" w:hAnsi="Arial" w:cs="Arial"/>
              <w:b/>
              <w:smallCaps/>
              <w:color w:val="000000"/>
              <w:sz w:val="24"/>
              <w:szCs w:val="24"/>
            </w:rPr>
            <w:t>URGÊNCIA E INCERTEZA DEVIDO À COVID-19</w:t>
          </w:r>
        </w:p>
      </w:sdtContent>
    </w:sdt>
    <w:p w14:paraId="627C5A37" w14:textId="77777777" w:rsidR="003B4555" w:rsidRPr="007F134F" w:rsidRDefault="003B4555" w:rsidP="00831D33">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579DC878"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5B20914A"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0B729ABA"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46A6990D"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004A6C81"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4231501A"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0E31A075" w14:textId="1A171ABC"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03696389" w14:textId="679BCEAA" w:rsidR="00E83B50" w:rsidRPr="007F134F" w:rsidDel="00D85967" w:rsidRDefault="00E83B50">
      <w:pPr>
        <w:pBdr>
          <w:top w:val="nil"/>
          <w:left w:val="nil"/>
          <w:bottom w:val="nil"/>
          <w:right w:val="nil"/>
          <w:between w:val="nil"/>
        </w:pBdr>
        <w:spacing w:after="0" w:line="360" w:lineRule="auto"/>
        <w:ind w:firstLine="709"/>
        <w:jc w:val="both"/>
        <w:rPr>
          <w:del w:id="6" w:author="HP" w:date="2020-11-21T18:35:00Z"/>
          <w:rFonts w:ascii="Arial" w:eastAsia="Arial" w:hAnsi="Arial" w:cs="Arial"/>
          <w:b/>
          <w:smallCaps/>
          <w:color w:val="000000"/>
          <w:sz w:val="24"/>
          <w:szCs w:val="24"/>
        </w:rPr>
      </w:pPr>
    </w:p>
    <w:p w14:paraId="3CCEF76C" w14:textId="5F543B5A" w:rsidR="00E83B50" w:rsidRPr="007F134F" w:rsidDel="00D85967" w:rsidRDefault="00E83B50">
      <w:pPr>
        <w:pBdr>
          <w:top w:val="nil"/>
          <w:left w:val="nil"/>
          <w:bottom w:val="nil"/>
          <w:right w:val="nil"/>
          <w:between w:val="nil"/>
        </w:pBdr>
        <w:spacing w:after="0" w:line="360" w:lineRule="auto"/>
        <w:ind w:firstLine="709"/>
        <w:jc w:val="both"/>
        <w:rPr>
          <w:del w:id="7" w:author="HP" w:date="2020-11-21T18:35:00Z"/>
          <w:rFonts w:ascii="Arial" w:eastAsia="Arial" w:hAnsi="Arial" w:cs="Arial"/>
          <w:b/>
          <w:smallCaps/>
          <w:color w:val="000000"/>
          <w:sz w:val="24"/>
          <w:szCs w:val="24"/>
        </w:rPr>
      </w:pPr>
    </w:p>
    <w:p w14:paraId="20E55A7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19CD0072"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4"/>
          <w:szCs w:val="24"/>
        </w:rPr>
      </w:pPr>
    </w:p>
    <w:p w14:paraId="6896CE2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smallCaps/>
          <w:color w:val="000000"/>
          <w:sz w:val="24"/>
          <w:szCs w:val="24"/>
        </w:rPr>
      </w:pPr>
    </w:p>
    <w:p w14:paraId="7C6EDB7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smallCaps/>
          <w:color w:val="000000"/>
          <w:sz w:val="24"/>
          <w:szCs w:val="24"/>
        </w:rPr>
      </w:pPr>
    </w:p>
    <w:p w14:paraId="43E5903C"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smallCaps/>
          <w:color w:val="000000"/>
          <w:sz w:val="24"/>
          <w:szCs w:val="24"/>
        </w:rPr>
      </w:pPr>
    </w:p>
    <w:p w14:paraId="58DB3652" w14:textId="77777777" w:rsidR="003B4555" w:rsidRPr="007F134F" w:rsidRDefault="00136E5B" w:rsidP="00657F05">
      <w:pPr>
        <w:pBdr>
          <w:top w:val="nil"/>
          <w:left w:val="nil"/>
          <w:bottom w:val="nil"/>
          <w:right w:val="nil"/>
          <w:between w:val="nil"/>
        </w:pBdr>
        <w:spacing w:after="0" w:line="360" w:lineRule="auto"/>
        <w:jc w:val="center"/>
        <w:rPr>
          <w:rFonts w:ascii="Arial" w:eastAsia="Arial" w:hAnsi="Arial" w:cs="Arial"/>
          <w:smallCaps/>
          <w:color w:val="000000"/>
          <w:sz w:val="24"/>
          <w:szCs w:val="24"/>
        </w:rPr>
      </w:pPr>
      <w:r w:rsidRPr="007F134F">
        <w:rPr>
          <w:rFonts w:ascii="Arial" w:eastAsia="Arial" w:hAnsi="Arial" w:cs="Arial"/>
          <w:smallCaps/>
          <w:color w:val="000000"/>
          <w:sz w:val="24"/>
          <w:szCs w:val="24"/>
        </w:rPr>
        <w:t>RIO DE JANEIRO</w:t>
      </w:r>
    </w:p>
    <w:p w14:paraId="15B0156D" w14:textId="6AF6C4AC" w:rsidR="003B4555" w:rsidRPr="007F134F" w:rsidRDefault="00136E5B" w:rsidP="00657F05">
      <w:pPr>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7F134F">
        <w:rPr>
          <w:rFonts w:ascii="Arial" w:eastAsia="Arial" w:hAnsi="Arial" w:cs="Arial"/>
          <w:smallCaps/>
          <w:color w:val="000000"/>
          <w:sz w:val="24"/>
          <w:szCs w:val="24"/>
        </w:rPr>
        <w:lastRenderedPageBreak/>
        <w:t>2020</w:t>
      </w:r>
    </w:p>
    <w:p w14:paraId="6EF63316" w14:textId="77777777" w:rsidR="00D85967" w:rsidRPr="007F134F" w:rsidRDefault="00D85967">
      <w:pPr>
        <w:pBdr>
          <w:top w:val="nil"/>
          <w:left w:val="nil"/>
          <w:bottom w:val="nil"/>
          <w:right w:val="nil"/>
          <w:between w:val="nil"/>
        </w:pBdr>
        <w:spacing w:after="0" w:line="360" w:lineRule="auto"/>
        <w:ind w:firstLine="709"/>
        <w:jc w:val="center"/>
        <w:rPr>
          <w:ins w:id="8" w:author="HP" w:date="2020-11-21T18:35:00Z"/>
          <w:rFonts w:ascii="Arial" w:eastAsia="Arial" w:hAnsi="Arial" w:cs="Arial"/>
          <w:b/>
          <w:smallCaps/>
          <w:color w:val="000000"/>
          <w:sz w:val="24"/>
          <w:szCs w:val="24"/>
        </w:rPr>
      </w:pPr>
    </w:p>
    <w:p w14:paraId="1F32C19A" w14:textId="3D75E59B" w:rsidR="003B4555" w:rsidRPr="007F134F" w:rsidRDefault="00136E5B" w:rsidP="00657F05">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FABIO NEVES DE ARAGÃO</w:t>
      </w:r>
    </w:p>
    <w:p w14:paraId="793A03F6" w14:textId="77777777" w:rsidR="003B4555" w:rsidRPr="007F134F" w:rsidRDefault="00136E5B" w:rsidP="00657F05">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MICHEL OLIVEIRA DA COSTA MOREIRA</w:t>
      </w:r>
    </w:p>
    <w:p w14:paraId="41B6FE76"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244CC5B8"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3049D6F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1BC7D71C"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5C9414CD"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37EEEF30"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645AE1CC" w14:textId="77777777" w:rsidR="003B4555" w:rsidRPr="007F134F" w:rsidRDefault="003B4555">
      <w:pPr>
        <w:pBdr>
          <w:top w:val="nil"/>
          <w:left w:val="nil"/>
          <w:bottom w:val="nil"/>
          <w:right w:val="nil"/>
          <w:between w:val="nil"/>
        </w:pBdr>
        <w:spacing w:after="0" w:line="360" w:lineRule="auto"/>
        <w:ind w:firstLine="709"/>
        <w:rPr>
          <w:rFonts w:ascii="Arial" w:eastAsia="Arial" w:hAnsi="Arial" w:cs="Arial"/>
          <w:b/>
          <w:smallCaps/>
          <w:color w:val="000000"/>
          <w:sz w:val="24"/>
          <w:szCs w:val="24"/>
        </w:rPr>
      </w:pPr>
    </w:p>
    <w:sdt>
      <w:sdtPr>
        <w:rPr>
          <w:rFonts w:ascii="Arial" w:hAnsi="Arial" w:cs="Arial"/>
        </w:rPr>
        <w:tag w:val="goog_rdk_2"/>
        <w:id w:val="-137344876"/>
      </w:sdtPr>
      <w:sdtContent>
        <w:p w14:paraId="0D953564" w14:textId="729811B3" w:rsidR="003B4555" w:rsidRPr="007F134F" w:rsidRDefault="00136E5B">
          <w:pPr>
            <w:pBdr>
              <w:top w:val="nil"/>
              <w:left w:val="nil"/>
              <w:bottom w:val="nil"/>
              <w:right w:val="nil"/>
              <w:between w:val="nil"/>
            </w:pBdr>
            <w:spacing w:after="0" w:line="360" w:lineRule="auto"/>
            <w:jc w:val="center"/>
            <w:rPr>
              <w:del w:id="9" w:author="HP" w:date="2020-10-26T16:49:00Z"/>
              <w:rFonts w:ascii="Arial" w:eastAsia="Arial" w:hAnsi="Arial" w:cs="Arial"/>
              <w:b/>
              <w:i/>
              <w:color w:val="000000"/>
              <w:sz w:val="24"/>
              <w:szCs w:val="24"/>
            </w:rPr>
          </w:pPr>
          <w:r w:rsidRPr="007F134F">
            <w:rPr>
              <w:rFonts w:ascii="Arial" w:eastAsia="Arial" w:hAnsi="Arial" w:cs="Arial"/>
              <w:b/>
              <w:smallCaps/>
              <w:color w:val="000000"/>
              <w:sz w:val="24"/>
              <w:szCs w:val="24"/>
            </w:rPr>
            <w:t xml:space="preserve">APLICAÇÃO DE MÉTODOS NA GERÊNCIA DE PROJETO DE MIGRAÇÃO DE SERVIÇOS DE TI PARA A CLOUD EM UM CENÁRIO DE </w:t>
          </w:r>
          <w:r w:rsidR="00766603">
            <w:rPr>
              <w:rFonts w:ascii="Arial" w:eastAsia="Arial" w:hAnsi="Arial" w:cs="Arial"/>
              <w:b/>
              <w:smallCaps/>
              <w:color w:val="000000"/>
              <w:sz w:val="24"/>
              <w:szCs w:val="24"/>
            </w:rPr>
            <w:t xml:space="preserve">CRISE, </w:t>
          </w:r>
          <w:r w:rsidRPr="007F134F">
            <w:rPr>
              <w:rFonts w:ascii="Arial" w:eastAsia="Arial" w:hAnsi="Arial" w:cs="Arial"/>
              <w:b/>
              <w:smallCaps/>
              <w:color w:val="000000"/>
              <w:sz w:val="24"/>
              <w:szCs w:val="24"/>
            </w:rPr>
            <w:t>URGÊNCIA E INCERTEZA DEVIDO À COVID-19</w:t>
          </w:r>
          <w:sdt>
            <w:sdtPr>
              <w:rPr>
                <w:rFonts w:ascii="Arial" w:hAnsi="Arial" w:cs="Arial"/>
              </w:rPr>
              <w:tag w:val="goog_rdk_1"/>
              <w:id w:val="-1242716143"/>
              <w:showingPlcHdr/>
            </w:sdtPr>
            <w:sdtContent>
              <w:r w:rsidR="005644F0" w:rsidRPr="007F134F">
                <w:rPr>
                  <w:rFonts w:ascii="Arial" w:hAnsi="Arial" w:cs="Arial"/>
                  <w:rPrChange w:id="10" w:author="HP" w:date="2020-11-21T18:37:00Z">
                    <w:rPr/>
                  </w:rPrChange>
                </w:rPr>
                <w:t xml:space="preserve">     </w:t>
              </w:r>
            </w:sdtContent>
          </w:sdt>
        </w:p>
      </w:sdtContent>
    </w:sdt>
    <w:p w14:paraId="302DEE7B"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8"/>
          <w:szCs w:val="28"/>
        </w:rPr>
      </w:pPr>
    </w:p>
    <w:p w14:paraId="6D22C484"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9D9E201"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color w:val="000000"/>
          <w:sz w:val="20"/>
          <w:szCs w:val="20"/>
        </w:rPr>
      </w:pPr>
    </w:p>
    <w:p w14:paraId="66C0297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color w:val="000000"/>
          <w:sz w:val="20"/>
          <w:szCs w:val="20"/>
        </w:rPr>
      </w:pPr>
    </w:p>
    <w:p w14:paraId="7504742D"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color w:val="000000"/>
          <w:sz w:val="20"/>
          <w:szCs w:val="20"/>
        </w:rPr>
      </w:pPr>
    </w:p>
    <w:p w14:paraId="46E9E566"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color w:val="000000"/>
          <w:sz w:val="20"/>
          <w:szCs w:val="20"/>
        </w:rPr>
      </w:pPr>
    </w:p>
    <w:p w14:paraId="1612480F"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color w:val="000000"/>
          <w:sz w:val="20"/>
          <w:szCs w:val="20"/>
        </w:rPr>
      </w:pPr>
    </w:p>
    <w:tbl>
      <w:tblPr>
        <w:tblW w:w="4359" w:type="dxa"/>
        <w:tblInd w:w="4361" w:type="dxa"/>
        <w:tblBorders>
          <w:top w:val="nil"/>
          <w:left w:val="nil"/>
          <w:bottom w:val="nil"/>
          <w:right w:val="nil"/>
          <w:insideH w:val="nil"/>
          <w:insideV w:val="nil"/>
        </w:tblBorders>
        <w:tblLayout w:type="fixed"/>
        <w:tblLook w:val="0400" w:firstRow="0" w:lastRow="0" w:firstColumn="0" w:lastColumn="0" w:noHBand="0" w:noVBand="1"/>
      </w:tblPr>
      <w:tblGrid>
        <w:gridCol w:w="4359"/>
      </w:tblGrid>
      <w:tr w:rsidR="003B4555" w:rsidRPr="007F134F" w14:paraId="338E21F3" w14:textId="77777777">
        <w:trPr>
          <w:trHeight w:val="2181"/>
        </w:trPr>
        <w:tc>
          <w:tcPr>
            <w:tcW w:w="4359" w:type="dxa"/>
          </w:tcPr>
          <w:p w14:paraId="56631E4C" w14:textId="77777777" w:rsidR="003B4555" w:rsidRPr="007F134F" w:rsidRDefault="00136E5B">
            <w:pPr>
              <w:pBdr>
                <w:top w:val="nil"/>
                <w:left w:val="nil"/>
                <w:bottom w:val="nil"/>
                <w:right w:val="nil"/>
                <w:between w:val="nil"/>
              </w:pBdr>
              <w:spacing w:after="0" w:line="360" w:lineRule="auto"/>
              <w:jc w:val="both"/>
              <w:rPr>
                <w:rFonts w:ascii="Arial" w:eastAsia="Arial" w:hAnsi="Arial" w:cs="Arial"/>
                <w:color w:val="000000"/>
              </w:rPr>
              <w:pPrChange w:id="11" w:author="HP" w:date="2020-11-21T18:38:00Z">
                <w:pPr>
                  <w:pBdr>
                    <w:top w:val="nil"/>
                    <w:left w:val="nil"/>
                    <w:bottom w:val="nil"/>
                    <w:right w:val="nil"/>
                    <w:between w:val="nil"/>
                  </w:pBdr>
                  <w:spacing w:after="0" w:line="240" w:lineRule="auto"/>
                  <w:jc w:val="both"/>
                </w:pPr>
              </w:pPrChange>
            </w:pPr>
            <w:r w:rsidRPr="007F134F">
              <w:rPr>
                <w:rFonts w:ascii="Arial" w:eastAsia="Arial" w:hAnsi="Arial" w:cs="Arial"/>
                <w:color w:val="000000"/>
              </w:rPr>
              <w:t>Trabalho de Conclusão de Curso apresentado ao Centro Universitário Carioca, como requisito parcial à obtenção do grau de Bacharel em Ciência da Computação.</w:t>
            </w:r>
          </w:p>
        </w:tc>
      </w:tr>
    </w:tbl>
    <w:p w14:paraId="6EB94708" w14:textId="77777777" w:rsidR="003B4555" w:rsidRPr="007F134F" w:rsidRDefault="003B4555" w:rsidP="00831D33">
      <w:pPr>
        <w:spacing w:after="0" w:line="360" w:lineRule="auto"/>
        <w:ind w:firstLine="709"/>
        <w:rPr>
          <w:rFonts w:ascii="Arial" w:eastAsia="Arial" w:hAnsi="Arial" w:cs="Arial"/>
          <w:color w:val="000000"/>
          <w:sz w:val="24"/>
          <w:szCs w:val="24"/>
        </w:rPr>
      </w:pPr>
    </w:p>
    <w:p w14:paraId="54E7035A" w14:textId="77777777" w:rsidR="003B4555" w:rsidRPr="007F134F" w:rsidRDefault="003B4555">
      <w:pPr>
        <w:spacing w:after="0" w:line="360" w:lineRule="auto"/>
        <w:ind w:firstLine="709"/>
        <w:rPr>
          <w:rFonts w:ascii="Arial" w:eastAsia="Arial" w:hAnsi="Arial" w:cs="Arial"/>
          <w:color w:val="000000"/>
          <w:sz w:val="24"/>
          <w:szCs w:val="24"/>
        </w:rPr>
      </w:pPr>
    </w:p>
    <w:p w14:paraId="3D7880DE" w14:textId="77777777" w:rsidR="003B4555" w:rsidRPr="007F134F" w:rsidRDefault="00136E5B">
      <w:pPr>
        <w:spacing w:after="0" w:line="360" w:lineRule="auto"/>
        <w:ind w:firstLine="709"/>
        <w:rPr>
          <w:rFonts w:ascii="Arial" w:eastAsia="Arial" w:hAnsi="Arial" w:cs="Arial"/>
          <w:b/>
          <w:i/>
          <w:smallCaps/>
          <w:color w:val="000000"/>
          <w:sz w:val="28"/>
          <w:szCs w:val="28"/>
        </w:rPr>
      </w:pPr>
      <w:r w:rsidRPr="007F134F">
        <w:rPr>
          <w:rFonts w:ascii="Arial" w:eastAsia="Arial" w:hAnsi="Arial" w:cs="Arial"/>
          <w:color w:val="000000"/>
          <w:sz w:val="24"/>
          <w:szCs w:val="24"/>
        </w:rPr>
        <w:t>Orientador: Prof. Fabio Henrique Silva</w:t>
      </w:r>
    </w:p>
    <w:p w14:paraId="52F49113"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0B6E6A3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5EE3B97" w14:textId="77777777" w:rsidR="00B47018" w:rsidRPr="007F134F" w:rsidRDefault="00B47018">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3F70E7BF"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97766B2" w14:textId="77777777" w:rsidR="003B4555" w:rsidRPr="007F134F" w:rsidRDefault="00136E5B" w:rsidP="00657F05">
      <w:pPr>
        <w:pBdr>
          <w:top w:val="nil"/>
          <w:left w:val="nil"/>
          <w:bottom w:val="nil"/>
          <w:right w:val="nil"/>
          <w:between w:val="nil"/>
        </w:pBdr>
        <w:spacing w:after="0" w:line="360" w:lineRule="auto"/>
        <w:jc w:val="center"/>
        <w:rPr>
          <w:rFonts w:ascii="Arial" w:eastAsia="Arial" w:hAnsi="Arial" w:cs="Arial"/>
          <w:smallCaps/>
          <w:color w:val="000000"/>
          <w:sz w:val="24"/>
          <w:szCs w:val="24"/>
        </w:rPr>
      </w:pPr>
      <w:r w:rsidRPr="007F134F">
        <w:rPr>
          <w:rFonts w:ascii="Arial" w:eastAsia="Arial" w:hAnsi="Arial" w:cs="Arial"/>
          <w:smallCaps/>
          <w:color w:val="000000"/>
          <w:sz w:val="24"/>
          <w:szCs w:val="24"/>
        </w:rPr>
        <w:t>RIO DE JANEIRO</w:t>
      </w:r>
    </w:p>
    <w:p w14:paraId="24ABB27A" w14:textId="4B718CB7" w:rsidR="00CF68A5" w:rsidRDefault="00136E5B" w:rsidP="00657F05">
      <w:pPr>
        <w:pBdr>
          <w:top w:val="nil"/>
          <w:left w:val="nil"/>
          <w:bottom w:val="nil"/>
          <w:right w:val="nil"/>
          <w:between w:val="nil"/>
        </w:pBdr>
        <w:spacing w:after="0" w:line="360" w:lineRule="auto"/>
        <w:jc w:val="center"/>
        <w:rPr>
          <w:rFonts w:ascii="Arial" w:eastAsia="Arial" w:hAnsi="Arial" w:cs="Arial"/>
          <w:smallCaps/>
          <w:color w:val="000000"/>
          <w:sz w:val="24"/>
          <w:szCs w:val="24"/>
        </w:rPr>
      </w:pPr>
      <w:r w:rsidRPr="007F134F">
        <w:rPr>
          <w:rFonts w:ascii="Arial" w:eastAsia="Arial" w:hAnsi="Arial" w:cs="Arial"/>
          <w:smallCaps/>
          <w:color w:val="000000"/>
          <w:sz w:val="24"/>
          <w:szCs w:val="24"/>
        </w:rPr>
        <w:t>2020</w:t>
      </w:r>
    </w:p>
    <w:p w14:paraId="5E302E9B" w14:textId="77777777" w:rsidR="00CF68A5" w:rsidRDefault="00CF68A5">
      <w:pPr>
        <w:suppressAutoHyphens w:val="0"/>
        <w:rPr>
          <w:rFonts w:ascii="Arial" w:eastAsia="Arial" w:hAnsi="Arial" w:cs="Arial"/>
          <w:smallCaps/>
          <w:color w:val="000000"/>
          <w:sz w:val="24"/>
          <w:szCs w:val="24"/>
        </w:rPr>
      </w:pPr>
      <w:r>
        <w:rPr>
          <w:rFonts w:ascii="Arial" w:eastAsia="Arial" w:hAnsi="Arial" w:cs="Arial"/>
          <w:smallCaps/>
          <w:color w:val="000000"/>
          <w:sz w:val="24"/>
          <w:szCs w:val="24"/>
        </w:rPr>
        <w:br w:type="page"/>
      </w:r>
    </w:p>
    <w:p w14:paraId="723A8E49" w14:textId="06675889" w:rsidR="00CF68A5" w:rsidRDefault="00CF68A5" w:rsidP="00657F05">
      <w:pPr>
        <w:pBdr>
          <w:top w:val="nil"/>
          <w:left w:val="nil"/>
          <w:bottom w:val="nil"/>
          <w:right w:val="nil"/>
          <w:between w:val="nil"/>
        </w:pBdr>
        <w:spacing w:after="0" w:line="360" w:lineRule="auto"/>
        <w:jc w:val="center"/>
        <w:rPr>
          <w:rFonts w:ascii="Arial" w:eastAsia="Arial" w:hAnsi="Arial" w:cs="Arial"/>
          <w:smallCaps/>
          <w:color w:val="000000"/>
          <w:sz w:val="24"/>
          <w:szCs w:val="24"/>
        </w:rPr>
      </w:pPr>
    </w:p>
    <w:tbl>
      <w:tblPr>
        <w:tblpPr w:leftFromText="141" w:rightFromText="141" w:vertAnchor="page" w:horzAnchor="page" w:tblpX="2581" w:tblpY="9281"/>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54"/>
      </w:tblGrid>
      <w:tr w:rsidR="00CF68A5" w:rsidRPr="00CF68A5" w14:paraId="0FE4B747" w14:textId="77777777" w:rsidTr="00CF68A5">
        <w:trPr>
          <w:trHeight w:val="3109"/>
        </w:trPr>
        <w:tc>
          <w:tcPr>
            <w:tcW w:w="7054" w:type="dxa"/>
            <w:tcBorders>
              <w:bottom w:val="single" w:sz="4" w:space="0" w:color="auto"/>
            </w:tcBorders>
          </w:tcPr>
          <w:p w14:paraId="68B9FE01" w14:textId="77777777" w:rsidR="00CF68A5" w:rsidRPr="00CF68A5" w:rsidRDefault="00CF68A5" w:rsidP="00CF68A5">
            <w:pPr>
              <w:tabs>
                <w:tab w:val="left" w:pos="1026"/>
              </w:tabs>
              <w:suppressAutoHyphens w:val="0"/>
              <w:spacing w:after="0" w:line="240" w:lineRule="auto"/>
              <w:ind w:firstLine="34"/>
              <w:rPr>
                <w:rFonts w:ascii="Arial" w:eastAsia="Times New Roman" w:hAnsi="Arial" w:cs="Arial"/>
                <w:b/>
                <w:color w:val="1D1B11"/>
                <w:kern w:val="0"/>
                <w:sz w:val="20"/>
                <w:szCs w:val="20"/>
                <w:lang w:eastAsia="pt-BR"/>
              </w:rPr>
            </w:pPr>
          </w:p>
          <w:p w14:paraId="425256E9"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1D1B11"/>
                <w:kern w:val="0"/>
                <w:sz w:val="20"/>
                <w:szCs w:val="20"/>
                <w:lang w:eastAsia="pt-BR"/>
              </w:rPr>
              <w:t xml:space="preserve">A282a   </w:t>
            </w:r>
            <w:r w:rsidRPr="00CF68A5">
              <w:rPr>
                <w:rFonts w:ascii="Arial" w:eastAsia="Times New Roman" w:hAnsi="Arial" w:cs="Arial"/>
                <w:color w:val="auto"/>
                <w:kern w:val="0"/>
                <w:sz w:val="20"/>
                <w:szCs w:val="20"/>
                <w:lang w:eastAsia="pt-BR"/>
              </w:rPr>
              <w:t>Aragão, Fabio Neves de</w:t>
            </w:r>
          </w:p>
          <w:p w14:paraId="6BDD0DB8"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Aplicação de métodos na gerência de projeto de migração de </w:t>
            </w:r>
          </w:p>
          <w:p w14:paraId="1A644D53"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serviços de ti para a cloud em um cenário de crise, urgência e </w:t>
            </w:r>
          </w:p>
          <w:p w14:paraId="14F717D6"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incerteza devido à covid-19 / Fabio Neves de Aragão e Michel </w:t>
            </w:r>
          </w:p>
          <w:p w14:paraId="665A266F"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Oliveira da Costa Moreira. </w:t>
            </w:r>
            <w:r w:rsidRPr="00CF68A5">
              <w:rPr>
                <w:rFonts w:ascii="Arial" w:eastAsia="Times New Roman" w:hAnsi="Arial" w:cs="Arial"/>
                <w:color w:val="1D1B11"/>
                <w:kern w:val="0"/>
                <w:sz w:val="20"/>
                <w:szCs w:val="20"/>
                <w:lang w:eastAsia="pt-BR"/>
              </w:rPr>
              <w:t xml:space="preserve">– Rio de Janeiro, </w:t>
            </w:r>
            <w:r w:rsidRPr="00CF68A5">
              <w:rPr>
                <w:rFonts w:ascii="Arial" w:eastAsia="Times New Roman" w:hAnsi="Arial" w:cs="Arial"/>
                <w:caps/>
                <w:color w:val="1D1B11"/>
                <w:kern w:val="0"/>
                <w:sz w:val="20"/>
                <w:szCs w:val="20"/>
                <w:lang w:eastAsia="pt-BR"/>
              </w:rPr>
              <w:t>2020.</w:t>
            </w:r>
            <w:r w:rsidRPr="00CF68A5">
              <w:rPr>
                <w:rFonts w:ascii="Arial" w:eastAsia="Times New Roman" w:hAnsi="Arial" w:cs="Arial"/>
                <w:b/>
                <w:caps/>
                <w:color w:val="1D1B11"/>
                <w:kern w:val="0"/>
                <w:sz w:val="20"/>
                <w:szCs w:val="20"/>
                <w:lang w:eastAsia="pt-BR"/>
              </w:rPr>
              <w:t xml:space="preserve">                    </w:t>
            </w:r>
          </w:p>
          <w:p w14:paraId="2B816B48" w14:textId="1912D8B4" w:rsidR="00CF68A5" w:rsidRPr="00CF68A5" w:rsidRDefault="00CF68A5" w:rsidP="00CF68A5">
            <w:pPr>
              <w:suppressAutoHyphens w:val="0"/>
              <w:spacing w:after="0" w:line="240" w:lineRule="auto"/>
              <w:rPr>
                <w:rFonts w:ascii="Arial" w:eastAsia="Times New Roman" w:hAnsi="Arial" w:cs="Arial"/>
                <w:color w:val="1D1B11"/>
                <w:kern w:val="0"/>
                <w:sz w:val="20"/>
                <w:szCs w:val="20"/>
                <w:lang w:eastAsia="pt-BR"/>
              </w:rPr>
            </w:pPr>
            <w:r w:rsidRPr="00CF68A5">
              <w:rPr>
                <w:rFonts w:ascii="Arial" w:eastAsia="Times New Roman" w:hAnsi="Arial" w:cs="Arial"/>
                <w:color w:val="1D1B11"/>
                <w:kern w:val="0"/>
                <w:sz w:val="20"/>
                <w:szCs w:val="20"/>
                <w:lang w:eastAsia="pt-BR"/>
              </w:rPr>
              <w:t xml:space="preserve">                    9</w:t>
            </w:r>
            <w:r w:rsidR="000D1DA8">
              <w:rPr>
                <w:rFonts w:ascii="Arial" w:eastAsia="Times New Roman" w:hAnsi="Arial" w:cs="Arial"/>
                <w:color w:val="1D1B11"/>
                <w:kern w:val="0"/>
                <w:sz w:val="20"/>
                <w:szCs w:val="20"/>
                <w:lang w:eastAsia="pt-BR"/>
              </w:rPr>
              <w:t>7</w:t>
            </w:r>
            <w:r w:rsidRPr="00CF68A5">
              <w:rPr>
                <w:rFonts w:ascii="Arial" w:eastAsia="Times New Roman" w:hAnsi="Arial" w:cs="Arial"/>
                <w:color w:val="1D1B11"/>
                <w:kern w:val="0"/>
                <w:sz w:val="20"/>
                <w:szCs w:val="20"/>
                <w:lang w:eastAsia="pt-BR"/>
              </w:rPr>
              <w:t xml:space="preserve"> f. </w:t>
            </w:r>
          </w:p>
          <w:p w14:paraId="1EFD85C5" w14:textId="77777777" w:rsidR="00CF68A5" w:rsidRPr="00CF68A5" w:rsidRDefault="00CF68A5" w:rsidP="00CF68A5">
            <w:pPr>
              <w:suppressAutoHyphens w:val="0"/>
              <w:spacing w:after="0" w:line="240" w:lineRule="auto"/>
              <w:ind w:left="1485"/>
              <w:rPr>
                <w:rFonts w:ascii="Arial" w:eastAsia="Times New Roman" w:hAnsi="Arial" w:cs="Arial"/>
                <w:color w:val="1D1B11"/>
                <w:kern w:val="0"/>
                <w:sz w:val="20"/>
                <w:szCs w:val="20"/>
                <w:lang w:eastAsia="pt-BR"/>
              </w:rPr>
            </w:pPr>
          </w:p>
          <w:p w14:paraId="7F019D85"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Orientador: Fabio Henrique Silva</w:t>
            </w:r>
          </w:p>
          <w:p w14:paraId="7C04F80A"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Trabalho de Conclusão de Curso (Graduação em Ciência da </w:t>
            </w:r>
          </w:p>
          <w:p w14:paraId="65AC9A3B"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Computação </w:t>
            </w:r>
            <w:r w:rsidRPr="00CF68A5">
              <w:rPr>
                <w:rFonts w:ascii="Arial" w:eastAsia="Times New Roman" w:hAnsi="Arial" w:cs="Arial"/>
                <w:color w:val="000000"/>
                <w:kern w:val="0"/>
                <w:sz w:val="20"/>
                <w:szCs w:val="20"/>
                <w:lang w:eastAsia="pt-BR"/>
              </w:rPr>
              <w:t xml:space="preserve">) </w:t>
            </w:r>
            <w:r w:rsidRPr="00CF68A5">
              <w:rPr>
                <w:rFonts w:ascii="Arial" w:eastAsia="Times New Roman" w:hAnsi="Arial" w:cs="Arial"/>
                <w:color w:val="auto"/>
                <w:kern w:val="0"/>
                <w:sz w:val="20"/>
                <w:szCs w:val="20"/>
                <w:lang w:eastAsia="pt-BR"/>
              </w:rPr>
              <w:t xml:space="preserve">– Centro Universitário UniCarioca, Rio de Janeiro, </w:t>
            </w:r>
          </w:p>
          <w:p w14:paraId="29A5BA5A"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2020.</w:t>
            </w:r>
          </w:p>
          <w:p w14:paraId="55EADE45"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1D1B11"/>
                <w:kern w:val="0"/>
                <w:sz w:val="20"/>
                <w:szCs w:val="20"/>
                <w:lang w:eastAsia="pt-BR"/>
              </w:rPr>
              <w:t xml:space="preserve">              </w:t>
            </w:r>
          </w:p>
          <w:p w14:paraId="2E5DD329"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1.SCRUM. 2.  PMBOK. 3. Riscos em projetos. 4. Estudo de </w:t>
            </w:r>
          </w:p>
          <w:p w14:paraId="607A9A6B"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Caso. 5. Migração de serviços. 6. Tailoring. 7. Metodologias </w:t>
            </w:r>
          </w:p>
          <w:p w14:paraId="5A82E27F"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Preditivas. 8. Metodologias ágeis. 9. Gerenciamento de risco. </w:t>
            </w:r>
          </w:p>
          <w:p w14:paraId="6A3803FE"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I. Moreira, Michel Oliveira da Costa. II. Silva, Fabio Henrique, prof.        </w:t>
            </w:r>
          </w:p>
          <w:p w14:paraId="01FE09A9"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lang w:eastAsia="pt-BR"/>
              </w:rPr>
            </w:pPr>
            <w:r w:rsidRPr="00CF68A5">
              <w:rPr>
                <w:rFonts w:ascii="Arial" w:eastAsia="Times New Roman" w:hAnsi="Arial" w:cs="Arial"/>
                <w:color w:val="auto"/>
                <w:kern w:val="0"/>
                <w:sz w:val="20"/>
                <w:szCs w:val="20"/>
                <w:lang w:eastAsia="pt-BR"/>
              </w:rPr>
              <w:t xml:space="preserve">                orient.</w:t>
            </w:r>
            <w:r w:rsidRPr="00CF68A5">
              <w:rPr>
                <w:rFonts w:ascii="Arial" w:eastAsia="Times New Roman" w:hAnsi="Arial" w:cs="Arial"/>
                <w:bCs/>
                <w:color w:val="FF0000"/>
                <w:kern w:val="0"/>
                <w:sz w:val="20"/>
                <w:szCs w:val="20"/>
                <w:lang w:eastAsia="pt-BR"/>
              </w:rPr>
              <w:t xml:space="preserve"> </w:t>
            </w:r>
            <w:r w:rsidRPr="00CF68A5">
              <w:rPr>
                <w:rFonts w:ascii="Arial" w:eastAsia="Times New Roman" w:hAnsi="Arial" w:cs="Arial"/>
                <w:bCs/>
                <w:color w:val="auto"/>
                <w:kern w:val="0"/>
                <w:sz w:val="20"/>
                <w:szCs w:val="20"/>
                <w:lang w:eastAsia="pt-BR"/>
              </w:rPr>
              <w:t>II.</w:t>
            </w:r>
            <w:r w:rsidRPr="00CF68A5">
              <w:rPr>
                <w:rFonts w:ascii="Arial" w:eastAsia="Times New Roman" w:hAnsi="Arial" w:cs="Arial"/>
                <w:bCs/>
                <w:color w:val="FF0000"/>
                <w:kern w:val="0"/>
                <w:sz w:val="20"/>
                <w:szCs w:val="20"/>
                <w:lang w:eastAsia="pt-BR"/>
              </w:rPr>
              <w:t xml:space="preserve"> </w:t>
            </w:r>
            <w:r w:rsidRPr="00CF68A5">
              <w:rPr>
                <w:rFonts w:ascii="Arial" w:eastAsia="Times New Roman" w:hAnsi="Arial" w:cs="Arial"/>
                <w:color w:val="1D1B11"/>
                <w:kern w:val="0"/>
                <w:sz w:val="20"/>
                <w:szCs w:val="20"/>
                <w:lang w:eastAsia="pt-BR"/>
              </w:rPr>
              <w:t>Título.</w:t>
            </w:r>
          </w:p>
          <w:p w14:paraId="09C53878" w14:textId="77777777" w:rsidR="00CF68A5" w:rsidRPr="00CF68A5" w:rsidRDefault="00CF68A5" w:rsidP="00CF68A5">
            <w:pPr>
              <w:suppressAutoHyphens w:val="0"/>
              <w:spacing w:after="0" w:line="240" w:lineRule="auto"/>
              <w:rPr>
                <w:rFonts w:ascii="Arial" w:eastAsia="Times New Roman" w:hAnsi="Arial" w:cs="Arial"/>
                <w:color w:val="1D1B11"/>
                <w:kern w:val="0"/>
                <w:sz w:val="20"/>
                <w:szCs w:val="20"/>
                <w:lang w:eastAsia="pt-BR"/>
              </w:rPr>
            </w:pPr>
          </w:p>
          <w:p w14:paraId="6E13FD2E" w14:textId="77777777" w:rsidR="00CF68A5" w:rsidRPr="00CF68A5" w:rsidRDefault="00CF68A5" w:rsidP="00CF68A5">
            <w:pPr>
              <w:suppressAutoHyphens w:val="0"/>
              <w:spacing w:after="0" w:line="240" w:lineRule="auto"/>
              <w:rPr>
                <w:rFonts w:ascii="Arial" w:eastAsia="Times New Roman" w:hAnsi="Arial" w:cs="Arial"/>
                <w:color w:val="auto"/>
                <w:kern w:val="0"/>
                <w:sz w:val="20"/>
                <w:szCs w:val="20"/>
                <w:shd w:val="clear" w:color="auto" w:fill="F7F7F7"/>
                <w:lang w:eastAsia="pt-BR"/>
              </w:rPr>
            </w:pPr>
            <w:r w:rsidRPr="00CF68A5">
              <w:rPr>
                <w:rFonts w:ascii="Arial" w:eastAsia="Times New Roman" w:hAnsi="Arial" w:cs="Arial"/>
                <w:color w:val="000000"/>
                <w:kern w:val="0"/>
                <w:sz w:val="20"/>
                <w:szCs w:val="20"/>
                <w:lang w:val="en-US" w:eastAsia="pt-BR"/>
              </w:rPr>
              <w:t xml:space="preserve">                                                                                                    </w:t>
            </w:r>
            <w:r w:rsidRPr="00CF68A5">
              <w:rPr>
                <w:rFonts w:ascii="Arial" w:eastAsia="Times New Roman" w:hAnsi="Arial" w:cs="Arial"/>
                <w:color w:val="auto"/>
                <w:kern w:val="0"/>
                <w:sz w:val="20"/>
                <w:szCs w:val="20"/>
                <w:lang w:eastAsia="pt-BR"/>
              </w:rPr>
              <w:t xml:space="preserve">CDD </w:t>
            </w:r>
            <w:r w:rsidRPr="00CF68A5">
              <w:rPr>
                <w:rFonts w:ascii="Arial" w:eastAsia="Times New Roman" w:hAnsi="Arial" w:cs="Arial"/>
                <w:color w:val="auto"/>
                <w:kern w:val="0"/>
                <w:sz w:val="20"/>
                <w:szCs w:val="20"/>
                <w:shd w:val="clear" w:color="auto" w:fill="F7F7F7"/>
                <w:lang w:eastAsia="pt-BR"/>
              </w:rPr>
              <w:t>658.404</w:t>
            </w:r>
          </w:p>
        </w:tc>
      </w:tr>
    </w:tbl>
    <w:p w14:paraId="191A2793" w14:textId="77777777" w:rsidR="00CF68A5" w:rsidRPr="00CF68A5" w:rsidRDefault="00CF68A5" w:rsidP="00CF68A5">
      <w:pPr>
        <w:rPr>
          <w:rFonts w:ascii="Tahoma" w:eastAsia="Times New Roman" w:hAnsi="Tahoma" w:cs="Tahoma"/>
          <w:color w:val="auto"/>
          <w:kern w:val="0"/>
          <w:sz w:val="20"/>
          <w:szCs w:val="20"/>
          <w:lang w:eastAsia="pt-BR"/>
        </w:rPr>
      </w:pPr>
      <w:r>
        <w:rPr>
          <w:rFonts w:ascii="Arial" w:eastAsia="Arial" w:hAnsi="Arial" w:cs="Arial"/>
          <w:smallCaps/>
          <w:color w:val="000000"/>
          <w:sz w:val="24"/>
          <w:szCs w:val="24"/>
        </w:rPr>
        <w:br w:type="page"/>
      </w:r>
    </w:p>
    <w:p w14:paraId="69EAB6CD" w14:textId="589558D3" w:rsidR="003B4555" w:rsidRPr="007F134F" w:rsidRDefault="00136E5B">
      <w:pPr>
        <w:pBdr>
          <w:top w:val="nil"/>
          <w:left w:val="nil"/>
          <w:bottom w:val="nil"/>
          <w:right w:val="nil"/>
          <w:between w:val="nil"/>
        </w:pBdr>
        <w:spacing w:before="120" w:after="0" w:line="360" w:lineRule="auto"/>
        <w:jc w:val="center"/>
        <w:rPr>
          <w:rFonts w:ascii="Arial" w:eastAsia="Calibri" w:hAnsi="Arial" w:cs="Arial"/>
          <w:smallCaps/>
          <w:color w:val="000000"/>
          <w:sz w:val="24"/>
          <w:szCs w:val="24"/>
          <w:rPrChange w:id="12" w:author="HP" w:date="2020-11-21T18:37:00Z">
            <w:rPr>
              <w:rFonts w:eastAsia="Calibri"/>
              <w:smallCaps/>
              <w:color w:val="000000"/>
              <w:sz w:val="24"/>
              <w:szCs w:val="24"/>
            </w:rPr>
          </w:rPrChange>
        </w:rPr>
        <w:pPrChange w:id="13" w:author="HP" w:date="2020-11-21T18:38:00Z">
          <w:pPr>
            <w:pBdr>
              <w:top w:val="nil"/>
              <w:left w:val="nil"/>
              <w:bottom w:val="nil"/>
              <w:right w:val="nil"/>
              <w:between w:val="nil"/>
            </w:pBdr>
            <w:spacing w:before="120" w:after="0"/>
            <w:jc w:val="center"/>
          </w:pPr>
        </w:pPrChange>
      </w:pPr>
      <w:r w:rsidRPr="007F134F">
        <w:rPr>
          <w:rFonts w:ascii="Arial" w:eastAsia="Calibri" w:hAnsi="Arial" w:cs="Arial"/>
          <w:smallCaps/>
          <w:color w:val="000000"/>
          <w:sz w:val="24"/>
          <w:szCs w:val="24"/>
          <w:rPrChange w:id="14" w:author="HP" w:date="2020-11-21T18:37:00Z">
            <w:rPr>
              <w:rFonts w:eastAsia="Calibri"/>
              <w:smallCaps/>
              <w:color w:val="000000"/>
              <w:sz w:val="24"/>
              <w:szCs w:val="24"/>
            </w:rPr>
          </w:rPrChange>
        </w:rPr>
        <w:lastRenderedPageBreak/>
        <w:t>FABIO NEVES DE ARAGÃO</w:t>
      </w:r>
    </w:p>
    <w:p w14:paraId="6C73D76C" w14:textId="77777777" w:rsidR="003B4555" w:rsidRPr="007F134F" w:rsidRDefault="00136E5B">
      <w:pPr>
        <w:pBdr>
          <w:top w:val="nil"/>
          <w:left w:val="nil"/>
          <w:bottom w:val="nil"/>
          <w:right w:val="nil"/>
          <w:between w:val="nil"/>
        </w:pBdr>
        <w:spacing w:after="0" w:line="360" w:lineRule="auto"/>
        <w:jc w:val="center"/>
        <w:rPr>
          <w:rFonts w:ascii="Arial" w:eastAsia="Calibri" w:hAnsi="Arial" w:cs="Arial"/>
          <w:smallCaps/>
          <w:color w:val="000000"/>
          <w:sz w:val="24"/>
          <w:szCs w:val="24"/>
          <w:rPrChange w:id="15" w:author="HP" w:date="2020-11-21T18:37:00Z">
            <w:rPr>
              <w:rFonts w:eastAsia="Calibri"/>
              <w:smallCaps/>
              <w:color w:val="000000"/>
              <w:sz w:val="24"/>
              <w:szCs w:val="24"/>
            </w:rPr>
          </w:rPrChange>
        </w:rPr>
        <w:pPrChange w:id="16" w:author="HP" w:date="2020-11-21T18:38:00Z">
          <w:pPr>
            <w:pBdr>
              <w:top w:val="nil"/>
              <w:left w:val="nil"/>
              <w:bottom w:val="nil"/>
              <w:right w:val="nil"/>
              <w:between w:val="nil"/>
            </w:pBdr>
            <w:spacing w:after="0"/>
            <w:jc w:val="center"/>
          </w:pPr>
        </w:pPrChange>
      </w:pPr>
      <w:r w:rsidRPr="007F134F">
        <w:rPr>
          <w:rFonts w:ascii="Arial" w:eastAsia="Calibri" w:hAnsi="Arial" w:cs="Arial"/>
          <w:smallCaps/>
          <w:color w:val="000000"/>
          <w:sz w:val="24"/>
          <w:szCs w:val="24"/>
          <w:rPrChange w:id="17" w:author="HP" w:date="2020-11-21T18:37:00Z">
            <w:rPr>
              <w:rFonts w:eastAsia="Calibri"/>
              <w:smallCaps/>
              <w:color w:val="000000"/>
              <w:sz w:val="24"/>
              <w:szCs w:val="24"/>
            </w:rPr>
          </w:rPrChange>
        </w:rPr>
        <w:t>MICHEL OLIVEIRA DA COSTA MOREIRA</w:t>
      </w:r>
    </w:p>
    <w:p w14:paraId="331C3B3A" w14:textId="77777777" w:rsidR="003B4555" w:rsidRPr="007F134F" w:rsidRDefault="003B4555">
      <w:pPr>
        <w:pBdr>
          <w:top w:val="nil"/>
          <w:left w:val="nil"/>
          <w:bottom w:val="nil"/>
          <w:right w:val="nil"/>
          <w:between w:val="nil"/>
        </w:pBdr>
        <w:spacing w:after="0" w:line="360" w:lineRule="auto"/>
        <w:jc w:val="center"/>
        <w:rPr>
          <w:rFonts w:ascii="Arial" w:eastAsia="Arial" w:hAnsi="Arial" w:cs="Arial"/>
          <w:smallCaps/>
          <w:color w:val="000000"/>
          <w:sz w:val="24"/>
          <w:szCs w:val="24"/>
        </w:rPr>
        <w:pPrChange w:id="18" w:author="HP" w:date="2020-11-21T18:38:00Z">
          <w:pPr>
            <w:pBdr>
              <w:top w:val="nil"/>
              <w:left w:val="nil"/>
              <w:bottom w:val="nil"/>
              <w:right w:val="nil"/>
              <w:between w:val="nil"/>
            </w:pBdr>
            <w:spacing w:after="0"/>
            <w:jc w:val="center"/>
          </w:pPr>
        </w:pPrChange>
      </w:pPr>
    </w:p>
    <w:p w14:paraId="5D18F69C" w14:textId="3F964A97" w:rsidR="003B4555" w:rsidRPr="007F134F" w:rsidDel="00274359" w:rsidRDefault="003B4555" w:rsidP="00831D33">
      <w:pPr>
        <w:spacing w:after="0" w:line="360" w:lineRule="auto"/>
        <w:ind w:firstLine="720"/>
        <w:jc w:val="center"/>
        <w:rPr>
          <w:del w:id="19" w:author="HP" w:date="2020-11-21T17:22:00Z"/>
          <w:rFonts w:ascii="Arial" w:eastAsia="Arial" w:hAnsi="Arial" w:cs="Arial"/>
          <w:color w:val="000000"/>
          <w:sz w:val="24"/>
          <w:szCs w:val="24"/>
        </w:rPr>
      </w:pPr>
    </w:p>
    <w:p w14:paraId="21B9B702" w14:textId="77777777" w:rsidR="003B4555" w:rsidRPr="007F134F" w:rsidRDefault="003B4555">
      <w:pPr>
        <w:spacing w:after="0" w:line="360" w:lineRule="auto"/>
        <w:ind w:firstLine="720"/>
        <w:jc w:val="center"/>
        <w:rPr>
          <w:rFonts w:ascii="Arial" w:eastAsia="Arial" w:hAnsi="Arial" w:cs="Arial"/>
          <w:color w:val="000000"/>
          <w:sz w:val="24"/>
          <w:szCs w:val="24"/>
        </w:rPr>
      </w:pPr>
    </w:p>
    <w:p w14:paraId="6CAE96A0" w14:textId="77777777" w:rsidR="003B4555" w:rsidRPr="007F134F" w:rsidRDefault="003B4555">
      <w:pPr>
        <w:spacing w:after="0" w:line="360" w:lineRule="auto"/>
        <w:ind w:firstLine="720"/>
        <w:jc w:val="center"/>
        <w:rPr>
          <w:rFonts w:ascii="Arial" w:eastAsia="Arial" w:hAnsi="Arial" w:cs="Arial"/>
          <w:color w:val="000000"/>
          <w:sz w:val="24"/>
          <w:szCs w:val="24"/>
        </w:rPr>
      </w:pPr>
    </w:p>
    <w:p w14:paraId="00D55C3C" w14:textId="77777777" w:rsidR="003B4555" w:rsidRPr="007F134F" w:rsidRDefault="003B4555">
      <w:pPr>
        <w:spacing w:after="0" w:line="360" w:lineRule="auto"/>
        <w:ind w:firstLine="720"/>
        <w:jc w:val="center"/>
        <w:rPr>
          <w:rFonts w:ascii="Arial" w:eastAsia="Arial" w:hAnsi="Arial" w:cs="Arial"/>
          <w:sz w:val="24"/>
          <w:szCs w:val="24"/>
        </w:rPr>
      </w:pPr>
    </w:p>
    <w:p w14:paraId="144010B0" w14:textId="112E82D3" w:rsidR="003B4555" w:rsidRPr="007F134F" w:rsidRDefault="00136E5B">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color w:val="000000"/>
          <w:sz w:val="24"/>
          <w:szCs w:val="24"/>
        </w:rPr>
        <w:t xml:space="preserve">Aplicação de Métodos na Gerência de Projeto de Migração de Serviços de TI para a Cloud em um Cenário de </w:t>
      </w:r>
      <w:r w:rsidR="00766603">
        <w:rPr>
          <w:rFonts w:ascii="Arial" w:eastAsia="Arial" w:hAnsi="Arial" w:cs="Arial"/>
          <w:b/>
          <w:color w:val="000000"/>
          <w:sz w:val="24"/>
          <w:szCs w:val="24"/>
        </w:rPr>
        <w:t xml:space="preserve">Crise, </w:t>
      </w:r>
      <w:r w:rsidRPr="007F134F">
        <w:rPr>
          <w:rFonts w:ascii="Arial" w:eastAsia="Arial" w:hAnsi="Arial" w:cs="Arial"/>
          <w:b/>
          <w:color w:val="000000"/>
          <w:sz w:val="24"/>
          <w:szCs w:val="24"/>
        </w:rPr>
        <w:t>Urgência e Incerteza devido à Covid-19</w:t>
      </w:r>
    </w:p>
    <w:p w14:paraId="78CCEDD4" w14:textId="77777777" w:rsidR="003B4555" w:rsidRPr="007F134F" w:rsidRDefault="003B4555">
      <w:pPr>
        <w:spacing w:line="360" w:lineRule="auto"/>
        <w:ind w:firstLine="720"/>
        <w:jc w:val="center"/>
        <w:rPr>
          <w:rFonts w:ascii="Arial" w:eastAsia="Arial" w:hAnsi="Arial" w:cs="Arial"/>
          <w:b/>
          <w:color w:val="000000"/>
          <w:sz w:val="24"/>
          <w:szCs w:val="24"/>
        </w:rPr>
      </w:pPr>
    </w:p>
    <w:p w14:paraId="68CCC4B4" w14:textId="77777777" w:rsidR="003B4555" w:rsidRPr="007F134F" w:rsidRDefault="00136E5B">
      <w:pPr>
        <w:spacing w:line="360" w:lineRule="auto"/>
        <w:ind w:left="4253"/>
        <w:jc w:val="both"/>
        <w:rPr>
          <w:rFonts w:ascii="Arial" w:eastAsia="Arial" w:hAnsi="Arial" w:cs="Arial"/>
          <w:sz w:val="24"/>
          <w:szCs w:val="24"/>
        </w:rPr>
      </w:pPr>
      <w:r w:rsidRPr="007F134F">
        <w:rPr>
          <w:rFonts w:ascii="Arial" w:eastAsia="Arial" w:hAnsi="Arial" w:cs="Arial"/>
          <w:color w:val="000000"/>
          <w:sz w:val="20"/>
          <w:szCs w:val="20"/>
        </w:rPr>
        <w:t>Trabalho de conclusão de curso apresentado ao Centro Universitário Carioca, como requisito do grau de Bacharel em Ciência da Computação.</w:t>
      </w:r>
    </w:p>
    <w:p w14:paraId="12A3182B" w14:textId="77777777" w:rsidR="003B4555" w:rsidRPr="007F134F" w:rsidRDefault="00136E5B">
      <w:pPr>
        <w:spacing w:after="240" w:line="360" w:lineRule="auto"/>
        <w:ind w:left="709" w:hanging="709"/>
        <w:rPr>
          <w:rFonts w:ascii="Arial" w:eastAsia="Arial" w:hAnsi="Arial" w:cs="Arial"/>
          <w:sz w:val="24"/>
          <w:szCs w:val="24"/>
        </w:rPr>
        <w:pPrChange w:id="20" w:author="HP" w:date="2020-11-21T18:38:00Z">
          <w:pPr>
            <w:spacing w:after="240" w:line="240" w:lineRule="auto"/>
            <w:ind w:left="709" w:hanging="709"/>
          </w:pPr>
        </w:pPrChange>
      </w:pPr>
      <w:r w:rsidRPr="007F134F">
        <w:rPr>
          <w:rFonts w:ascii="Arial" w:eastAsia="Arial" w:hAnsi="Arial" w:cs="Arial"/>
          <w:color w:val="000000"/>
          <w:sz w:val="24"/>
          <w:szCs w:val="24"/>
        </w:rPr>
        <w:br/>
      </w:r>
      <w:r w:rsidRPr="007F134F">
        <w:rPr>
          <w:rFonts w:ascii="Arial" w:eastAsia="Arial" w:hAnsi="Arial" w:cs="Arial"/>
          <w:color w:val="000000"/>
          <w:sz w:val="24"/>
          <w:szCs w:val="24"/>
        </w:rPr>
        <w:br/>
      </w:r>
    </w:p>
    <w:p w14:paraId="15E2D6E1" w14:textId="2C1DA860" w:rsidR="003B4555" w:rsidRPr="007F134F" w:rsidRDefault="00136E5B">
      <w:pPr>
        <w:spacing w:after="0" w:line="360" w:lineRule="auto"/>
        <w:rPr>
          <w:rFonts w:ascii="Arial" w:eastAsia="Arial" w:hAnsi="Arial" w:cs="Arial"/>
          <w:color w:val="000000"/>
          <w:sz w:val="24"/>
          <w:szCs w:val="24"/>
        </w:rPr>
        <w:pPrChange w:id="21" w:author="HP" w:date="2020-11-21T18:38:00Z">
          <w:pPr>
            <w:spacing w:after="0" w:line="240" w:lineRule="auto"/>
          </w:pPr>
        </w:pPrChange>
      </w:pPr>
      <w:r w:rsidRPr="007F134F">
        <w:rPr>
          <w:rFonts w:ascii="Arial" w:eastAsia="Arial" w:hAnsi="Arial" w:cs="Arial"/>
          <w:color w:val="000000"/>
          <w:sz w:val="24"/>
          <w:szCs w:val="24"/>
        </w:rPr>
        <w:t xml:space="preserve">Rio de Janeiro, </w:t>
      </w:r>
      <w:r w:rsidR="00903029" w:rsidRPr="007F134F">
        <w:rPr>
          <w:rFonts w:ascii="Arial" w:eastAsia="Arial" w:hAnsi="Arial" w:cs="Arial"/>
          <w:color w:val="000000"/>
          <w:sz w:val="24"/>
          <w:szCs w:val="24"/>
        </w:rPr>
        <w:t>02</w:t>
      </w:r>
      <w:r w:rsidRPr="007F134F">
        <w:rPr>
          <w:rFonts w:ascii="Arial" w:eastAsia="Arial" w:hAnsi="Arial" w:cs="Arial"/>
          <w:color w:val="000000"/>
          <w:sz w:val="24"/>
          <w:szCs w:val="24"/>
        </w:rPr>
        <w:t xml:space="preserve"> de </w:t>
      </w:r>
      <w:r w:rsidR="00903029" w:rsidRPr="007F134F">
        <w:rPr>
          <w:rFonts w:ascii="Arial" w:eastAsia="Arial" w:hAnsi="Arial" w:cs="Arial"/>
          <w:color w:val="000000"/>
          <w:sz w:val="24"/>
          <w:szCs w:val="24"/>
        </w:rPr>
        <w:t xml:space="preserve">dezembro </w:t>
      </w:r>
      <w:r w:rsidRPr="007F134F">
        <w:rPr>
          <w:rFonts w:ascii="Arial" w:eastAsia="Arial" w:hAnsi="Arial" w:cs="Arial"/>
          <w:color w:val="000000"/>
          <w:sz w:val="24"/>
          <w:szCs w:val="24"/>
        </w:rPr>
        <w:t>de 2020.</w:t>
      </w:r>
    </w:p>
    <w:p w14:paraId="3A5A447D" w14:textId="77777777" w:rsidR="003B4555" w:rsidRPr="007F134F" w:rsidRDefault="003B4555">
      <w:pPr>
        <w:spacing w:after="0" w:line="360" w:lineRule="auto"/>
        <w:rPr>
          <w:rFonts w:ascii="Arial" w:eastAsia="Arial" w:hAnsi="Arial" w:cs="Arial"/>
          <w:sz w:val="24"/>
          <w:szCs w:val="24"/>
        </w:rPr>
        <w:pPrChange w:id="22" w:author="HP" w:date="2020-11-21T18:38:00Z">
          <w:pPr>
            <w:spacing w:after="0" w:line="240" w:lineRule="auto"/>
          </w:pPr>
        </w:pPrChange>
      </w:pPr>
    </w:p>
    <w:p w14:paraId="56341442" w14:textId="0202C6EE" w:rsidR="003B4555" w:rsidRPr="007F134F" w:rsidDel="00274359" w:rsidRDefault="003B4555">
      <w:pPr>
        <w:spacing w:after="0" w:line="360" w:lineRule="auto"/>
        <w:ind w:left="709" w:hanging="709"/>
        <w:rPr>
          <w:del w:id="23" w:author="HP" w:date="2020-11-21T17:22:00Z"/>
          <w:rFonts w:ascii="Arial" w:eastAsia="Arial" w:hAnsi="Arial" w:cs="Arial"/>
          <w:sz w:val="24"/>
          <w:szCs w:val="24"/>
        </w:rPr>
        <w:pPrChange w:id="24" w:author="HP" w:date="2020-11-21T18:38:00Z">
          <w:pPr>
            <w:spacing w:after="0" w:line="240" w:lineRule="auto"/>
            <w:ind w:left="709" w:hanging="709"/>
          </w:pPr>
        </w:pPrChange>
      </w:pPr>
    </w:p>
    <w:p w14:paraId="26FA0B7C" w14:textId="77777777" w:rsidR="003B4555" w:rsidRPr="007F134F" w:rsidRDefault="003B4555">
      <w:pPr>
        <w:spacing w:after="0" w:line="360" w:lineRule="auto"/>
        <w:ind w:left="709" w:hanging="709"/>
        <w:jc w:val="center"/>
        <w:rPr>
          <w:rFonts w:ascii="Arial" w:eastAsia="Arial" w:hAnsi="Arial" w:cs="Arial"/>
          <w:color w:val="000000"/>
          <w:sz w:val="24"/>
          <w:szCs w:val="24"/>
        </w:rPr>
        <w:pPrChange w:id="25" w:author="HP" w:date="2020-11-21T18:38:00Z">
          <w:pPr>
            <w:spacing w:after="0" w:line="240" w:lineRule="auto"/>
            <w:ind w:left="709" w:hanging="709"/>
            <w:jc w:val="center"/>
          </w:pPr>
        </w:pPrChange>
      </w:pPr>
    </w:p>
    <w:p w14:paraId="61974FEA" w14:textId="77777777" w:rsidR="003B4555" w:rsidRPr="007F134F" w:rsidRDefault="00136E5B">
      <w:pPr>
        <w:spacing w:after="0" w:line="360" w:lineRule="auto"/>
        <w:ind w:left="709" w:hanging="709"/>
        <w:jc w:val="center"/>
        <w:rPr>
          <w:rFonts w:ascii="Arial" w:eastAsia="Arial" w:hAnsi="Arial" w:cs="Arial"/>
          <w:color w:val="000000"/>
          <w:sz w:val="24"/>
          <w:szCs w:val="24"/>
        </w:rPr>
        <w:pPrChange w:id="26" w:author="HP" w:date="2020-11-21T18:38:00Z">
          <w:pPr>
            <w:spacing w:after="0" w:line="240" w:lineRule="auto"/>
            <w:ind w:left="709" w:hanging="709"/>
            <w:jc w:val="center"/>
          </w:pPr>
        </w:pPrChange>
      </w:pPr>
      <w:r w:rsidRPr="007F134F">
        <w:rPr>
          <w:rFonts w:ascii="Arial" w:eastAsia="Arial" w:hAnsi="Arial" w:cs="Arial"/>
          <w:color w:val="000000"/>
          <w:sz w:val="24"/>
          <w:szCs w:val="24"/>
        </w:rPr>
        <w:t xml:space="preserve">Banca Examinadora </w:t>
      </w:r>
    </w:p>
    <w:p w14:paraId="04E1A2DF" w14:textId="0840FC3E" w:rsidR="003B4555" w:rsidRPr="007F134F" w:rsidDel="00274359" w:rsidRDefault="003B4555">
      <w:pPr>
        <w:spacing w:after="0" w:line="360" w:lineRule="auto"/>
        <w:ind w:left="709" w:hanging="709"/>
        <w:jc w:val="center"/>
        <w:rPr>
          <w:del w:id="27" w:author="HP" w:date="2020-11-21T17:22:00Z"/>
          <w:rFonts w:ascii="Arial" w:eastAsia="Arial" w:hAnsi="Arial" w:cs="Arial"/>
          <w:color w:val="000000"/>
          <w:sz w:val="24"/>
          <w:szCs w:val="24"/>
        </w:rPr>
        <w:pPrChange w:id="28" w:author="HP" w:date="2020-11-21T18:38:00Z">
          <w:pPr>
            <w:spacing w:after="0" w:line="240" w:lineRule="auto"/>
            <w:ind w:left="709" w:hanging="709"/>
            <w:jc w:val="center"/>
          </w:pPr>
        </w:pPrChange>
      </w:pPr>
    </w:p>
    <w:p w14:paraId="5F31F6D6" w14:textId="401992D8" w:rsidR="003B4555" w:rsidRPr="007F134F" w:rsidDel="00274359" w:rsidRDefault="003B4555">
      <w:pPr>
        <w:spacing w:after="0" w:line="360" w:lineRule="auto"/>
        <w:ind w:left="709" w:hanging="709"/>
        <w:jc w:val="center"/>
        <w:rPr>
          <w:del w:id="29" w:author="HP" w:date="2020-11-21T17:22:00Z"/>
          <w:rFonts w:ascii="Arial" w:eastAsia="Arial" w:hAnsi="Arial" w:cs="Arial"/>
          <w:sz w:val="24"/>
          <w:szCs w:val="24"/>
        </w:rPr>
        <w:pPrChange w:id="30" w:author="HP" w:date="2020-11-21T18:38:00Z">
          <w:pPr>
            <w:spacing w:after="0" w:line="240" w:lineRule="auto"/>
            <w:ind w:left="709" w:hanging="709"/>
            <w:jc w:val="center"/>
          </w:pPr>
        </w:pPrChange>
      </w:pPr>
    </w:p>
    <w:p w14:paraId="1AD767EE" w14:textId="77777777" w:rsidR="003B4555" w:rsidRPr="007F134F" w:rsidRDefault="003B4555">
      <w:pPr>
        <w:spacing w:after="0" w:line="360" w:lineRule="auto"/>
        <w:ind w:left="709" w:hanging="709"/>
        <w:rPr>
          <w:rFonts w:ascii="Arial" w:eastAsia="Arial" w:hAnsi="Arial" w:cs="Arial"/>
          <w:sz w:val="24"/>
          <w:szCs w:val="24"/>
        </w:rPr>
        <w:pPrChange w:id="31" w:author="HP" w:date="2020-11-21T18:38:00Z">
          <w:pPr>
            <w:spacing w:after="0" w:line="240" w:lineRule="auto"/>
            <w:ind w:left="709" w:hanging="709"/>
          </w:pPr>
        </w:pPrChange>
      </w:pPr>
    </w:p>
    <w:p w14:paraId="54BAD66C" w14:textId="77777777" w:rsidR="003B4555" w:rsidRPr="007F134F" w:rsidRDefault="00136E5B">
      <w:pPr>
        <w:spacing w:after="0" w:line="360" w:lineRule="auto"/>
        <w:ind w:left="709" w:hanging="709"/>
        <w:jc w:val="center"/>
        <w:rPr>
          <w:rFonts w:ascii="Arial" w:eastAsia="Arial" w:hAnsi="Arial" w:cs="Arial"/>
          <w:sz w:val="24"/>
          <w:szCs w:val="24"/>
        </w:rPr>
        <w:pPrChange w:id="32" w:author="HP" w:date="2020-11-21T18:38:00Z">
          <w:pPr>
            <w:spacing w:after="0" w:line="240" w:lineRule="auto"/>
            <w:ind w:left="709" w:hanging="709"/>
            <w:jc w:val="center"/>
          </w:pPr>
        </w:pPrChange>
      </w:pPr>
      <w:r w:rsidRPr="007F134F">
        <w:rPr>
          <w:rFonts w:ascii="Arial" w:eastAsia="Arial" w:hAnsi="Arial" w:cs="Arial"/>
          <w:color w:val="000000"/>
          <w:sz w:val="24"/>
          <w:szCs w:val="24"/>
        </w:rPr>
        <w:t xml:space="preserve">___________________________________________________________ </w:t>
      </w:r>
    </w:p>
    <w:p w14:paraId="1EC0D995" w14:textId="2DFC2005" w:rsidR="003B4555" w:rsidRPr="007F134F" w:rsidRDefault="00136E5B">
      <w:pPr>
        <w:spacing w:after="0" w:line="360" w:lineRule="auto"/>
        <w:ind w:left="709" w:hanging="709"/>
        <w:jc w:val="center"/>
        <w:rPr>
          <w:rFonts w:ascii="Arial" w:eastAsia="Arial" w:hAnsi="Arial" w:cs="Arial"/>
          <w:sz w:val="24"/>
          <w:szCs w:val="24"/>
        </w:rPr>
        <w:pPrChange w:id="33" w:author="HP" w:date="2020-11-21T18:38:00Z">
          <w:pPr>
            <w:spacing w:after="0" w:line="240" w:lineRule="auto"/>
            <w:ind w:left="709" w:hanging="709"/>
            <w:jc w:val="center"/>
          </w:pPr>
        </w:pPrChange>
      </w:pPr>
      <w:r w:rsidRPr="007F134F">
        <w:rPr>
          <w:rFonts w:ascii="Arial" w:eastAsia="Arial" w:hAnsi="Arial" w:cs="Arial"/>
          <w:color w:val="000000"/>
          <w:sz w:val="24"/>
          <w:szCs w:val="24"/>
        </w:rPr>
        <w:t>Prof. Fabio Henrique Silva, M</w:t>
      </w:r>
      <w:r w:rsidR="00B12B7D">
        <w:rPr>
          <w:rFonts w:ascii="Arial" w:eastAsia="Arial" w:hAnsi="Arial" w:cs="Arial"/>
          <w:color w:val="000000"/>
          <w:sz w:val="24"/>
          <w:szCs w:val="24"/>
        </w:rPr>
        <w:t>.</w:t>
      </w:r>
      <w:r w:rsidRPr="007F134F">
        <w:rPr>
          <w:rFonts w:ascii="Arial" w:eastAsia="Arial" w:hAnsi="Arial" w:cs="Arial"/>
          <w:color w:val="000000"/>
          <w:sz w:val="24"/>
          <w:szCs w:val="24"/>
        </w:rPr>
        <w:t xml:space="preserve">Sc. - Orientador </w:t>
      </w:r>
    </w:p>
    <w:p w14:paraId="6767F5A1" w14:textId="08D13761" w:rsidR="003B4555" w:rsidRPr="007F134F" w:rsidRDefault="00136E5B">
      <w:pPr>
        <w:spacing w:after="0" w:line="360" w:lineRule="auto"/>
        <w:ind w:left="709" w:hanging="709"/>
        <w:jc w:val="center"/>
        <w:rPr>
          <w:rFonts w:ascii="Arial" w:eastAsia="Arial" w:hAnsi="Arial" w:cs="Arial"/>
          <w:color w:val="000000"/>
          <w:sz w:val="24"/>
          <w:szCs w:val="24"/>
        </w:rPr>
      </w:pPr>
      <w:r w:rsidRPr="007F134F">
        <w:rPr>
          <w:rFonts w:ascii="Arial" w:eastAsia="Arial" w:hAnsi="Arial" w:cs="Arial"/>
          <w:color w:val="000000"/>
          <w:sz w:val="24"/>
          <w:szCs w:val="24"/>
        </w:rPr>
        <w:t>Centro Universitário Carioca</w:t>
      </w:r>
    </w:p>
    <w:p w14:paraId="5D46492C" w14:textId="77777777" w:rsidR="00903029" w:rsidRPr="007F134F" w:rsidRDefault="00903029" w:rsidP="00903029">
      <w:pPr>
        <w:spacing w:after="0" w:line="360" w:lineRule="auto"/>
        <w:ind w:left="709" w:hanging="709"/>
        <w:jc w:val="center"/>
        <w:rPr>
          <w:rFonts w:ascii="Arial" w:eastAsia="Arial" w:hAnsi="Arial" w:cs="Arial"/>
          <w:sz w:val="24"/>
          <w:szCs w:val="24"/>
        </w:rPr>
      </w:pPr>
    </w:p>
    <w:p w14:paraId="1A470CCA" w14:textId="30232FEA" w:rsidR="003B4555" w:rsidRPr="007F134F" w:rsidDel="00274359" w:rsidRDefault="003B4555">
      <w:pPr>
        <w:spacing w:after="0" w:line="360" w:lineRule="auto"/>
        <w:ind w:left="709" w:hanging="709"/>
        <w:rPr>
          <w:del w:id="34" w:author="HP" w:date="2020-11-21T17:22:00Z"/>
          <w:rFonts w:ascii="Arial" w:eastAsia="Arial" w:hAnsi="Arial" w:cs="Arial"/>
          <w:sz w:val="24"/>
          <w:szCs w:val="24"/>
        </w:rPr>
        <w:pPrChange w:id="35" w:author="HP" w:date="2020-11-21T18:38:00Z">
          <w:pPr>
            <w:spacing w:after="0" w:line="240" w:lineRule="auto"/>
            <w:ind w:left="709" w:hanging="709"/>
          </w:pPr>
        </w:pPrChange>
      </w:pPr>
    </w:p>
    <w:p w14:paraId="32C2590E" w14:textId="50F1F215" w:rsidR="003B4555" w:rsidRPr="007F134F" w:rsidDel="00274359" w:rsidRDefault="003B4555">
      <w:pPr>
        <w:spacing w:after="0" w:line="360" w:lineRule="auto"/>
        <w:ind w:left="709" w:hanging="709"/>
        <w:rPr>
          <w:del w:id="36" w:author="HP" w:date="2020-11-21T17:22:00Z"/>
          <w:rFonts w:ascii="Arial" w:eastAsia="Arial" w:hAnsi="Arial" w:cs="Arial"/>
          <w:sz w:val="24"/>
          <w:szCs w:val="24"/>
        </w:rPr>
        <w:pPrChange w:id="37" w:author="HP" w:date="2020-11-21T18:38:00Z">
          <w:pPr>
            <w:spacing w:after="0" w:line="240" w:lineRule="auto"/>
            <w:ind w:left="709" w:hanging="709"/>
          </w:pPr>
        </w:pPrChange>
      </w:pPr>
    </w:p>
    <w:p w14:paraId="64DF4659" w14:textId="6CE0F3CE" w:rsidR="003B4555" w:rsidRPr="007F134F" w:rsidDel="00274359" w:rsidRDefault="003B4555">
      <w:pPr>
        <w:spacing w:after="0" w:line="360" w:lineRule="auto"/>
        <w:ind w:left="709" w:hanging="709"/>
        <w:rPr>
          <w:del w:id="38" w:author="HP" w:date="2020-11-21T17:22:00Z"/>
          <w:rFonts w:ascii="Arial" w:eastAsia="Arial" w:hAnsi="Arial" w:cs="Arial"/>
          <w:sz w:val="24"/>
          <w:szCs w:val="24"/>
        </w:rPr>
        <w:pPrChange w:id="39" w:author="HP" w:date="2020-11-21T18:38:00Z">
          <w:pPr>
            <w:spacing w:after="0" w:line="240" w:lineRule="auto"/>
            <w:ind w:left="709" w:hanging="709"/>
          </w:pPr>
        </w:pPrChange>
      </w:pPr>
    </w:p>
    <w:p w14:paraId="649AC37C" w14:textId="77777777" w:rsidR="003B4555" w:rsidRPr="007F134F" w:rsidRDefault="00136E5B">
      <w:pPr>
        <w:spacing w:after="0" w:line="360" w:lineRule="auto"/>
        <w:ind w:left="709" w:hanging="709"/>
        <w:jc w:val="center"/>
        <w:rPr>
          <w:rFonts w:ascii="Arial" w:eastAsia="Arial" w:hAnsi="Arial" w:cs="Arial"/>
          <w:sz w:val="24"/>
          <w:szCs w:val="24"/>
        </w:rPr>
        <w:pPrChange w:id="40" w:author="HP" w:date="2020-11-21T18:38:00Z">
          <w:pPr>
            <w:spacing w:after="0" w:line="240" w:lineRule="auto"/>
            <w:ind w:left="709" w:hanging="709"/>
            <w:jc w:val="center"/>
          </w:pPr>
        </w:pPrChange>
      </w:pPr>
      <w:r w:rsidRPr="007F134F">
        <w:rPr>
          <w:rFonts w:ascii="Arial" w:eastAsia="Arial" w:hAnsi="Arial" w:cs="Arial"/>
          <w:color w:val="000000"/>
          <w:sz w:val="24"/>
          <w:szCs w:val="24"/>
        </w:rPr>
        <w:t xml:space="preserve">___________________________________________________________ </w:t>
      </w:r>
    </w:p>
    <w:p w14:paraId="204A4F41" w14:textId="3C652A72" w:rsidR="003B4555" w:rsidRPr="007F134F" w:rsidRDefault="00136E5B">
      <w:pPr>
        <w:spacing w:after="0" w:line="360" w:lineRule="auto"/>
        <w:ind w:left="709" w:hanging="709"/>
        <w:jc w:val="center"/>
        <w:rPr>
          <w:rFonts w:ascii="Arial" w:eastAsia="Arial" w:hAnsi="Arial" w:cs="Arial"/>
          <w:color w:val="000000"/>
          <w:sz w:val="24"/>
          <w:szCs w:val="24"/>
        </w:rPr>
        <w:pPrChange w:id="41" w:author="HP" w:date="2020-11-21T18:38:00Z">
          <w:pPr>
            <w:spacing w:after="0" w:line="240" w:lineRule="auto"/>
            <w:ind w:left="709" w:hanging="709"/>
            <w:jc w:val="center"/>
          </w:pPr>
        </w:pPrChange>
      </w:pPr>
      <w:r w:rsidRPr="007F134F">
        <w:rPr>
          <w:rFonts w:ascii="Arial" w:eastAsia="Arial" w:hAnsi="Arial" w:cs="Arial"/>
          <w:color w:val="000000"/>
          <w:sz w:val="24"/>
          <w:szCs w:val="24"/>
        </w:rPr>
        <w:lastRenderedPageBreak/>
        <w:t>Prof. André Luiz Avelino Sobral, M</w:t>
      </w:r>
      <w:r w:rsidR="00B12B7D">
        <w:rPr>
          <w:rFonts w:ascii="Arial" w:eastAsia="Arial" w:hAnsi="Arial" w:cs="Arial"/>
          <w:color w:val="000000"/>
          <w:sz w:val="24"/>
          <w:szCs w:val="24"/>
        </w:rPr>
        <w:t>.</w:t>
      </w:r>
      <w:r w:rsidRPr="007F134F">
        <w:rPr>
          <w:rFonts w:ascii="Arial" w:eastAsia="Arial" w:hAnsi="Arial" w:cs="Arial"/>
          <w:color w:val="000000"/>
          <w:sz w:val="24"/>
          <w:szCs w:val="24"/>
        </w:rPr>
        <w:t>Sc. - Coordenador</w:t>
      </w:r>
    </w:p>
    <w:p w14:paraId="5DCF36F8" w14:textId="77777777" w:rsidR="003B4555" w:rsidRPr="007F134F" w:rsidRDefault="00136E5B">
      <w:pPr>
        <w:spacing w:after="0" w:line="360" w:lineRule="auto"/>
        <w:ind w:left="709" w:hanging="709"/>
        <w:jc w:val="center"/>
        <w:rPr>
          <w:rFonts w:ascii="Arial" w:eastAsia="Arial" w:hAnsi="Arial" w:cs="Arial"/>
          <w:sz w:val="24"/>
          <w:szCs w:val="24"/>
        </w:rPr>
        <w:pPrChange w:id="42" w:author="HP" w:date="2020-11-21T18:38:00Z">
          <w:pPr>
            <w:spacing w:after="0" w:line="240" w:lineRule="auto"/>
            <w:ind w:left="709" w:hanging="709"/>
            <w:jc w:val="center"/>
          </w:pPr>
        </w:pPrChange>
      </w:pPr>
      <w:r w:rsidRPr="007F134F">
        <w:rPr>
          <w:rFonts w:ascii="Arial" w:eastAsia="Arial" w:hAnsi="Arial" w:cs="Arial"/>
          <w:color w:val="000000"/>
          <w:sz w:val="24"/>
          <w:szCs w:val="24"/>
        </w:rPr>
        <w:t xml:space="preserve"> Centro Universitário Carioca </w:t>
      </w:r>
    </w:p>
    <w:p w14:paraId="717CB76F" w14:textId="77777777" w:rsidR="003B4555" w:rsidRPr="007F134F" w:rsidRDefault="003B4555">
      <w:pPr>
        <w:spacing w:after="0" w:line="360" w:lineRule="auto"/>
        <w:ind w:left="709" w:hanging="709"/>
        <w:rPr>
          <w:rFonts w:ascii="Arial" w:eastAsia="Arial" w:hAnsi="Arial" w:cs="Arial"/>
          <w:sz w:val="24"/>
          <w:szCs w:val="24"/>
        </w:rPr>
        <w:pPrChange w:id="43" w:author="HP" w:date="2020-11-21T18:38:00Z">
          <w:pPr>
            <w:spacing w:after="0" w:line="240" w:lineRule="auto"/>
            <w:ind w:left="709" w:hanging="709"/>
          </w:pPr>
        </w:pPrChange>
      </w:pPr>
    </w:p>
    <w:p w14:paraId="58961A61" w14:textId="0CF6206C" w:rsidR="003B4555" w:rsidRPr="007F134F" w:rsidDel="00274359" w:rsidRDefault="003B4555">
      <w:pPr>
        <w:spacing w:after="0" w:line="360" w:lineRule="auto"/>
        <w:ind w:left="709" w:hanging="709"/>
        <w:rPr>
          <w:del w:id="44" w:author="HP" w:date="2020-11-21T17:22:00Z"/>
          <w:rFonts w:ascii="Arial" w:eastAsia="Arial" w:hAnsi="Arial" w:cs="Arial"/>
          <w:sz w:val="24"/>
          <w:szCs w:val="24"/>
        </w:rPr>
        <w:pPrChange w:id="45" w:author="HP" w:date="2020-11-21T18:38:00Z">
          <w:pPr>
            <w:spacing w:after="0" w:line="240" w:lineRule="auto"/>
            <w:ind w:left="709" w:hanging="709"/>
          </w:pPr>
        </w:pPrChange>
      </w:pPr>
    </w:p>
    <w:p w14:paraId="117EDB39" w14:textId="59468901" w:rsidR="003B4555" w:rsidRPr="007F134F" w:rsidDel="00274359" w:rsidRDefault="003B4555">
      <w:pPr>
        <w:spacing w:after="0" w:line="360" w:lineRule="auto"/>
        <w:ind w:left="709" w:hanging="709"/>
        <w:rPr>
          <w:del w:id="46" w:author="HP" w:date="2020-11-21T17:22:00Z"/>
          <w:rFonts w:ascii="Arial" w:eastAsia="Arial" w:hAnsi="Arial" w:cs="Arial"/>
          <w:sz w:val="24"/>
          <w:szCs w:val="24"/>
        </w:rPr>
        <w:pPrChange w:id="47" w:author="HP" w:date="2020-11-21T18:38:00Z">
          <w:pPr>
            <w:spacing w:after="0" w:line="240" w:lineRule="auto"/>
            <w:ind w:left="709" w:hanging="709"/>
          </w:pPr>
        </w:pPrChange>
      </w:pPr>
    </w:p>
    <w:p w14:paraId="4AACE755" w14:textId="77777777" w:rsidR="003B4555" w:rsidRPr="007F134F" w:rsidRDefault="00136E5B">
      <w:pPr>
        <w:spacing w:after="0" w:line="360" w:lineRule="auto"/>
        <w:ind w:left="709" w:hanging="709"/>
        <w:jc w:val="center"/>
        <w:rPr>
          <w:rFonts w:ascii="Arial" w:eastAsia="Arial" w:hAnsi="Arial" w:cs="Arial"/>
          <w:sz w:val="24"/>
          <w:szCs w:val="24"/>
        </w:rPr>
        <w:pPrChange w:id="48" w:author="HP" w:date="2020-11-21T18:38:00Z">
          <w:pPr>
            <w:spacing w:after="0" w:line="240" w:lineRule="auto"/>
            <w:ind w:left="709" w:hanging="709"/>
            <w:jc w:val="center"/>
          </w:pPr>
        </w:pPrChange>
      </w:pPr>
      <w:r w:rsidRPr="007F134F">
        <w:rPr>
          <w:rFonts w:ascii="Arial" w:eastAsia="Arial" w:hAnsi="Arial" w:cs="Arial"/>
          <w:color w:val="000000"/>
          <w:sz w:val="24"/>
          <w:szCs w:val="24"/>
        </w:rPr>
        <w:t xml:space="preserve">___________________________________________________________ </w:t>
      </w:r>
    </w:p>
    <w:p w14:paraId="6633889C" w14:textId="30843855" w:rsidR="003B4555" w:rsidRPr="007F134F" w:rsidRDefault="00136E5B">
      <w:pPr>
        <w:spacing w:after="0" w:line="360" w:lineRule="auto"/>
        <w:ind w:left="709" w:hanging="709"/>
        <w:jc w:val="center"/>
        <w:rPr>
          <w:rFonts w:ascii="Arial" w:eastAsia="Arial" w:hAnsi="Arial" w:cs="Arial"/>
          <w:color w:val="000000"/>
          <w:sz w:val="24"/>
          <w:szCs w:val="24"/>
        </w:rPr>
        <w:pPrChange w:id="49" w:author="HP" w:date="2020-11-21T18:38:00Z">
          <w:pPr>
            <w:spacing w:after="0" w:line="240" w:lineRule="auto"/>
            <w:ind w:left="709" w:hanging="709"/>
            <w:jc w:val="center"/>
          </w:pPr>
        </w:pPrChange>
      </w:pPr>
      <w:r w:rsidRPr="007F134F">
        <w:rPr>
          <w:rFonts w:ascii="Arial" w:eastAsia="Arial" w:hAnsi="Arial" w:cs="Arial"/>
          <w:color w:val="000000"/>
          <w:sz w:val="24"/>
          <w:szCs w:val="24"/>
        </w:rPr>
        <w:t xml:space="preserve">Prof. </w:t>
      </w:r>
      <w:r w:rsidR="00903029" w:rsidRPr="007F134F">
        <w:rPr>
          <w:rFonts w:ascii="Arial" w:eastAsia="Arial" w:hAnsi="Arial" w:cs="Arial"/>
          <w:color w:val="000000"/>
          <w:sz w:val="24"/>
          <w:szCs w:val="24"/>
        </w:rPr>
        <w:t>Lincoln Faria da Silva</w:t>
      </w:r>
      <w:r w:rsidRPr="007F134F">
        <w:rPr>
          <w:rFonts w:ascii="Arial" w:eastAsia="Arial" w:hAnsi="Arial" w:cs="Arial"/>
          <w:color w:val="000000"/>
          <w:sz w:val="24"/>
          <w:szCs w:val="24"/>
        </w:rPr>
        <w:t xml:space="preserve">, </w:t>
      </w:r>
      <w:r w:rsidR="00903029" w:rsidRPr="007F134F">
        <w:rPr>
          <w:rFonts w:ascii="Arial" w:eastAsia="Arial" w:hAnsi="Arial" w:cs="Arial"/>
          <w:color w:val="000000"/>
          <w:sz w:val="24"/>
          <w:szCs w:val="24"/>
        </w:rPr>
        <w:t>D</w:t>
      </w:r>
      <w:r w:rsidRPr="007F134F">
        <w:rPr>
          <w:rFonts w:ascii="Arial" w:eastAsia="Arial" w:hAnsi="Arial" w:cs="Arial"/>
          <w:color w:val="000000"/>
          <w:sz w:val="24"/>
          <w:szCs w:val="24"/>
        </w:rPr>
        <w:t>.Sc.</w:t>
      </w:r>
      <w:r w:rsidR="00903029" w:rsidRPr="007F134F">
        <w:rPr>
          <w:rFonts w:ascii="Arial" w:eastAsia="Arial" w:hAnsi="Arial" w:cs="Arial"/>
          <w:color w:val="000000"/>
          <w:sz w:val="24"/>
          <w:szCs w:val="24"/>
        </w:rPr>
        <w:t xml:space="preserve"> - Convidado</w:t>
      </w:r>
    </w:p>
    <w:p w14:paraId="620CB59E" w14:textId="77777777" w:rsidR="003B4555" w:rsidRPr="007F134F" w:rsidRDefault="00136E5B">
      <w:pPr>
        <w:spacing w:after="0" w:line="360" w:lineRule="auto"/>
        <w:ind w:left="709" w:hanging="709"/>
        <w:jc w:val="center"/>
        <w:rPr>
          <w:rFonts w:ascii="Arial" w:eastAsia="Arial" w:hAnsi="Arial" w:cs="Arial"/>
          <w:sz w:val="24"/>
          <w:szCs w:val="24"/>
        </w:rPr>
        <w:pPrChange w:id="50" w:author="HP" w:date="2020-11-21T18:38:00Z">
          <w:pPr>
            <w:spacing w:after="0" w:line="240" w:lineRule="auto"/>
            <w:ind w:left="709" w:hanging="709"/>
            <w:jc w:val="center"/>
          </w:pPr>
        </w:pPrChange>
      </w:pPr>
      <w:r w:rsidRPr="007F134F">
        <w:rPr>
          <w:rFonts w:ascii="Arial" w:eastAsia="Arial" w:hAnsi="Arial" w:cs="Arial"/>
          <w:color w:val="000000"/>
          <w:sz w:val="24"/>
          <w:szCs w:val="24"/>
        </w:rPr>
        <w:t>Centro Universitário Carioca</w:t>
      </w:r>
    </w:p>
    <w:p w14:paraId="1CA04C49" w14:textId="77777777" w:rsidR="003B4555" w:rsidRPr="007F134F" w:rsidRDefault="003B4555" w:rsidP="00831D33">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C9B56D9"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E5FA3D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361E37BE"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04D4193"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ED97E2A"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8CA0254"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8C807B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CDDB27A"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014E3D6"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C7569B2"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3F64D384"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A13408D"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FA033A4"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FEA1349"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01F2C957"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A22BEC8"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01FDF6FF" w14:textId="77777777" w:rsidR="003B4555" w:rsidRPr="007F134F" w:rsidRDefault="00136E5B">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 xml:space="preserve"> </w:t>
      </w:r>
    </w:p>
    <w:p w14:paraId="06F9542E"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261F1D64"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12B74409"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1BB9D923"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43CBD6F7"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tbl>
      <w:tblPr>
        <w:tblW w:w="4283" w:type="dxa"/>
        <w:tblInd w:w="4361" w:type="dxa"/>
        <w:tblBorders>
          <w:top w:val="nil"/>
          <w:left w:val="nil"/>
          <w:bottom w:val="nil"/>
          <w:right w:val="nil"/>
          <w:insideH w:val="nil"/>
          <w:insideV w:val="nil"/>
        </w:tblBorders>
        <w:tblLayout w:type="fixed"/>
        <w:tblLook w:val="0400" w:firstRow="0" w:lastRow="0" w:firstColumn="0" w:lastColumn="0" w:noHBand="0" w:noVBand="1"/>
      </w:tblPr>
      <w:tblGrid>
        <w:gridCol w:w="4283"/>
      </w:tblGrid>
      <w:tr w:rsidR="003B4555" w:rsidRPr="007F134F" w14:paraId="4258315E" w14:textId="77777777">
        <w:trPr>
          <w:trHeight w:val="2460"/>
        </w:trPr>
        <w:tc>
          <w:tcPr>
            <w:tcW w:w="4283" w:type="dxa"/>
          </w:tcPr>
          <w:p w14:paraId="7E02893F" w14:textId="253435DC" w:rsidR="003B4555" w:rsidRPr="007F134F" w:rsidRDefault="00136E5B">
            <w:pPr>
              <w:pBdr>
                <w:top w:val="nil"/>
                <w:left w:val="nil"/>
                <w:bottom w:val="nil"/>
                <w:right w:val="nil"/>
                <w:between w:val="nil"/>
              </w:pBdr>
              <w:spacing w:after="0" w:line="360" w:lineRule="auto"/>
              <w:ind w:left="459"/>
              <w:jc w:val="both"/>
              <w:rPr>
                <w:rFonts w:ascii="Arial" w:eastAsia="Arial" w:hAnsi="Arial" w:cs="Arial"/>
                <w:b/>
                <w:smallCaps/>
                <w:color w:val="000000"/>
                <w:sz w:val="24"/>
                <w:szCs w:val="24"/>
              </w:rPr>
              <w:pPrChange w:id="51" w:author="HP" w:date="2020-11-21T18:38:00Z">
                <w:pPr>
                  <w:pBdr>
                    <w:top w:val="nil"/>
                    <w:left w:val="nil"/>
                    <w:bottom w:val="nil"/>
                    <w:right w:val="nil"/>
                    <w:between w:val="nil"/>
                  </w:pBdr>
                  <w:spacing w:after="0" w:line="240" w:lineRule="auto"/>
                  <w:ind w:left="459"/>
                  <w:jc w:val="both"/>
                </w:pPr>
              </w:pPrChange>
            </w:pPr>
            <w:r w:rsidRPr="007F134F">
              <w:rPr>
                <w:rFonts w:ascii="Arial" w:eastAsia="Arial" w:hAnsi="Arial" w:cs="Arial"/>
                <w:smallCaps/>
                <w:color w:val="000000"/>
                <w:sz w:val="24"/>
                <w:szCs w:val="24"/>
              </w:rPr>
              <w:t xml:space="preserve">A </w:t>
            </w:r>
            <w:r w:rsidRPr="007F134F">
              <w:rPr>
                <w:rFonts w:ascii="Arial" w:eastAsia="Arial" w:hAnsi="Arial" w:cs="Arial"/>
                <w:color w:val="000000"/>
                <w:sz w:val="24"/>
                <w:szCs w:val="24"/>
              </w:rPr>
              <w:t xml:space="preserve">todos aqueles que acreditam que a educação e o conhecimento </w:t>
            </w:r>
            <w:r w:rsidR="00CD47B9" w:rsidRPr="007F134F">
              <w:rPr>
                <w:rFonts w:ascii="Arial" w:eastAsia="Arial" w:hAnsi="Arial" w:cs="Arial"/>
                <w:color w:val="000000"/>
                <w:sz w:val="24"/>
                <w:szCs w:val="24"/>
              </w:rPr>
              <w:t>nos levam</w:t>
            </w:r>
            <w:r w:rsidRPr="007F134F">
              <w:rPr>
                <w:rFonts w:ascii="Arial" w:eastAsia="Arial" w:hAnsi="Arial" w:cs="Arial"/>
                <w:color w:val="000000"/>
                <w:sz w:val="24"/>
                <w:szCs w:val="24"/>
              </w:rPr>
              <w:t xml:space="preserve"> ao mais alto grau de sofisticação.</w:t>
            </w:r>
          </w:p>
        </w:tc>
      </w:tr>
    </w:tbl>
    <w:p w14:paraId="4C6ACA2D" w14:textId="77777777" w:rsidR="003B4555" w:rsidRPr="007F134F" w:rsidRDefault="003B4555" w:rsidP="00831D33">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37DAF0D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5A367531" w14:textId="77777777" w:rsidR="003B4555" w:rsidRPr="007F134F" w:rsidRDefault="00136E5B">
      <w:pPr>
        <w:pBdr>
          <w:top w:val="nil"/>
          <w:left w:val="nil"/>
          <w:bottom w:val="nil"/>
          <w:right w:val="nil"/>
          <w:between w:val="nil"/>
        </w:pBdr>
        <w:spacing w:after="0" w:line="360" w:lineRule="auto"/>
        <w:jc w:val="center"/>
        <w:rPr>
          <w:rFonts w:ascii="Arial" w:eastAsia="Arial" w:hAnsi="Arial" w:cs="Arial"/>
          <w:b/>
          <w:smallCaps/>
          <w:color w:val="000000"/>
          <w:sz w:val="24"/>
          <w:szCs w:val="24"/>
        </w:rPr>
      </w:pPr>
      <w:r w:rsidRPr="007F134F">
        <w:rPr>
          <w:rFonts w:ascii="Arial" w:eastAsia="Arial" w:hAnsi="Arial" w:cs="Arial"/>
          <w:b/>
          <w:smallCaps/>
          <w:color w:val="000000"/>
          <w:sz w:val="24"/>
          <w:szCs w:val="24"/>
        </w:rPr>
        <w:t>AGRADECIMENTOS</w:t>
      </w:r>
    </w:p>
    <w:p w14:paraId="763AB6C2" w14:textId="77777777" w:rsidR="003B4555" w:rsidRPr="007F134F" w:rsidRDefault="003B4555">
      <w:pPr>
        <w:pBdr>
          <w:top w:val="nil"/>
          <w:left w:val="nil"/>
          <w:bottom w:val="nil"/>
          <w:right w:val="nil"/>
          <w:between w:val="nil"/>
        </w:pBdr>
        <w:spacing w:after="0" w:line="360" w:lineRule="auto"/>
        <w:ind w:firstLine="709"/>
        <w:jc w:val="center"/>
        <w:rPr>
          <w:rFonts w:ascii="Arial" w:eastAsia="Arial" w:hAnsi="Arial" w:cs="Arial"/>
          <w:b/>
          <w:smallCaps/>
          <w:color w:val="000000"/>
          <w:sz w:val="24"/>
          <w:szCs w:val="24"/>
        </w:rPr>
      </w:pPr>
    </w:p>
    <w:p w14:paraId="67F23CFD" w14:textId="39A995E9" w:rsidR="003B4555" w:rsidRPr="007F134F" w:rsidRDefault="0042679C">
      <w:pPr>
        <w:pBdr>
          <w:top w:val="nil"/>
          <w:left w:val="nil"/>
          <w:bottom w:val="nil"/>
          <w:right w:val="nil"/>
          <w:between w:val="nil"/>
        </w:pBdr>
        <w:spacing w:after="0" w:line="360" w:lineRule="auto"/>
        <w:ind w:firstLine="709"/>
        <w:jc w:val="both"/>
        <w:rPr>
          <w:rFonts w:ascii="Arial" w:hAnsi="Arial" w:cs="Arial"/>
          <w:sz w:val="24"/>
          <w:szCs w:val="24"/>
        </w:rPr>
      </w:pPr>
      <w:r w:rsidRPr="007F134F">
        <w:rPr>
          <w:rFonts w:ascii="Arial" w:hAnsi="Arial" w:cs="Arial"/>
          <w:sz w:val="24"/>
          <w:szCs w:val="24"/>
        </w:rPr>
        <w:t>Agradeço primeiramente a Deus, pelas nossas vidas (Fabio e Michel), e por permitir ultrapassar todos os obstáculos encontrados ao longo da realização deste trabalho. Agrade</w:t>
      </w:r>
      <w:r w:rsidR="00D351F5" w:rsidRPr="007F134F">
        <w:rPr>
          <w:rFonts w:ascii="Arial" w:hAnsi="Arial" w:cs="Arial"/>
          <w:sz w:val="24"/>
          <w:szCs w:val="24"/>
        </w:rPr>
        <w:t>cemos</w:t>
      </w:r>
      <w:r w:rsidRPr="007F134F">
        <w:rPr>
          <w:rFonts w:ascii="Arial" w:hAnsi="Arial" w:cs="Arial"/>
          <w:sz w:val="24"/>
          <w:szCs w:val="24"/>
        </w:rPr>
        <w:t xml:space="preserve"> a todos aqueles que estiveram   presentes   e   contribuíram, direta   ou indiretamente, para a realização deste trabalho. Também agradeço à minha família, amigos, e demais pessoas envolvidas que estiverem presentes até o fim desse projeto. Por último, mas não menos importante, agradeço ao meu amigo e colega Fabio pela oportunidade que me deu para trabalhar ao seu lado nesse projeto. Agradeço também ao nosso professor orientador Fabio Henrique pela sua paciência e dedicação para conosco. Diante as dificuldades e vontades de desistir, Deus e nossos filhos foram a nossa sustentação durante esse período.</w:t>
      </w:r>
    </w:p>
    <w:p w14:paraId="5FCBB304" w14:textId="77777777" w:rsidR="001B63A3" w:rsidRPr="007F134F" w:rsidRDefault="001B63A3" w:rsidP="001B63A3">
      <w:pPr>
        <w:pBdr>
          <w:top w:val="nil"/>
          <w:left w:val="nil"/>
          <w:bottom w:val="nil"/>
          <w:right w:val="nil"/>
          <w:between w:val="nil"/>
        </w:pBdr>
        <w:spacing w:after="0" w:line="360" w:lineRule="auto"/>
        <w:ind w:firstLine="709"/>
        <w:jc w:val="right"/>
        <w:rPr>
          <w:rFonts w:ascii="Arial" w:hAnsi="Arial" w:cs="Arial"/>
          <w:i/>
          <w:iCs/>
          <w:sz w:val="24"/>
          <w:szCs w:val="24"/>
        </w:rPr>
      </w:pPr>
    </w:p>
    <w:p w14:paraId="39E8E81B" w14:textId="30F50D33" w:rsidR="00C16435" w:rsidRPr="007F134F" w:rsidRDefault="001B63A3" w:rsidP="001B63A3">
      <w:pPr>
        <w:pBdr>
          <w:top w:val="nil"/>
          <w:left w:val="nil"/>
          <w:bottom w:val="nil"/>
          <w:right w:val="nil"/>
          <w:between w:val="nil"/>
        </w:pBdr>
        <w:spacing w:after="0" w:line="360" w:lineRule="auto"/>
        <w:ind w:firstLine="709"/>
        <w:jc w:val="right"/>
        <w:rPr>
          <w:rFonts w:ascii="Arial" w:hAnsi="Arial" w:cs="Arial"/>
          <w:i/>
          <w:iCs/>
          <w:sz w:val="24"/>
          <w:szCs w:val="24"/>
        </w:rPr>
      </w:pPr>
      <w:r w:rsidRPr="007F134F">
        <w:rPr>
          <w:rFonts w:ascii="Arial" w:hAnsi="Arial" w:cs="Arial"/>
          <w:i/>
          <w:iCs/>
          <w:sz w:val="24"/>
          <w:szCs w:val="24"/>
        </w:rPr>
        <w:t>(Michel Oliveira da Costa Moreira)</w:t>
      </w:r>
    </w:p>
    <w:p w14:paraId="6DB50877" w14:textId="77777777" w:rsidR="00784087" w:rsidRPr="007F134F" w:rsidRDefault="00784087" w:rsidP="008F1752">
      <w:pPr>
        <w:pBdr>
          <w:top w:val="nil"/>
          <w:left w:val="nil"/>
          <w:bottom w:val="nil"/>
          <w:right w:val="nil"/>
          <w:between w:val="nil"/>
        </w:pBdr>
        <w:spacing w:after="0" w:line="360" w:lineRule="auto"/>
        <w:ind w:firstLine="709"/>
        <w:rPr>
          <w:rFonts w:ascii="Arial" w:hAnsi="Arial" w:cs="Arial"/>
          <w:sz w:val="24"/>
          <w:szCs w:val="24"/>
        </w:rPr>
      </w:pPr>
    </w:p>
    <w:p w14:paraId="4A64A3CC" w14:textId="77777777" w:rsidR="00784087" w:rsidRPr="007F134F" w:rsidRDefault="00784087" w:rsidP="008F1752">
      <w:pPr>
        <w:pBdr>
          <w:top w:val="nil"/>
          <w:left w:val="nil"/>
          <w:bottom w:val="nil"/>
          <w:right w:val="nil"/>
          <w:between w:val="nil"/>
        </w:pBdr>
        <w:spacing w:after="0" w:line="360" w:lineRule="auto"/>
        <w:ind w:firstLine="709"/>
        <w:rPr>
          <w:rFonts w:ascii="Arial" w:hAnsi="Arial" w:cs="Arial"/>
          <w:sz w:val="24"/>
          <w:szCs w:val="24"/>
        </w:rPr>
      </w:pPr>
    </w:p>
    <w:p w14:paraId="44083DA9" w14:textId="783D1CF5" w:rsidR="008F1752" w:rsidRPr="007F134F" w:rsidRDefault="008F1752" w:rsidP="008F1752">
      <w:pPr>
        <w:pBdr>
          <w:top w:val="nil"/>
          <w:left w:val="nil"/>
          <w:bottom w:val="nil"/>
          <w:right w:val="nil"/>
          <w:between w:val="nil"/>
        </w:pBdr>
        <w:spacing w:after="0" w:line="360" w:lineRule="auto"/>
        <w:ind w:firstLine="709"/>
        <w:rPr>
          <w:rFonts w:ascii="Arial" w:hAnsi="Arial" w:cs="Arial"/>
          <w:sz w:val="24"/>
          <w:szCs w:val="24"/>
        </w:rPr>
      </w:pPr>
      <w:r w:rsidRPr="007F134F">
        <w:rPr>
          <w:rFonts w:ascii="Arial" w:hAnsi="Arial" w:cs="Arial"/>
          <w:sz w:val="24"/>
          <w:szCs w:val="24"/>
        </w:rPr>
        <w:t xml:space="preserve">Agradeço a Deus por ter nos sustentado até aqui, agradeço a minha família por ter entendido a ausência do pai e do esposo para poder dedicar-me a este trabalho. Agradeço ao amigo Michel por esta oportunidade </w:t>
      </w:r>
      <w:r w:rsidR="00B134A2" w:rsidRPr="007F134F">
        <w:rPr>
          <w:rFonts w:ascii="Arial" w:hAnsi="Arial" w:cs="Arial"/>
          <w:sz w:val="24"/>
          <w:szCs w:val="24"/>
        </w:rPr>
        <w:t>ímpar</w:t>
      </w:r>
      <w:r w:rsidRPr="007F134F">
        <w:rPr>
          <w:rFonts w:ascii="Arial" w:hAnsi="Arial" w:cs="Arial"/>
          <w:sz w:val="24"/>
          <w:szCs w:val="24"/>
        </w:rPr>
        <w:t>, pelo trabalho e esforço em conjunto dispensados para conclusão deste TCC.</w:t>
      </w:r>
    </w:p>
    <w:p w14:paraId="34548CB8" w14:textId="1BC53C5B" w:rsidR="008F1752" w:rsidRPr="007F134F" w:rsidRDefault="008F1752" w:rsidP="008F1752">
      <w:pPr>
        <w:pBdr>
          <w:top w:val="nil"/>
          <w:left w:val="nil"/>
          <w:bottom w:val="nil"/>
          <w:right w:val="nil"/>
          <w:between w:val="nil"/>
        </w:pBdr>
        <w:spacing w:after="0" w:line="360" w:lineRule="auto"/>
        <w:ind w:firstLine="709"/>
        <w:rPr>
          <w:rFonts w:ascii="Arial" w:hAnsi="Arial" w:cs="Arial"/>
          <w:sz w:val="24"/>
          <w:szCs w:val="24"/>
        </w:rPr>
      </w:pPr>
      <w:r w:rsidRPr="007F134F">
        <w:rPr>
          <w:rFonts w:ascii="Arial" w:hAnsi="Arial" w:cs="Arial"/>
          <w:sz w:val="24"/>
          <w:szCs w:val="24"/>
        </w:rPr>
        <w:t>Agradeço ao nosso mestre Prof. e orientador Fabio Henrique por todo tempo dedicado, e esforço despendido para nos orientar.</w:t>
      </w:r>
    </w:p>
    <w:p w14:paraId="11CC5063" w14:textId="421FEF72" w:rsidR="008F1752" w:rsidRPr="007F134F" w:rsidRDefault="008F1752" w:rsidP="008F1752">
      <w:pPr>
        <w:pBdr>
          <w:top w:val="nil"/>
          <w:left w:val="nil"/>
          <w:bottom w:val="nil"/>
          <w:right w:val="nil"/>
          <w:between w:val="nil"/>
        </w:pBdr>
        <w:spacing w:after="0" w:line="360" w:lineRule="auto"/>
        <w:ind w:firstLine="709"/>
        <w:jc w:val="right"/>
        <w:rPr>
          <w:rFonts w:ascii="Arial" w:hAnsi="Arial" w:cs="Arial"/>
          <w:i/>
          <w:iCs/>
          <w:sz w:val="24"/>
          <w:szCs w:val="24"/>
        </w:rPr>
      </w:pPr>
      <w:r w:rsidRPr="007F134F">
        <w:rPr>
          <w:rFonts w:ascii="Arial" w:hAnsi="Arial" w:cs="Arial"/>
          <w:i/>
          <w:iCs/>
          <w:sz w:val="24"/>
          <w:szCs w:val="24"/>
        </w:rPr>
        <w:t>(Fabio Neves de Aragão)</w:t>
      </w:r>
    </w:p>
    <w:p w14:paraId="19B20679" w14:textId="3749ED07" w:rsidR="0042679C" w:rsidRPr="007F134F" w:rsidRDefault="0042679C">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A16E469" w14:textId="77777777" w:rsidR="005B3314" w:rsidRPr="007F134F" w:rsidRDefault="005B3314">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D09388E" w14:textId="2F57EC12" w:rsidR="008F1752" w:rsidRPr="007F134F" w:rsidRDefault="008F1752">
      <w:pPr>
        <w:pBdr>
          <w:top w:val="nil"/>
          <w:left w:val="nil"/>
          <w:bottom w:val="nil"/>
          <w:right w:val="nil"/>
          <w:between w:val="nil"/>
        </w:pBdr>
        <w:spacing w:after="0" w:line="360" w:lineRule="auto"/>
        <w:ind w:firstLine="709"/>
        <w:jc w:val="both"/>
        <w:rPr>
          <w:rFonts w:ascii="Arial" w:eastAsia="Arial" w:hAnsi="Arial" w:cs="Arial"/>
          <w:bCs/>
          <w:smallCaps/>
          <w:color w:val="000000"/>
          <w:sz w:val="28"/>
          <w:szCs w:val="28"/>
        </w:rPr>
      </w:pPr>
    </w:p>
    <w:p w14:paraId="531A93A5"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3D9F03B3" w14:textId="660A3736"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85DACF1"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CC054E4"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985A9A2"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5829283" w14:textId="77777777" w:rsidR="00B375E9" w:rsidRPr="007F134F" w:rsidDel="00274359" w:rsidRDefault="00B375E9" w:rsidP="00B375E9">
      <w:pPr>
        <w:pBdr>
          <w:top w:val="nil"/>
          <w:left w:val="nil"/>
          <w:bottom w:val="nil"/>
          <w:right w:val="nil"/>
          <w:between w:val="nil"/>
        </w:pBdr>
        <w:spacing w:after="0" w:line="360" w:lineRule="auto"/>
        <w:jc w:val="center"/>
        <w:rPr>
          <w:del w:id="52" w:author="HP" w:date="2020-11-21T17:22:00Z"/>
          <w:rFonts w:ascii="Arial" w:eastAsia="Arial" w:hAnsi="Arial" w:cs="Arial"/>
          <w:b/>
          <w:smallCaps/>
          <w:color w:val="000000"/>
          <w:sz w:val="28"/>
          <w:szCs w:val="28"/>
        </w:rPr>
      </w:pPr>
    </w:p>
    <w:p w14:paraId="47AAB988" w14:textId="22980D0E" w:rsidR="003B4555" w:rsidRPr="007F134F" w:rsidDel="00274359" w:rsidRDefault="003B4555" w:rsidP="00B375E9">
      <w:pPr>
        <w:pBdr>
          <w:top w:val="nil"/>
          <w:left w:val="nil"/>
          <w:bottom w:val="nil"/>
          <w:right w:val="nil"/>
          <w:between w:val="nil"/>
        </w:pBdr>
        <w:spacing w:after="0" w:line="360" w:lineRule="auto"/>
        <w:jc w:val="center"/>
        <w:rPr>
          <w:del w:id="53" w:author="HP" w:date="2020-11-21T17:22:00Z"/>
          <w:rFonts w:ascii="Arial" w:eastAsia="Arial" w:hAnsi="Arial" w:cs="Arial"/>
          <w:b/>
          <w:smallCaps/>
          <w:color w:val="000000"/>
          <w:sz w:val="28"/>
          <w:szCs w:val="28"/>
        </w:rPr>
      </w:pPr>
    </w:p>
    <w:p w14:paraId="7B9C7809" w14:textId="3E39996B" w:rsidR="003B4555" w:rsidRPr="007F134F" w:rsidDel="00274359" w:rsidRDefault="003B4555" w:rsidP="00B375E9">
      <w:pPr>
        <w:pBdr>
          <w:top w:val="nil"/>
          <w:left w:val="nil"/>
          <w:bottom w:val="nil"/>
          <w:right w:val="nil"/>
          <w:between w:val="nil"/>
        </w:pBdr>
        <w:spacing w:after="0" w:line="360" w:lineRule="auto"/>
        <w:jc w:val="center"/>
        <w:rPr>
          <w:del w:id="54" w:author="HP" w:date="2020-11-21T17:22:00Z"/>
          <w:rFonts w:ascii="Arial" w:eastAsia="Arial" w:hAnsi="Arial" w:cs="Arial"/>
          <w:b/>
          <w:smallCaps/>
          <w:color w:val="000000"/>
          <w:sz w:val="28"/>
          <w:szCs w:val="28"/>
        </w:rPr>
      </w:pPr>
    </w:p>
    <w:p w14:paraId="3CB5E51C" w14:textId="42BF74B7" w:rsidR="003B4555" w:rsidRPr="007F134F" w:rsidDel="00274359" w:rsidRDefault="003B4555" w:rsidP="00B375E9">
      <w:pPr>
        <w:pBdr>
          <w:top w:val="nil"/>
          <w:left w:val="nil"/>
          <w:bottom w:val="nil"/>
          <w:right w:val="nil"/>
          <w:between w:val="nil"/>
        </w:pBdr>
        <w:spacing w:after="0" w:line="360" w:lineRule="auto"/>
        <w:jc w:val="center"/>
        <w:rPr>
          <w:del w:id="55" w:author="HP" w:date="2020-11-21T17:22:00Z"/>
          <w:rFonts w:ascii="Arial" w:eastAsia="Arial" w:hAnsi="Arial" w:cs="Arial"/>
          <w:b/>
          <w:smallCaps/>
          <w:color w:val="000000"/>
          <w:sz w:val="28"/>
          <w:szCs w:val="28"/>
        </w:rPr>
      </w:pPr>
    </w:p>
    <w:p w14:paraId="2923361F" w14:textId="45ED57F6" w:rsidR="003B4555" w:rsidRPr="007F134F" w:rsidDel="00274359" w:rsidRDefault="003B4555" w:rsidP="00B375E9">
      <w:pPr>
        <w:pBdr>
          <w:top w:val="nil"/>
          <w:left w:val="nil"/>
          <w:bottom w:val="nil"/>
          <w:right w:val="nil"/>
          <w:between w:val="nil"/>
        </w:pBdr>
        <w:spacing w:after="0" w:line="360" w:lineRule="auto"/>
        <w:jc w:val="center"/>
        <w:rPr>
          <w:del w:id="56" w:author="HP" w:date="2020-11-21T17:22:00Z"/>
          <w:rFonts w:ascii="Arial" w:eastAsia="Arial" w:hAnsi="Arial" w:cs="Arial"/>
          <w:b/>
          <w:smallCaps/>
          <w:color w:val="000000"/>
          <w:sz w:val="28"/>
          <w:szCs w:val="28"/>
        </w:rPr>
      </w:pPr>
    </w:p>
    <w:p w14:paraId="46DFF9A9" w14:textId="3D545D25" w:rsidR="003B4555" w:rsidRPr="007F134F" w:rsidDel="00274359" w:rsidRDefault="003B4555" w:rsidP="00B375E9">
      <w:pPr>
        <w:pBdr>
          <w:top w:val="nil"/>
          <w:left w:val="nil"/>
          <w:bottom w:val="nil"/>
          <w:right w:val="nil"/>
          <w:between w:val="nil"/>
        </w:pBdr>
        <w:spacing w:after="0" w:line="360" w:lineRule="auto"/>
        <w:jc w:val="center"/>
        <w:rPr>
          <w:del w:id="57" w:author="HP" w:date="2020-11-21T17:22:00Z"/>
          <w:rFonts w:ascii="Arial" w:eastAsia="Arial" w:hAnsi="Arial" w:cs="Arial"/>
          <w:b/>
          <w:smallCaps/>
          <w:color w:val="000000"/>
          <w:sz w:val="28"/>
          <w:szCs w:val="28"/>
        </w:rPr>
      </w:pPr>
    </w:p>
    <w:p w14:paraId="19799D4A" w14:textId="68863A0B" w:rsidR="003B4555" w:rsidRPr="007F134F" w:rsidDel="00274359" w:rsidRDefault="003B4555" w:rsidP="00B375E9">
      <w:pPr>
        <w:pBdr>
          <w:top w:val="nil"/>
          <w:left w:val="nil"/>
          <w:bottom w:val="nil"/>
          <w:right w:val="nil"/>
          <w:between w:val="nil"/>
        </w:pBdr>
        <w:spacing w:after="0" w:line="360" w:lineRule="auto"/>
        <w:jc w:val="center"/>
        <w:rPr>
          <w:del w:id="58" w:author="HP" w:date="2020-11-21T17:22:00Z"/>
          <w:rFonts w:ascii="Arial" w:eastAsia="Arial" w:hAnsi="Arial" w:cs="Arial"/>
          <w:b/>
          <w:smallCaps/>
          <w:color w:val="000000"/>
          <w:sz w:val="28"/>
          <w:szCs w:val="28"/>
        </w:rPr>
      </w:pPr>
    </w:p>
    <w:p w14:paraId="6993F201" w14:textId="006D9D87" w:rsidR="003B4555" w:rsidRPr="007F134F" w:rsidDel="00274359" w:rsidRDefault="003B4555" w:rsidP="00B375E9">
      <w:pPr>
        <w:pBdr>
          <w:top w:val="nil"/>
          <w:left w:val="nil"/>
          <w:bottom w:val="nil"/>
          <w:right w:val="nil"/>
          <w:between w:val="nil"/>
        </w:pBdr>
        <w:spacing w:after="0" w:line="360" w:lineRule="auto"/>
        <w:jc w:val="center"/>
        <w:rPr>
          <w:del w:id="59" w:author="HP" w:date="2020-11-21T17:22:00Z"/>
          <w:rFonts w:ascii="Arial" w:eastAsia="Arial" w:hAnsi="Arial" w:cs="Arial"/>
          <w:b/>
          <w:smallCaps/>
          <w:color w:val="000000"/>
          <w:sz w:val="28"/>
          <w:szCs w:val="28"/>
        </w:rPr>
      </w:pPr>
    </w:p>
    <w:p w14:paraId="667ED6F4" w14:textId="77777777" w:rsidR="00B375E9" w:rsidRDefault="00B375E9" w:rsidP="00E00601">
      <w:pPr>
        <w:spacing w:after="0" w:line="360" w:lineRule="auto"/>
        <w:ind w:firstLine="709"/>
        <w:jc w:val="both"/>
        <w:rPr>
          <w:rFonts w:ascii="Arial" w:eastAsia="Arial" w:hAnsi="Arial" w:cs="Arial"/>
          <w:color w:val="000000"/>
          <w:sz w:val="24"/>
          <w:szCs w:val="24"/>
        </w:rPr>
      </w:pPr>
    </w:p>
    <w:p w14:paraId="3D028F1C" w14:textId="71995D74" w:rsidR="00B375E9" w:rsidRPr="00B375E9" w:rsidRDefault="00B375E9" w:rsidP="000A5AFB">
      <w:pPr>
        <w:spacing w:after="0" w:line="360" w:lineRule="auto"/>
        <w:jc w:val="center"/>
        <w:rPr>
          <w:rFonts w:ascii="Arial" w:eastAsia="Arial" w:hAnsi="Arial" w:cs="Arial"/>
          <w:b/>
          <w:bCs/>
          <w:color w:val="000000"/>
          <w:sz w:val="24"/>
          <w:szCs w:val="24"/>
        </w:rPr>
      </w:pPr>
      <w:r w:rsidRPr="00B375E9">
        <w:rPr>
          <w:rFonts w:ascii="Arial" w:eastAsia="Arial" w:hAnsi="Arial" w:cs="Arial"/>
          <w:b/>
          <w:bCs/>
          <w:color w:val="000000"/>
          <w:sz w:val="24"/>
          <w:szCs w:val="24"/>
        </w:rPr>
        <w:t>RESUMO</w:t>
      </w:r>
    </w:p>
    <w:p w14:paraId="42C3232C" w14:textId="77777777" w:rsidR="00B375E9" w:rsidRDefault="00B375E9" w:rsidP="00E00601">
      <w:pPr>
        <w:spacing w:after="0" w:line="360" w:lineRule="auto"/>
        <w:ind w:firstLine="709"/>
        <w:jc w:val="both"/>
        <w:rPr>
          <w:rFonts w:ascii="Arial" w:eastAsia="Arial" w:hAnsi="Arial" w:cs="Arial"/>
          <w:color w:val="000000"/>
          <w:sz w:val="24"/>
          <w:szCs w:val="24"/>
        </w:rPr>
      </w:pPr>
    </w:p>
    <w:p w14:paraId="1C8BB678" w14:textId="23A31757" w:rsidR="003B4555" w:rsidRPr="007F134F" w:rsidRDefault="00136E5B" w:rsidP="00E00601">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Em meio a um cenário de </w:t>
      </w:r>
      <w:r w:rsidR="00E00601" w:rsidRPr="007F134F">
        <w:rPr>
          <w:rFonts w:ascii="Arial" w:eastAsia="Arial" w:hAnsi="Arial" w:cs="Arial"/>
          <w:color w:val="000000"/>
          <w:sz w:val="24"/>
          <w:szCs w:val="24"/>
        </w:rPr>
        <w:t xml:space="preserve">crise, </w:t>
      </w:r>
      <w:r w:rsidRPr="007F134F">
        <w:rPr>
          <w:rFonts w:ascii="Arial" w:eastAsia="Arial" w:hAnsi="Arial" w:cs="Arial"/>
          <w:color w:val="000000"/>
          <w:sz w:val="24"/>
          <w:szCs w:val="24"/>
        </w:rPr>
        <w:t>urgência e incerteza, muitas empresas possuem dificuldades no planejamento e na execução de projetos em caráter emergencial. O objetivo do estudo é apresentar uma experiência de implantação d</w:t>
      </w:r>
      <w:r w:rsidR="00E00601" w:rsidRPr="007F134F">
        <w:rPr>
          <w:rFonts w:ascii="Arial" w:eastAsia="Arial" w:hAnsi="Arial" w:cs="Arial"/>
          <w:color w:val="000000"/>
          <w:sz w:val="24"/>
          <w:szCs w:val="24"/>
        </w:rPr>
        <w:t>e boas</w:t>
      </w:r>
      <w:r w:rsidRPr="007F134F">
        <w:rPr>
          <w:rFonts w:ascii="Arial" w:eastAsia="Arial" w:hAnsi="Arial" w:cs="Arial"/>
          <w:color w:val="000000"/>
          <w:sz w:val="24"/>
          <w:szCs w:val="24"/>
        </w:rPr>
        <w:t xml:space="preserve"> </w:t>
      </w:r>
      <w:r w:rsidR="00E00601" w:rsidRPr="007F134F">
        <w:rPr>
          <w:rFonts w:ascii="Arial" w:eastAsia="Arial" w:hAnsi="Arial" w:cs="Arial"/>
          <w:color w:val="000000"/>
          <w:sz w:val="24"/>
          <w:szCs w:val="24"/>
        </w:rPr>
        <w:t>práticas em gerenciamento de projetos considerando esse cenário.</w:t>
      </w:r>
    </w:p>
    <w:p w14:paraId="36E3E9B1" w14:textId="0C6701C2" w:rsidR="003B4555" w:rsidRPr="007F134F" w:rsidRDefault="00E00601">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As necessidades e desafios presentes nesse cenário podem ser atendidas ao a</w:t>
      </w:r>
      <w:r w:rsidR="00136E5B" w:rsidRPr="007F134F">
        <w:rPr>
          <w:rFonts w:ascii="Arial" w:eastAsia="Arial" w:hAnsi="Arial" w:cs="Arial"/>
          <w:color w:val="000000"/>
          <w:sz w:val="24"/>
          <w:szCs w:val="24"/>
        </w:rPr>
        <w:t xml:space="preserve">justar e unir </w:t>
      </w:r>
      <w:r w:rsidRPr="007F134F">
        <w:rPr>
          <w:rFonts w:ascii="Arial" w:eastAsia="Arial" w:hAnsi="Arial" w:cs="Arial"/>
          <w:color w:val="000000"/>
          <w:sz w:val="24"/>
          <w:szCs w:val="24"/>
        </w:rPr>
        <w:t xml:space="preserve">as práticas de </w:t>
      </w:r>
      <w:r w:rsidR="00136E5B" w:rsidRPr="007F134F">
        <w:rPr>
          <w:rFonts w:ascii="Arial" w:eastAsia="Arial" w:hAnsi="Arial" w:cs="Arial"/>
          <w:color w:val="000000"/>
          <w:sz w:val="24"/>
          <w:szCs w:val="24"/>
        </w:rPr>
        <w:t xml:space="preserve">metodologias </w:t>
      </w:r>
      <w:r w:rsidRPr="007F134F">
        <w:rPr>
          <w:rFonts w:ascii="Arial" w:eastAsia="Arial" w:hAnsi="Arial" w:cs="Arial"/>
          <w:color w:val="000000"/>
          <w:sz w:val="24"/>
          <w:szCs w:val="24"/>
        </w:rPr>
        <w:t>t</w:t>
      </w:r>
      <w:r w:rsidR="00136E5B" w:rsidRPr="007F134F">
        <w:rPr>
          <w:rFonts w:ascii="Arial" w:eastAsia="Arial" w:hAnsi="Arial" w:cs="Arial"/>
          <w:color w:val="000000"/>
          <w:sz w:val="24"/>
          <w:szCs w:val="24"/>
        </w:rPr>
        <w:t>radiciona</w:t>
      </w:r>
      <w:r w:rsidRPr="007F134F">
        <w:rPr>
          <w:rFonts w:ascii="Arial" w:eastAsia="Arial" w:hAnsi="Arial" w:cs="Arial"/>
          <w:color w:val="000000"/>
          <w:sz w:val="24"/>
          <w:szCs w:val="24"/>
        </w:rPr>
        <w:t>is</w:t>
      </w:r>
      <w:r w:rsidR="00136E5B" w:rsidRPr="007F134F">
        <w:rPr>
          <w:rFonts w:ascii="Arial" w:eastAsia="Arial" w:hAnsi="Arial" w:cs="Arial"/>
          <w:color w:val="000000"/>
          <w:sz w:val="24"/>
          <w:szCs w:val="24"/>
        </w:rPr>
        <w:t xml:space="preserve"> e </w:t>
      </w:r>
      <w:r w:rsidRPr="007F134F">
        <w:rPr>
          <w:rFonts w:ascii="Arial" w:eastAsia="Arial" w:hAnsi="Arial" w:cs="Arial"/>
          <w:color w:val="000000"/>
          <w:sz w:val="24"/>
          <w:szCs w:val="24"/>
        </w:rPr>
        <w:t>á</w:t>
      </w:r>
      <w:r w:rsidR="00136E5B" w:rsidRPr="007F134F">
        <w:rPr>
          <w:rFonts w:ascii="Arial" w:eastAsia="Arial" w:hAnsi="Arial" w:cs="Arial"/>
          <w:color w:val="000000"/>
          <w:sz w:val="24"/>
          <w:szCs w:val="24"/>
        </w:rPr>
        <w:t>geis</w:t>
      </w:r>
      <w:r w:rsidRPr="007F134F">
        <w:rPr>
          <w:rFonts w:ascii="Arial" w:eastAsia="Arial" w:hAnsi="Arial" w:cs="Arial"/>
          <w:color w:val="000000"/>
          <w:sz w:val="24"/>
          <w:szCs w:val="24"/>
        </w:rPr>
        <w:t>,</w:t>
      </w:r>
      <w:r w:rsidR="00136E5B" w:rsidRPr="007F134F">
        <w:rPr>
          <w:rFonts w:ascii="Arial" w:eastAsia="Arial" w:hAnsi="Arial" w:cs="Arial"/>
          <w:color w:val="000000"/>
          <w:sz w:val="24"/>
          <w:szCs w:val="24"/>
        </w:rPr>
        <w:t xml:space="preserve"> </w:t>
      </w:r>
      <w:r w:rsidRPr="007F134F">
        <w:rPr>
          <w:rFonts w:ascii="Arial" w:eastAsia="Arial" w:hAnsi="Arial" w:cs="Arial"/>
          <w:color w:val="000000"/>
          <w:sz w:val="24"/>
          <w:szCs w:val="24"/>
        </w:rPr>
        <w:t xml:space="preserve">o que consequentemente poderá se </w:t>
      </w:r>
      <w:r w:rsidR="00136E5B" w:rsidRPr="007F134F">
        <w:rPr>
          <w:rFonts w:ascii="Arial" w:eastAsia="Arial" w:hAnsi="Arial" w:cs="Arial"/>
          <w:color w:val="000000"/>
          <w:sz w:val="24"/>
          <w:szCs w:val="24"/>
        </w:rPr>
        <w:t>apresenta</w:t>
      </w:r>
      <w:r w:rsidRPr="007F134F">
        <w:rPr>
          <w:rFonts w:ascii="Arial" w:eastAsia="Arial" w:hAnsi="Arial" w:cs="Arial"/>
          <w:color w:val="000000"/>
          <w:sz w:val="24"/>
          <w:szCs w:val="24"/>
        </w:rPr>
        <w:t>r</w:t>
      </w:r>
      <w:r w:rsidR="00136E5B" w:rsidRPr="007F134F">
        <w:rPr>
          <w:rFonts w:ascii="Arial" w:eastAsia="Arial" w:hAnsi="Arial" w:cs="Arial"/>
          <w:color w:val="000000"/>
          <w:sz w:val="24"/>
          <w:szCs w:val="24"/>
        </w:rPr>
        <w:t xml:space="preserve"> como um diferencial no desenvolvimento de projeto.</w:t>
      </w:r>
    </w:p>
    <w:p w14:paraId="60890BCF" w14:textId="77777777" w:rsidR="003B4555" w:rsidRPr="007F134F" w:rsidRDefault="003B4555">
      <w:pPr>
        <w:spacing w:after="0" w:line="360" w:lineRule="auto"/>
        <w:ind w:firstLine="709"/>
        <w:jc w:val="both"/>
        <w:rPr>
          <w:rFonts w:ascii="Arial" w:eastAsia="Arial" w:hAnsi="Arial" w:cs="Arial"/>
          <w:b/>
          <w:color w:val="000000"/>
          <w:sz w:val="24"/>
          <w:szCs w:val="24"/>
        </w:rPr>
      </w:pPr>
    </w:p>
    <w:p w14:paraId="0496DC3E" w14:textId="5642C715"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b/>
          <w:color w:val="000000"/>
          <w:sz w:val="24"/>
          <w:szCs w:val="24"/>
        </w:rPr>
        <w:t>Palavras-chave</w:t>
      </w:r>
      <w:r w:rsidRPr="007F134F">
        <w:rPr>
          <w:rFonts w:ascii="Arial" w:eastAsia="Arial" w:hAnsi="Arial" w:cs="Arial"/>
          <w:color w:val="000000"/>
          <w:sz w:val="24"/>
          <w:szCs w:val="24"/>
        </w:rPr>
        <w:t xml:space="preserve">: </w:t>
      </w:r>
      <w:r w:rsidRPr="007F134F">
        <w:rPr>
          <w:rFonts w:ascii="Arial" w:eastAsia="Arial" w:hAnsi="Arial" w:cs="Arial"/>
          <w:i/>
          <w:color w:val="000000"/>
          <w:sz w:val="24"/>
          <w:szCs w:val="24"/>
        </w:rPr>
        <w:t>SCRUM, PMBOK</w:t>
      </w:r>
      <w:r w:rsidR="008423C1" w:rsidRPr="007F134F">
        <w:rPr>
          <w:rFonts w:ascii="Arial" w:eastAsia="Arial" w:hAnsi="Arial" w:cs="Arial"/>
          <w:i/>
          <w:color w:val="000000"/>
          <w:sz w:val="24"/>
          <w:szCs w:val="24"/>
        </w:rPr>
        <w:t>,</w:t>
      </w:r>
      <w:r w:rsidR="008423C1" w:rsidRPr="007F134F">
        <w:rPr>
          <w:rFonts w:ascii="Arial" w:hAnsi="Arial" w:cs="Arial"/>
        </w:rPr>
        <w:t xml:space="preserve"> </w:t>
      </w:r>
      <w:r w:rsidR="008423C1" w:rsidRPr="007F134F">
        <w:rPr>
          <w:rFonts w:ascii="Arial" w:eastAsia="Arial" w:hAnsi="Arial" w:cs="Arial"/>
          <w:i/>
          <w:color w:val="000000"/>
          <w:sz w:val="24"/>
          <w:szCs w:val="24"/>
        </w:rPr>
        <w:t>riscos em projetos, estudo de caso, migração de serviços, tailoring, metodologias preditivas, metodologias ágeis, gerenciamento de riscos</w:t>
      </w:r>
      <w:r w:rsidRPr="007F134F">
        <w:rPr>
          <w:rFonts w:ascii="Arial" w:eastAsia="Arial" w:hAnsi="Arial" w:cs="Arial"/>
          <w:i/>
          <w:color w:val="000000"/>
          <w:sz w:val="24"/>
          <w:szCs w:val="24"/>
        </w:rPr>
        <w:t>.</w:t>
      </w:r>
    </w:p>
    <w:p w14:paraId="2A8BFA69"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7125759"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5ADDCED"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A016A02"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34C9696"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C39B362"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CA3ADF6" w14:textId="5DAF1BB5"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1C6E119" w14:textId="65B63699" w:rsidR="0042679C" w:rsidRPr="007F134F" w:rsidRDefault="0042679C">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A598678" w14:textId="4E00D9D0" w:rsidR="0042679C" w:rsidRPr="007F134F" w:rsidRDefault="0042679C">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1B0E040" w14:textId="4997A901" w:rsidR="00E00601" w:rsidRPr="007F134F" w:rsidRDefault="00E00601">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A3B5637" w14:textId="3167676E" w:rsidR="00E00601" w:rsidRPr="007F134F" w:rsidRDefault="00E00601">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6F7AC91" w14:textId="46A42D10" w:rsidR="00E00601" w:rsidRPr="007F134F" w:rsidRDefault="00E00601">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361985B" w14:textId="721E90DB" w:rsidR="00E00601" w:rsidRPr="007F134F" w:rsidRDefault="00E00601">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2B95C78" w14:textId="77777777" w:rsidR="00B375E9" w:rsidRDefault="00B375E9" w:rsidP="00B375E9">
      <w:pPr>
        <w:spacing w:after="0" w:line="360" w:lineRule="auto"/>
        <w:jc w:val="both"/>
        <w:rPr>
          <w:rFonts w:ascii="Arial" w:eastAsia="Arial" w:hAnsi="Arial" w:cs="Arial"/>
          <w:b/>
          <w:smallCaps/>
          <w:color w:val="000000"/>
          <w:sz w:val="28"/>
          <w:szCs w:val="28"/>
        </w:rPr>
      </w:pPr>
    </w:p>
    <w:p w14:paraId="1FC1E7D2" w14:textId="77777777" w:rsidR="00B375E9" w:rsidRDefault="00B375E9" w:rsidP="00B375E9">
      <w:pPr>
        <w:spacing w:after="0" w:line="360" w:lineRule="auto"/>
        <w:jc w:val="both"/>
        <w:rPr>
          <w:rFonts w:ascii="Arial" w:eastAsia="Arial" w:hAnsi="Arial" w:cs="Arial"/>
          <w:b/>
          <w:smallCaps/>
          <w:color w:val="000000"/>
          <w:sz w:val="28"/>
          <w:szCs w:val="28"/>
        </w:rPr>
      </w:pPr>
    </w:p>
    <w:p w14:paraId="7AEDB184" w14:textId="77777777" w:rsidR="00B375E9" w:rsidRDefault="00B375E9" w:rsidP="00B375E9">
      <w:pPr>
        <w:spacing w:after="0" w:line="360" w:lineRule="auto"/>
        <w:jc w:val="both"/>
        <w:rPr>
          <w:rFonts w:ascii="Arial" w:eastAsia="Arial" w:hAnsi="Arial" w:cs="Arial"/>
          <w:b/>
          <w:smallCaps/>
          <w:color w:val="000000"/>
          <w:sz w:val="28"/>
          <w:szCs w:val="28"/>
        </w:rPr>
      </w:pPr>
    </w:p>
    <w:p w14:paraId="60B3CB66" w14:textId="3B8439E1" w:rsidR="00B375E9" w:rsidRPr="00B375E9" w:rsidRDefault="00B375E9" w:rsidP="00B375E9">
      <w:pPr>
        <w:spacing w:after="0" w:line="360" w:lineRule="auto"/>
        <w:jc w:val="center"/>
        <w:rPr>
          <w:rFonts w:ascii="Arial" w:eastAsia="Arial" w:hAnsi="Arial" w:cs="Arial"/>
          <w:b/>
          <w:bCs/>
          <w:color w:val="000000"/>
          <w:sz w:val="24"/>
          <w:szCs w:val="24"/>
        </w:rPr>
      </w:pPr>
      <w:r w:rsidRPr="00B375E9">
        <w:rPr>
          <w:rFonts w:ascii="Arial" w:eastAsia="Arial" w:hAnsi="Arial" w:cs="Arial"/>
          <w:b/>
          <w:bCs/>
          <w:color w:val="000000"/>
          <w:sz w:val="24"/>
          <w:szCs w:val="24"/>
        </w:rPr>
        <w:t>ABSTRACT</w:t>
      </w:r>
    </w:p>
    <w:p w14:paraId="43BBB5F9" w14:textId="77777777" w:rsidR="00B375E9" w:rsidRDefault="00B375E9" w:rsidP="00B375E9">
      <w:pPr>
        <w:spacing w:after="0" w:line="360" w:lineRule="auto"/>
        <w:jc w:val="both"/>
        <w:rPr>
          <w:rFonts w:ascii="Arial" w:eastAsia="Arial" w:hAnsi="Arial" w:cs="Arial"/>
          <w:color w:val="000000"/>
          <w:sz w:val="24"/>
          <w:szCs w:val="24"/>
        </w:rPr>
      </w:pPr>
    </w:p>
    <w:p w14:paraId="4BEF5FC8" w14:textId="5AAD41A1" w:rsidR="00E00601" w:rsidRPr="007F134F" w:rsidRDefault="00E00601" w:rsidP="00B375E9">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During crisis, urgency and uncertainty scenario</w:t>
      </w:r>
      <w:r w:rsidR="00B134A2" w:rsidRPr="007F134F">
        <w:rPr>
          <w:rFonts w:ascii="Arial" w:eastAsia="Arial" w:hAnsi="Arial" w:cs="Arial"/>
          <w:color w:val="000000"/>
          <w:sz w:val="24"/>
          <w:szCs w:val="24"/>
        </w:rPr>
        <w:t>s</w:t>
      </w:r>
      <w:r w:rsidRPr="007F134F">
        <w:rPr>
          <w:rFonts w:ascii="Arial" w:eastAsia="Arial" w:hAnsi="Arial" w:cs="Arial"/>
          <w:color w:val="000000"/>
          <w:sz w:val="24"/>
          <w:szCs w:val="24"/>
        </w:rPr>
        <w:t xml:space="preserve">, many companies have difficulties in planning and executing projects on an emergency basis. The goal of this study is to present an experience of </w:t>
      </w:r>
      <w:r w:rsidR="000952DC" w:rsidRPr="007F134F">
        <w:rPr>
          <w:rFonts w:ascii="Arial" w:eastAsia="Arial" w:hAnsi="Arial" w:cs="Arial"/>
          <w:color w:val="000000"/>
          <w:sz w:val="24"/>
          <w:szCs w:val="24"/>
        </w:rPr>
        <w:t xml:space="preserve">the project management </w:t>
      </w:r>
      <w:r w:rsidRPr="007F134F">
        <w:rPr>
          <w:rFonts w:ascii="Arial" w:eastAsia="Arial" w:hAnsi="Arial" w:cs="Arial"/>
          <w:color w:val="000000"/>
          <w:sz w:val="24"/>
          <w:szCs w:val="24"/>
        </w:rPr>
        <w:t xml:space="preserve">good practices implementing, considering </w:t>
      </w:r>
      <w:r w:rsidR="00B134A2" w:rsidRPr="007F134F">
        <w:rPr>
          <w:rFonts w:ascii="Arial" w:eastAsia="Arial" w:hAnsi="Arial" w:cs="Arial"/>
          <w:color w:val="000000"/>
          <w:sz w:val="24"/>
          <w:szCs w:val="24"/>
        </w:rPr>
        <w:t xml:space="preserve">these </w:t>
      </w:r>
      <w:r w:rsidRPr="007F134F">
        <w:rPr>
          <w:rFonts w:ascii="Arial" w:eastAsia="Arial" w:hAnsi="Arial" w:cs="Arial"/>
          <w:color w:val="000000"/>
          <w:sz w:val="24"/>
          <w:szCs w:val="24"/>
        </w:rPr>
        <w:t>scenario</w:t>
      </w:r>
      <w:r w:rsidR="00B134A2" w:rsidRPr="007F134F">
        <w:rPr>
          <w:rFonts w:ascii="Arial" w:eastAsia="Arial" w:hAnsi="Arial" w:cs="Arial"/>
          <w:color w:val="000000"/>
          <w:sz w:val="24"/>
          <w:szCs w:val="24"/>
        </w:rPr>
        <w:t>s</w:t>
      </w:r>
      <w:r w:rsidRPr="007F134F">
        <w:rPr>
          <w:rFonts w:ascii="Arial" w:eastAsia="Arial" w:hAnsi="Arial" w:cs="Arial"/>
          <w:color w:val="000000"/>
          <w:sz w:val="24"/>
          <w:szCs w:val="24"/>
        </w:rPr>
        <w:t>.</w:t>
      </w:r>
    </w:p>
    <w:p w14:paraId="544A9824" w14:textId="7ED4BF38" w:rsidR="003B4555" w:rsidRPr="007F134F" w:rsidRDefault="00E00601" w:rsidP="00E00601">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The </w:t>
      </w:r>
      <w:r w:rsidR="00B134A2" w:rsidRPr="007F134F">
        <w:rPr>
          <w:rFonts w:ascii="Arial" w:eastAsia="Arial" w:hAnsi="Arial" w:cs="Arial"/>
          <w:color w:val="000000"/>
          <w:sz w:val="24"/>
          <w:szCs w:val="24"/>
        </w:rPr>
        <w:t xml:space="preserve">requirements </w:t>
      </w:r>
      <w:r w:rsidRPr="007F134F">
        <w:rPr>
          <w:rFonts w:ascii="Arial" w:eastAsia="Arial" w:hAnsi="Arial" w:cs="Arial"/>
          <w:color w:val="000000"/>
          <w:sz w:val="24"/>
          <w:szCs w:val="24"/>
        </w:rPr>
        <w:t xml:space="preserve">and challenges present in </w:t>
      </w:r>
      <w:r w:rsidR="00B134A2" w:rsidRPr="007F134F">
        <w:rPr>
          <w:rFonts w:ascii="Arial" w:eastAsia="Arial" w:hAnsi="Arial" w:cs="Arial"/>
          <w:color w:val="000000"/>
          <w:sz w:val="24"/>
          <w:szCs w:val="24"/>
        </w:rPr>
        <w:t>these</w:t>
      </w:r>
      <w:r w:rsidRPr="007F134F">
        <w:rPr>
          <w:rFonts w:ascii="Arial" w:eastAsia="Arial" w:hAnsi="Arial" w:cs="Arial"/>
          <w:color w:val="000000"/>
          <w:sz w:val="24"/>
          <w:szCs w:val="24"/>
        </w:rPr>
        <w:t xml:space="preserve"> scenario</w:t>
      </w:r>
      <w:r w:rsidR="00B134A2" w:rsidRPr="007F134F">
        <w:rPr>
          <w:rFonts w:ascii="Arial" w:eastAsia="Arial" w:hAnsi="Arial" w:cs="Arial"/>
          <w:color w:val="000000"/>
          <w:sz w:val="24"/>
          <w:szCs w:val="24"/>
        </w:rPr>
        <w:t>s</w:t>
      </w:r>
      <w:r w:rsidRPr="007F134F">
        <w:rPr>
          <w:rFonts w:ascii="Arial" w:eastAsia="Arial" w:hAnsi="Arial" w:cs="Arial"/>
          <w:color w:val="000000"/>
          <w:sz w:val="24"/>
          <w:szCs w:val="24"/>
        </w:rPr>
        <w:t xml:space="preserve"> can be met by adjusting and joining the practices of traditional and agile methodologies, which consequently can present itself as a differential in the </w:t>
      </w:r>
      <w:r w:rsidR="00AE5746" w:rsidRPr="007F134F">
        <w:rPr>
          <w:rFonts w:ascii="Arial" w:eastAsia="Arial" w:hAnsi="Arial" w:cs="Arial"/>
          <w:color w:val="000000"/>
          <w:sz w:val="24"/>
          <w:szCs w:val="24"/>
        </w:rPr>
        <w:t xml:space="preserve">project </w:t>
      </w:r>
      <w:r w:rsidRPr="007F134F">
        <w:rPr>
          <w:rFonts w:ascii="Arial" w:eastAsia="Arial" w:hAnsi="Arial" w:cs="Arial"/>
          <w:color w:val="000000"/>
          <w:sz w:val="24"/>
          <w:szCs w:val="24"/>
        </w:rPr>
        <w:t>development.</w:t>
      </w:r>
    </w:p>
    <w:p w14:paraId="4CBB73C6"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 </w:t>
      </w:r>
    </w:p>
    <w:p w14:paraId="4E55437A" w14:textId="77777777" w:rsidR="003B4555" w:rsidRPr="007F134F" w:rsidRDefault="003B4555">
      <w:pPr>
        <w:spacing w:after="0" w:line="360" w:lineRule="auto"/>
        <w:ind w:firstLine="709"/>
        <w:jc w:val="both"/>
        <w:rPr>
          <w:rFonts w:ascii="Arial" w:eastAsia="Arial" w:hAnsi="Arial" w:cs="Arial"/>
          <w:b/>
          <w:color w:val="000000"/>
          <w:sz w:val="24"/>
          <w:szCs w:val="24"/>
        </w:rPr>
      </w:pPr>
    </w:p>
    <w:p w14:paraId="380A8347" w14:textId="4864A365" w:rsidR="00B27583"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b/>
          <w:color w:val="000000"/>
          <w:sz w:val="24"/>
          <w:szCs w:val="24"/>
        </w:rPr>
        <w:t xml:space="preserve">Keyword: </w:t>
      </w:r>
      <w:r w:rsidR="008423C1" w:rsidRPr="007F134F">
        <w:rPr>
          <w:rFonts w:ascii="Arial" w:eastAsia="Arial" w:hAnsi="Arial" w:cs="Arial"/>
          <w:i/>
          <w:color w:val="000000"/>
          <w:sz w:val="24"/>
          <w:szCs w:val="24"/>
        </w:rPr>
        <w:t>SCRUM, PMBOK,</w:t>
      </w:r>
      <w:r w:rsidR="008423C1" w:rsidRPr="007F134F">
        <w:rPr>
          <w:rFonts w:ascii="Arial" w:hAnsi="Arial" w:cs="Arial"/>
        </w:rPr>
        <w:t xml:space="preserve"> </w:t>
      </w:r>
      <w:r w:rsidR="008423C1" w:rsidRPr="007F134F">
        <w:rPr>
          <w:rFonts w:ascii="Arial" w:eastAsia="Arial" w:hAnsi="Arial" w:cs="Arial"/>
          <w:i/>
          <w:color w:val="000000"/>
          <w:sz w:val="24"/>
          <w:szCs w:val="24"/>
        </w:rPr>
        <w:t>project risks, case study, service migration, tailoring, predictive methodologies, agile methodologies, risk management.</w:t>
      </w:r>
    </w:p>
    <w:p w14:paraId="498D1B4F" w14:textId="77777777" w:rsidR="00B27583" w:rsidRPr="007F134F" w:rsidRDefault="00B27583">
      <w:pPr>
        <w:suppressAutoHyphens w:val="0"/>
        <w:rPr>
          <w:rFonts w:ascii="Arial" w:eastAsia="Arial" w:hAnsi="Arial" w:cs="Arial"/>
          <w:color w:val="000000"/>
          <w:sz w:val="24"/>
          <w:szCs w:val="24"/>
        </w:rPr>
      </w:pPr>
      <w:r w:rsidRPr="007F134F">
        <w:rPr>
          <w:rFonts w:ascii="Arial" w:eastAsia="Arial" w:hAnsi="Arial" w:cs="Arial"/>
          <w:color w:val="000000"/>
          <w:sz w:val="24"/>
          <w:szCs w:val="24"/>
        </w:rPr>
        <w:br w:type="page"/>
      </w:r>
    </w:p>
    <w:p w14:paraId="70EC6F55" w14:textId="42004929" w:rsidR="003B4555" w:rsidRPr="00C025A0" w:rsidRDefault="00B27583" w:rsidP="00B77167">
      <w:pPr>
        <w:spacing w:after="0" w:line="360" w:lineRule="auto"/>
        <w:jc w:val="center"/>
        <w:rPr>
          <w:rFonts w:ascii="Arial" w:eastAsia="Arial" w:hAnsi="Arial" w:cs="Arial"/>
          <w:b/>
          <w:color w:val="000000"/>
          <w:sz w:val="24"/>
          <w:szCs w:val="24"/>
        </w:rPr>
      </w:pPr>
      <w:r w:rsidRPr="00C025A0">
        <w:rPr>
          <w:rFonts w:ascii="Arial" w:eastAsia="Arial" w:hAnsi="Arial" w:cs="Arial"/>
          <w:b/>
          <w:color w:val="000000"/>
          <w:sz w:val="24"/>
          <w:szCs w:val="24"/>
        </w:rPr>
        <w:lastRenderedPageBreak/>
        <w:t>LISTA DE ILUSTRAÇÕES</w:t>
      </w:r>
    </w:p>
    <w:p w14:paraId="5ACE6488" w14:textId="295DB478" w:rsidR="00F07F5C" w:rsidRPr="007F134F" w:rsidRDefault="00F07F5C" w:rsidP="00B27583">
      <w:pPr>
        <w:pBdr>
          <w:top w:val="nil"/>
          <w:left w:val="nil"/>
          <w:bottom w:val="nil"/>
          <w:right w:val="nil"/>
          <w:between w:val="nil"/>
        </w:pBdr>
        <w:spacing w:after="0" w:line="360" w:lineRule="auto"/>
        <w:jc w:val="both"/>
        <w:rPr>
          <w:rFonts w:ascii="Arial" w:eastAsia="Arial" w:hAnsi="Arial" w:cs="Arial"/>
          <w:b/>
          <w:color w:val="000000"/>
          <w:sz w:val="24"/>
          <w:szCs w:val="24"/>
        </w:rPr>
      </w:pPr>
    </w:p>
    <w:p w14:paraId="4BFC3F37" w14:textId="2D64159D" w:rsidR="00A32E66" w:rsidRDefault="00303C40">
      <w:pPr>
        <w:pStyle w:val="ndicedeilustraes"/>
        <w:tabs>
          <w:tab w:val="right" w:leader="dot" w:pos="9061"/>
        </w:tabs>
        <w:rPr>
          <w:rFonts w:asciiTheme="minorHAnsi" w:eastAsiaTheme="minorEastAsia" w:hAnsiTheme="minorHAnsi" w:cstheme="minorBidi"/>
          <w:noProof/>
          <w:color w:val="auto"/>
          <w:kern w:val="0"/>
          <w:sz w:val="22"/>
          <w:lang w:eastAsia="pt-BR"/>
        </w:rPr>
      </w:pPr>
      <w:r w:rsidRPr="007F134F">
        <w:rPr>
          <w:rFonts w:eastAsia="Arial" w:cs="Arial"/>
          <w:b/>
          <w:color w:val="000000"/>
          <w:szCs w:val="24"/>
        </w:rPr>
        <w:fldChar w:fldCharType="begin"/>
      </w:r>
      <w:r w:rsidRPr="007F134F">
        <w:rPr>
          <w:rFonts w:eastAsia="Arial" w:cs="Arial"/>
          <w:b/>
          <w:color w:val="000000"/>
          <w:szCs w:val="24"/>
        </w:rPr>
        <w:instrText xml:space="preserve"> TOC \h \z \c "Figura" </w:instrText>
      </w:r>
      <w:r w:rsidRPr="007F134F">
        <w:rPr>
          <w:rFonts w:eastAsia="Arial" w:cs="Arial"/>
          <w:b/>
          <w:color w:val="000000"/>
          <w:szCs w:val="24"/>
        </w:rPr>
        <w:fldChar w:fldCharType="separate"/>
      </w:r>
      <w:hyperlink w:anchor="_Toc58248349" w:history="1">
        <w:r w:rsidR="00A32E66" w:rsidRPr="00524A6A">
          <w:rPr>
            <w:rStyle w:val="Hyperlink"/>
            <w:rFonts w:cs="Arial"/>
            <w:b/>
            <w:bCs/>
            <w:noProof/>
          </w:rPr>
          <w:t>Figura 1</w:t>
        </w:r>
        <w:r w:rsidR="00A32E66" w:rsidRPr="00524A6A">
          <w:rPr>
            <w:rStyle w:val="Hyperlink"/>
            <w:rFonts w:cs="Arial"/>
            <w:noProof/>
          </w:rPr>
          <w:t xml:space="preserve"> - Interação entre grupos de processos de gerenciamento de projetos em um mesmo projeto. (Fonte: Adaptado de PMBOK® (2008)).</w:t>
        </w:r>
        <w:r w:rsidR="00A32E66">
          <w:rPr>
            <w:noProof/>
            <w:webHidden/>
          </w:rPr>
          <w:tab/>
        </w:r>
        <w:r w:rsidR="00A32E66">
          <w:rPr>
            <w:noProof/>
            <w:webHidden/>
          </w:rPr>
          <w:fldChar w:fldCharType="begin"/>
        </w:r>
        <w:r w:rsidR="00A32E66">
          <w:rPr>
            <w:noProof/>
            <w:webHidden/>
          </w:rPr>
          <w:instrText xml:space="preserve"> PAGEREF _Toc58248349 \h </w:instrText>
        </w:r>
        <w:r w:rsidR="00A32E66">
          <w:rPr>
            <w:noProof/>
            <w:webHidden/>
          </w:rPr>
        </w:r>
        <w:r w:rsidR="00A32E66">
          <w:rPr>
            <w:noProof/>
            <w:webHidden/>
          </w:rPr>
          <w:fldChar w:fldCharType="separate"/>
        </w:r>
        <w:r w:rsidR="007C5150">
          <w:rPr>
            <w:noProof/>
            <w:webHidden/>
          </w:rPr>
          <w:t>31</w:t>
        </w:r>
        <w:r w:rsidR="00A32E66">
          <w:rPr>
            <w:noProof/>
            <w:webHidden/>
          </w:rPr>
          <w:fldChar w:fldCharType="end"/>
        </w:r>
      </w:hyperlink>
    </w:p>
    <w:p w14:paraId="27120D67" w14:textId="7051A9F1"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r:id="rId9" w:anchor="_Toc58248350" w:history="1">
        <w:r w:rsidRPr="00524A6A">
          <w:rPr>
            <w:rStyle w:val="Hyperlink"/>
            <w:rFonts w:cs="Arial"/>
            <w:b/>
            <w:bCs/>
            <w:noProof/>
          </w:rPr>
          <w:t>Figura 2</w:t>
        </w:r>
        <w:r w:rsidRPr="00524A6A">
          <w:rPr>
            <w:rStyle w:val="Hyperlink"/>
            <w:rFonts w:cs="Arial"/>
            <w:noProof/>
          </w:rPr>
          <w:t xml:space="preserve"> – Complexidade do Evento x Dimensão do Impacto (Fonte: [IBRI, 2015])</w:t>
        </w:r>
        <w:r>
          <w:rPr>
            <w:noProof/>
            <w:webHidden/>
          </w:rPr>
          <w:tab/>
        </w:r>
        <w:r>
          <w:rPr>
            <w:noProof/>
            <w:webHidden/>
          </w:rPr>
          <w:fldChar w:fldCharType="begin"/>
        </w:r>
        <w:r>
          <w:rPr>
            <w:noProof/>
            <w:webHidden/>
          </w:rPr>
          <w:instrText xml:space="preserve"> PAGEREF _Toc58248350 \h </w:instrText>
        </w:r>
        <w:r>
          <w:rPr>
            <w:noProof/>
            <w:webHidden/>
          </w:rPr>
        </w:r>
        <w:r>
          <w:rPr>
            <w:noProof/>
            <w:webHidden/>
          </w:rPr>
          <w:fldChar w:fldCharType="separate"/>
        </w:r>
        <w:r w:rsidR="007C5150">
          <w:rPr>
            <w:noProof/>
            <w:webHidden/>
          </w:rPr>
          <w:t>42</w:t>
        </w:r>
        <w:r>
          <w:rPr>
            <w:noProof/>
            <w:webHidden/>
          </w:rPr>
          <w:fldChar w:fldCharType="end"/>
        </w:r>
      </w:hyperlink>
    </w:p>
    <w:p w14:paraId="7A98FBE3" w14:textId="55718C09"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r:id="rId10" w:anchor="_Toc58248351" w:history="1">
        <w:r w:rsidRPr="00524A6A">
          <w:rPr>
            <w:rStyle w:val="Hyperlink"/>
            <w:rFonts w:cs="Arial"/>
            <w:b/>
            <w:bCs/>
            <w:noProof/>
          </w:rPr>
          <w:t>Figura 3</w:t>
        </w:r>
        <w:r w:rsidRPr="00524A6A">
          <w:rPr>
            <w:rStyle w:val="Hyperlink"/>
            <w:rFonts w:cs="Arial"/>
            <w:noProof/>
          </w:rPr>
          <w:t xml:space="preserve"> - Modelo de integração das linhas de defesa (Fonte: [IBRI, 2015])</w:t>
        </w:r>
        <w:r>
          <w:rPr>
            <w:noProof/>
            <w:webHidden/>
          </w:rPr>
          <w:tab/>
        </w:r>
        <w:r>
          <w:rPr>
            <w:noProof/>
            <w:webHidden/>
          </w:rPr>
          <w:fldChar w:fldCharType="begin"/>
        </w:r>
        <w:r>
          <w:rPr>
            <w:noProof/>
            <w:webHidden/>
          </w:rPr>
          <w:instrText xml:space="preserve"> PAGEREF _Toc58248351 \h </w:instrText>
        </w:r>
        <w:r>
          <w:rPr>
            <w:noProof/>
            <w:webHidden/>
          </w:rPr>
        </w:r>
        <w:r>
          <w:rPr>
            <w:noProof/>
            <w:webHidden/>
          </w:rPr>
          <w:fldChar w:fldCharType="separate"/>
        </w:r>
        <w:r w:rsidR="007C5150">
          <w:rPr>
            <w:noProof/>
            <w:webHidden/>
          </w:rPr>
          <w:t>44</w:t>
        </w:r>
        <w:r>
          <w:rPr>
            <w:noProof/>
            <w:webHidden/>
          </w:rPr>
          <w:fldChar w:fldCharType="end"/>
        </w:r>
      </w:hyperlink>
    </w:p>
    <w:p w14:paraId="5A041AA4" w14:textId="68E41BA0"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2" w:history="1">
        <w:r w:rsidRPr="00524A6A">
          <w:rPr>
            <w:rStyle w:val="Hyperlink"/>
            <w:rFonts w:cs="Arial"/>
            <w:b/>
            <w:bCs/>
            <w:noProof/>
          </w:rPr>
          <w:t>Figura 4</w:t>
        </w:r>
        <w:r w:rsidRPr="00524A6A">
          <w:rPr>
            <w:rStyle w:val="Hyperlink"/>
            <w:rFonts w:cs="Arial"/>
            <w:noProof/>
          </w:rPr>
          <w:t xml:space="preserve"> – Fluxo apresentando falta de controle nas solicitações (Fonte: Próprio Autor).</w:t>
        </w:r>
        <w:r>
          <w:rPr>
            <w:noProof/>
            <w:webHidden/>
          </w:rPr>
          <w:tab/>
        </w:r>
        <w:r>
          <w:rPr>
            <w:noProof/>
            <w:webHidden/>
          </w:rPr>
          <w:fldChar w:fldCharType="begin"/>
        </w:r>
        <w:r>
          <w:rPr>
            <w:noProof/>
            <w:webHidden/>
          </w:rPr>
          <w:instrText xml:space="preserve"> PAGEREF _Toc58248352 \h </w:instrText>
        </w:r>
        <w:r>
          <w:rPr>
            <w:noProof/>
            <w:webHidden/>
          </w:rPr>
        </w:r>
        <w:r>
          <w:rPr>
            <w:noProof/>
            <w:webHidden/>
          </w:rPr>
          <w:fldChar w:fldCharType="separate"/>
        </w:r>
        <w:r w:rsidR="007C5150">
          <w:rPr>
            <w:noProof/>
            <w:webHidden/>
          </w:rPr>
          <w:t>47</w:t>
        </w:r>
        <w:r>
          <w:rPr>
            <w:noProof/>
            <w:webHidden/>
          </w:rPr>
          <w:fldChar w:fldCharType="end"/>
        </w:r>
      </w:hyperlink>
    </w:p>
    <w:p w14:paraId="6A7EE40F" w14:textId="5C75DD48"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3" w:history="1">
        <w:r w:rsidRPr="00524A6A">
          <w:rPr>
            <w:rStyle w:val="Hyperlink"/>
            <w:rFonts w:cs="Arial"/>
            <w:b/>
            <w:bCs/>
            <w:noProof/>
          </w:rPr>
          <w:t>Figura 5</w:t>
        </w:r>
        <w:r w:rsidRPr="00524A6A">
          <w:rPr>
            <w:rStyle w:val="Hyperlink"/>
            <w:rFonts w:cs="Arial"/>
            <w:noProof/>
          </w:rPr>
          <w:t xml:space="preserve"> – Restrições conflitantes de um projeto (Fonte: Autoria própria)</w:t>
        </w:r>
        <w:r>
          <w:rPr>
            <w:noProof/>
            <w:webHidden/>
          </w:rPr>
          <w:tab/>
        </w:r>
        <w:r>
          <w:rPr>
            <w:noProof/>
            <w:webHidden/>
          </w:rPr>
          <w:fldChar w:fldCharType="begin"/>
        </w:r>
        <w:r>
          <w:rPr>
            <w:noProof/>
            <w:webHidden/>
          </w:rPr>
          <w:instrText xml:space="preserve"> PAGEREF _Toc58248353 \h </w:instrText>
        </w:r>
        <w:r>
          <w:rPr>
            <w:noProof/>
            <w:webHidden/>
          </w:rPr>
        </w:r>
        <w:r>
          <w:rPr>
            <w:noProof/>
            <w:webHidden/>
          </w:rPr>
          <w:fldChar w:fldCharType="separate"/>
        </w:r>
        <w:r w:rsidR="007C5150">
          <w:rPr>
            <w:noProof/>
            <w:webHidden/>
          </w:rPr>
          <w:t>54</w:t>
        </w:r>
        <w:r>
          <w:rPr>
            <w:noProof/>
            <w:webHidden/>
          </w:rPr>
          <w:fldChar w:fldCharType="end"/>
        </w:r>
      </w:hyperlink>
    </w:p>
    <w:p w14:paraId="21001587" w14:textId="75301E7C"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4" w:history="1">
        <w:r w:rsidRPr="00524A6A">
          <w:rPr>
            <w:rStyle w:val="Hyperlink"/>
            <w:rFonts w:cs="Arial"/>
            <w:b/>
            <w:bCs/>
            <w:noProof/>
          </w:rPr>
          <w:t>Figura 6</w:t>
        </w:r>
        <w:r w:rsidRPr="00524A6A">
          <w:rPr>
            <w:rStyle w:val="Hyperlink"/>
            <w:rFonts w:cs="Arial"/>
            <w:noProof/>
          </w:rPr>
          <w:t xml:space="preserve"> – Risco 1: Projeto iniciar com erros, podendo gerar o cancelamento (Fonte: Próprio Autor).</w:t>
        </w:r>
        <w:r>
          <w:rPr>
            <w:noProof/>
            <w:webHidden/>
          </w:rPr>
          <w:tab/>
        </w:r>
        <w:r>
          <w:rPr>
            <w:noProof/>
            <w:webHidden/>
          </w:rPr>
          <w:fldChar w:fldCharType="begin"/>
        </w:r>
        <w:r>
          <w:rPr>
            <w:noProof/>
            <w:webHidden/>
          </w:rPr>
          <w:instrText xml:space="preserve"> PAGEREF _Toc58248354 \h </w:instrText>
        </w:r>
        <w:r>
          <w:rPr>
            <w:noProof/>
            <w:webHidden/>
          </w:rPr>
        </w:r>
        <w:r>
          <w:rPr>
            <w:noProof/>
            <w:webHidden/>
          </w:rPr>
          <w:fldChar w:fldCharType="separate"/>
        </w:r>
        <w:r w:rsidR="007C5150">
          <w:rPr>
            <w:noProof/>
            <w:webHidden/>
          </w:rPr>
          <w:t>61</w:t>
        </w:r>
        <w:r>
          <w:rPr>
            <w:noProof/>
            <w:webHidden/>
          </w:rPr>
          <w:fldChar w:fldCharType="end"/>
        </w:r>
      </w:hyperlink>
    </w:p>
    <w:p w14:paraId="1B469C1C" w14:textId="117E2DDC"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5" w:history="1">
        <w:r w:rsidRPr="00524A6A">
          <w:rPr>
            <w:rStyle w:val="Hyperlink"/>
            <w:rFonts w:cs="Arial"/>
            <w:b/>
            <w:bCs/>
            <w:noProof/>
          </w:rPr>
          <w:t>Figura 7</w:t>
        </w:r>
        <w:r w:rsidRPr="00524A6A">
          <w:rPr>
            <w:rStyle w:val="Hyperlink"/>
            <w:rFonts w:cs="Arial"/>
            <w:noProof/>
          </w:rPr>
          <w:t xml:space="preserve"> – Risco 2: Atraso na entrega devido à erros no cronograma (Fonte: Próprio Autor).</w:t>
        </w:r>
        <w:r>
          <w:rPr>
            <w:noProof/>
            <w:webHidden/>
          </w:rPr>
          <w:tab/>
        </w:r>
        <w:r>
          <w:rPr>
            <w:noProof/>
            <w:webHidden/>
          </w:rPr>
          <w:fldChar w:fldCharType="begin"/>
        </w:r>
        <w:r>
          <w:rPr>
            <w:noProof/>
            <w:webHidden/>
          </w:rPr>
          <w:instrText xml:space="preserve"> PAGEREF _Toc58248355 \h </w:instrText>
        </w:r>
        <w:r>
          <w:rPr>
            <w:noProof/>
            <w:webHidden/>
          </w:rPr>
        </w:r>
        <w:r>
          <w:rPr>
            <w:noProof/>
            <w:webHidden/>
          </w:rPr>
          <w:fldChar w:fldCharType="separate"/>
        </w:r>
        <w:r w:rsidR="007C5150">
          <w:rPr>
            <w:noProof/>
            <w:webHidden/>
          </w:rPr>
          <w:t>63</w:t>
        </w:r>
        <w:r>
          <w:rPr>
            <w:noProof/>
            <w:webHidden/>
          </w:rPr>
          <w:fldChar w:fldCharType="end"/>
        </w:r>
      </w:hyperlink>
    </w:p>
    <w:p w14:paraId="7EDF9D42" w14:textId="379937A7"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6" w:history="1">
        <w:r w:rsidRPr="00524A6A">
          <w:rPr>
            <w:rStyle w:val="Hyperlink"/>
            <w:rFonts w:cs="Arial"/>
            <w:b/>
            <w:bCs/>
            <w:noProof/>
          </w:rPr>
          <w:t>Figura 8</w:t>
        </w:r>
        <w:r w:rsidRPr="00524A6A">
          <w:rPr>
            <w:rStyle w:val="Hyperlink"/>
            <w:rFonts w:cs="Arial"/>
            <w:noProof/>
          </w:rPr>
          <w:t xml:space="preserve"> – Risco 3: Não entender a necessidade do cliente, afetando a qualidade da entrega (Fonte: Próprio Autor).</w:t>
        </w:r>
        <w:r>
          <w:rPr>
            <w:noProof/>
            <w:webHidden/>
          </w:rPr>
          <w:tab/>
        </w:r>
        <w:r>
          <w:rPr>
            <w:noProof/>
            <w:webHidden/>
          </w:rPr>
          <w:fldChar w:fldCharType="begin"/>
        </w:r>
        <w:r>
          <w:rPr>
            <w:noProof/>
            <w:webHidden/>
          </w:rPr>
          <w:instrText xml:space="preserve"> PAGEREF _Toc58248356 \h </w:instrText>
        </w:r>
        <w:r>
          <w:rPr>
            <w:noProof/>
            <w:webHidden/>
          </w:rPr>
        </w:r>
        <w:r>
          <w:rPr>
            <w:noProof/>
            <w:webHidden/>
          </w:rPr>
          <w:fldChar w:fldCharType="separate"/>
        </w:r>
        <w:r w:rsidR="007C5150">
          <w:rPr>
            <w:noProof/>
            <w:webHidden/>
          </w:rPr>
          <w:t>65</w:t>
        </w:r>
        <w:r>
          <w:rPr>
            <w:noProof/>
            <w:webHidden/>
          </w:rPr>
          <w:fldChar w:fldCharType="end"/>
        </w:r>
      </w:hyperlink>
    </w:p>
    <w:p w14:paraId="63A0EAEE" w14:textId="6197639A"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7" w:history="1">
        <w:r w:rsidRPr="00524A6A">
          <w:rPr>
            <w:rStyle w:val="Hyperlink"/>
            <w:rFonts w:cs="Arial"/>
            <w:b/>
            <w:bCs/>
            <w:noProof/>
          </w:rPr>
          <w:t>Figura 9</w:t>
        </w:r>
        <w:r w:rsidRPr="00524A6A">
          <w:rPr>
            <w:rStyle w:val="Hyperlink"/>
            <w:rFonts w:cs="Arial"/>
            <w:noProof/>
          </w:rPr>
          <w:t xml:space="preserve"> – Risco 4: Recursos maus dimensionados, impactando na produção do sistema (Fonte: Próprio Autor).</w:t>
        </w:r>
        <w:r>
          <w:rPr>
            <w:noProof/>
            <w:webHidden/>
          </w:rPr>
          <w:tab/>
        </w:r>
        <w:r>
          <w:rPr>
            <w:noProof/>
            <w:webHidden/>
          </w:rPr>
          <w:fldChar w:fldCharType="begin"/>
        </w:r>
        <w:r>
          <w:rPr>
            <w:noProof/>
            <w:webHidden/>
          </w:rPr>
          <w:instrText xml:space="preserve"> PAGEREF _Toc58248357 \h </w:instrText>
        </w:r>
        <w:r>
          <w:rPr>
            <w:noProof/>
            <w:webHidden/>
          </w:rPr>
        </w:r>
        <w:r>
          <w:rPr>
            <w:noProof/>
            <w:webHidden/>
          </w:rPr>
          <w:fldChar w:fldCharType="separate"/>
        </w:r>
        <w:r w:rsidR="007C5150">
          <w:rPr>
            <w:noProof/>
            <w:webHidden/>
          </w:rPr>
          <w:t>66</w:t>
        </w:r>
        <w:r>
          <w:rPr>
            <w:noProof/>
            <w:webHidden/>
          </w:rPr>
          <w:fldChar w:fldCharType="end"/>
        </w:r>
      </w:hyperlink>
    </w:p>
    <w:p w14:paraId="2F619357" w14:textId="0D28E6E5"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8" w:history="1">
        <w:r w:rsidRPr="00524A6A">
          <w:rPr>
            <w:rStyle w:val="Hyperlink"/>
            <w:rFonts w:cs="Arial"/>
            <w:b/>
            <w:bCs/>
            <w:noProof/>
          </w:rPr>
          <w:t>Figura 10</w:t>
        </w:r>
        <w:r w:rsidRPr="00524A6A">
          <w:rPr>
            <w:rStyle w:val="Hyperlink"/>
            <w:rFonts w:cs="Arial"/>
            <w:noProof/>
          </w:rPr>
          <w:t xml:space="preserve"> – Risco 5: Dados não mapeados que podem resultar em custos adicionais (Fonte: Próprio Autor).</w:t>
        </w:r>
        <w:r>
          <w:rPr>
            <w:noProof/>
            <w:webHidden/>
          </w:rPr>
          <w:tab/>
        </w:r>
        <w:r>
          <w:rPr>
            <w:noProof/>
            <w:webHidden/>
          </w:rPr>
          <w:fldChar w:fldCharType="begin"/>
        </w:r>
        <w:r>
          <w:rPr>
            <w:noProof/>
            <w:webHidden/>
          </w:rPr>
          <w:instrText xml:space="preserve"> PAGEREF _Toc58248358 \h </w:instrText>
        </w:r>
        <w:r>
          <w:rPr>
            <w:noProof/>
            <w:webHidden/>
          </w:rPr>
        </w:r>
        <w:r>
          <w:rPr>
            <w:noProof/>
            <w:webHidden/>
          </w:rPr>
          <w:fldChar w:fldCharType="separate"/>
        </w:r>
        <w:r w:rsidR="007C5150">
          <w:rPr>
            <w:noProof/>
            <w:webHidden/>
          </w:rPr>
          <w:t>68</w:t>
        </w:r>
        <w:r>
          <w:rPr>
            <w:noProof/>
            <w:webHidden/>
          </w:rPr>
          <w:fldChar w:fldCharType="end"/>
        </w:r>
      </w:hyperlink>
    </w:p>
    <w:p w14:paraId="4D5E3324" w14:textId="15AC6815"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59" w:history="1">
        <w:r w:rsidRPr="00524A6A">
          <w:rPr>
            <w:rStyle w:val="Hyperlink"/>
            <w:rFonts w:cs="Arial"/>
            <w:b/>
            <w:bCs/>
            <w:noProof/>
          </w:rPr>
          <w:t>Figura 11</w:t>
        </w:r>
        <w:r w:rsidRPr="00524A6A">
          <w:rPr>
            <w:rStyle w:val="Hyperlink"/>
            <w:rFonts w:cs="Arial"/>
            <w:noProof/>
          </w:rPr>
          <w:t xml:space="preserve"> – Risco 6: Comunicação ineficaz, atrasando o projeto com novas reuniões (Fonte: Próprio Autor).</w:t>
        </w:r>
        <w:r>
          <w:rPr>
            <w:noProof/>
            <w:webHidden/>
          </w:rPr>
          <w:tab/>
        </w:r>
        <w:r>
          <w:rPr>
            <w:noProof/>
            <w:webHidden/>
          </w:rPr>
          <w:fldChar w:fldCharType="begin"/>
        </w:r>
        <w:r>
          <w:rPr>
            <w:noProof/>
            <w:webHidden/>
          </w:rPr>
          <w:instrText xml:space="preserve"> PAGEREF _Toc58248359 \h </w:instrText>
        </w:r>
        <w:r>
          <w:rPr>
            <w:noProof/>
            <w:webHidden/>
          </w:rPr>
        </w:r>
        <w:r>
          <w:rPr>
            <w:noProof/>
            <w:webHidden/>
          </w:rPr>
          <w:fldChar w:fldCharType="separate"/>
        </w:r>
        <w:r w:rsidR="007C5150">
          <w:rPr>
            <w:noProof/>
            <w:webHidden/>
          </w:rPr>
          <w:t>69</w:t>
        </w:r>
        <w:r>
          <w:rPr>
            <w:noProof/>
            <w:webHidden/>
          </w:rPr>
          <w:fldChar w:fldCharType="end"/>
        </w:r>
      </w:hyperlink>
    </w:p>
    <w:p w14:paraId="31DCD14F" w14:textId="304DCD8D"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0" w:history="1">
        <w:r w:rsidRPr="00524A6A">
          <w:rPr>
            <w:rStyle w:val="Hyperlink"/>
            <w:rFonts w:cs="Arial"/>
            <w:b/>
            <w:bCs/>
            <w:noProof/>
          </w:rPr>
          <w:t>Figura 12</w:t>
        </w:r>
        <w:r w:rsidRPr="00524A6A">
          <w:rPr>
            <w:rStyle w:val="Hyperlink"/>
            <w:rFonts w:cs="Arial"/>
            <w:noProof/>
          </w:rPr>
          <w:t xml:space="preserve"> – Risco 7: Escolha errônea da plataforma, talvez necessário rever o projeto (Fonte: Próprio Autor).</w:t>
        </w:r>
        <w:r>
          <w:rPr>
            <w:noProof/>
            <w:webHidden/>
          </w:rPr>
          <w:tab/>
        </w:r>
        <w:r>
          <w:rPr>
            <w:noProof/>
            <w:webHidden/>
          </w:rPr>
          <w:fldChar w:fldCharType="begin"/>
        </w:r>
        <w:r>
          <w:rPr>
            <w:noProof/>
            <w:webHidden/>
          </w:rPr>
          <w:instrText xml:space="preserve"> PAGEREF _Toc58248360 \h </w:instrText>
        </w:r>
        <w:r>
          <w:rPr>
            <w:noProof/>
            <w:webHidden/>
          </w:rPr>
        </w:r>
        <w:r>
          <w:rPr>
            <w:noProof/>
            <w:webHidden/>
          </w:rPr>
          <w:fldChar w:fldCharType="separate"/>
        </w:r>
        <w:r w:rsidR="007C5150">
          <w:rPr>
            <w:noProof/>
            <w:webHidden/>
          </w:rPr>
          <w:t>71</w:t>
        </w:r>
        <w:r>
          <w:rPr>
            <w:noProof/>
            <w:webHidden/>
          </w:rPr>
          <w:fldChar w:fldCharType="end"/>
        </w:r>
      </w:hyperlink>
    </w:p>
    <w:p w14:paraId="7F568662" w14:textId="4DC2CD67"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1" w:history="1">
        <w:r w:rsidRPr="00524A6A">
          <w:rPr>
            <w:rStyle w:val="Hyperlink"/>
            <w:rFonts w:cs="Arial"/>
            <w:b/>
            <w:bCs/>
            <w:noProof/>
          </w:rPr>
          <w:t>Figura 13</w:t>
        </w:r>
        <w:r w:rsidRPr="00524A6A">
          <w:rPr>
            <w:rStyle w:val="Hyperlink"/>
            <w:rFonts w:cs="Arial"/>
            <w:noProof/>
          </w:rPr>
          <w:t xml:space="preserve"> – Risco 8: Informações desconhecidas levando ao aumento do custo (Fonte: Próprio Autor).</w:t>
        </w:r>
        <w:r>
          <w:rPr>
            <w:noProof/>
            <w:webHidden/>
          </w:rPr>
          <w:tab/>
        </w:r>
        <w:r>
          <w:rPr>
            <w:noProof/>
            <w:webHidden/>
          </w:rPr>
          <w:fldChar w:fldCharType="begin"/>
        </w:r>
        <w:r>
          <w:rPr>
            <w:noProof/>
            <w:webHidden/>
          </w:rPr>
          <w:instrText xml:space="preserve"> PAGEREF _Toc58248361 \h </w:instrText>
        </w:r>
        <w:r>
          <w:rPr>
            <w:noProof/>
            <w:webHidden/>
          </w:rPr>
        </w:r>
        <w:r>
          <w:rPr>
            <w:noProof/>
            <w:webHidden/>
          </w:rPr>
          <w:fldChar w:fldCharType="separate"/>
        </w:r>
        <w:r w:rsidR="007C5150">
          <w:rPr>
            <w:noProof/>
            <w:webHidden/>
          </w:rPr>
          <w:t>72</w:t>
        </w:r>
        <w:r>
          <w:rPr>
            <w:noProof/>
            <w:webHidden/>
          </w:rPr>
          <w:fldChar w:fldCharType="end"/>
        </w:r>
      </w:hyperlink>
    </w:p>
    <w:p w14:paraId="356E50C4" w14:textId="7C1A11A4"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2" w:history="1">
        <w:r w:rsidRPr="00524A6A">
          <w:rPr>
            <w:rStyle w:val="Hyperlink"/>
            <w:rFonts w:cs="Arial"/>
            <w:b/>
            <w:bCs/>
            <w:noProof/>
          </w:rPr>
          <w:t>Figura 14</w:t>
        </w:r>
        <w:r w:rsidRPr="00524A6A">
          <w:rPr>
            <w:rStyle w:val="Hyperlink"/>
            <w:rFonts w:cs="Arial"/>
            <w:noProof/>
          </w:rPr>
          <w:t xml:space="preserve"> – Risco 9: Tempo dimensionado incorretamente atrasando a execução (Fonte: Próprio Autor).</w:t>
        </w:r>
        <w:r>
          <w:rPr>
            <w:noProof/>
            <w:webHidden/>
          </w:rPr>
          <w:tab/>
        </w:r>
        <w:r>
          <w:rPr>
            <w:noProof/>
            <w:webHidden/>
          </w:rPr>
          <w:fldChar w:fldCharType="begin"/>
        </w:r>
        <w:r>
          <w:rPr>
            <w:noProof/>
            <w:webHidden/>
          </w:rPr>
          <w:instrText xml:space="preserve"> PAGEREF _Toc58248362 \h </w:instrText>
        </w:r>
        <w:r>
          <w:rPr>
            <w:noProof/>
            <w:webHidden/>
          </w:rPr>
        </w:r>
        <w:r>
          <w:rPr>
            <w:noProof/>
            <w:webHidden/>
          </w:rPr>
          <w:fldChar w:fldCharType="separate"/>
        </w:r>
        <w:r w:rsidR="007C5150">
          <w:rPr>
            <w:noProof/>
            <w:webHidden/>
          </w:rPr>
          <w:t>74</w:t>
        </w:r>
        <w:r>
          <w:rPr>
            <w:noProof/>
            <w:webHidden/>
          </w:rPr>
          <w:fldChar w:fldCharType="end"/>
        </w:r>
      </w:hyperlink>
    </w:p>
    <w:p w14:paraId="641D5015" w14:textId="6A094601"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3" w:history="1">
        <w:r w:rsidRPr="00524A6A">
          <w:rPr>
            <w:rStyle w:val="Hyperlink"/>
            <w:rFonts w:cs="Arial"/>
            <w:b/>
            <w:bCs/>
            <w:noProof/>
          </w:rPr>
          <w:t>Figura 15</w:t>
        </w:r>
        <w:r w:rsidRPr="00524A6A">
          <w:rPr>
            <w:rStyle w:val="Hyperlink"/>
            <w:rFonts w:cs="Arial"/>
            <w:noProof/>
          </w:rPr>
          <w:t xml:space="preserve"> – Risco 10: Diminuição do quadro de funcionários por doença, atrasando o projeto (Fonte: Próprio Autor).</w:t>
        </w:r>
        <w:r>
          <w:rPr>
            <w:noProof/>
            <w:webHidden/>
          </w:rPr>
          <w:tab/>
        </w:r>
        <w:r>
          <w:rPr>
            <w:noProof/>
            <w:webHidden/>
          </w:rPr>
          <w:fldChar w:fldCharType="begin"/>
        </w:r>
        <w:r>
          <w:rPr>
            <w:noProof/>
            <w:webHidden/>
          </w:rPr>
          <w:instrText xml:space="preserve"> PAGEREF _Toc58248363 \h </w:instrText>
        </w:r>
        <w:r>
          <w:rPr>
            <w:noProof/>
            <w:webHidden/>
          </w:rPr>
        </w:r>
        <w:r>
          <w:rPr>
            <w:noProof/>
            <w:webHidden/>
          </w:rPr>
          <w:fldChar w:fldCharType="separate"/>
        </w:r>
        <w:r w:rsidR="007C5150">
          <w:rPr>
            <w:noProof/>
            <w:webHidden/>
          </w:rPr>
          <w:t>75</w:t>
        </w:r>
        <w:r>
          <w:rPr>
            <w:noProof/>
            <w:webHidden/>
          </w:rPr>
          <w:fldChar w:fldCharType="end"/>
        </w:r>
      </w:hyperlink>
    </w:p>
    <w:p w14:paraId="53963083" w14:textId="33BD504B"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4" w:history="1">
        <w:r w:rsidRPr="00524A6A">
          <w:rPr>
            <w:rStyle w:val="Hyperlink"/>
            <w:rFonts w:cs="Arial"/>
            <w:b/>
            <w:bCs/>
            <w:noProof/>
          </w:rPr>
          <w:t>Figura 16</w:t>
        </w:r>
        <w:r w:rsidRPr="00524A6A">
          <w:rPr>
            <w:rStyle w:val="Hyperlink"/>
            <w:rFonts w:cs="Arial"/>
            <w:noProof/>
          </w:rPr>
          <w:t xml:space="preserve"> – Risco 11: Orçamento desacertado gerando contratação de mais recursos (Fonte: Próprio Autor).</w:t>
        </w:r>
        <w:r>
          <w:rPr>
            <w:noProof/>
            <w:webHidden/>
          </w:rPr>
          <w:tab/>
        </w:r>
        <w:r>
          <w:rPr>
            <w:noProof/>
            <w:webHidden/>
          </w:rPr>
          <w:fldChar w:fldCharType="begin"/>
        </w:r>
        <w:r>
          <w:rPr>
            <w:noProof/>
            <w:webHidden/>
          </w:rPr>
          <w:instrText xml:space="preserve"> PAGEREF _Toc58248364 \h </w:instrText>
        </w:r>
        <w:r>
          <w:rPr>
            <w:noProof/>
            <w:webHidden/>
          </w:rPr>
        </w:r>
        <w:r>
          <w:rPr>
            <w:noProof/>
            <w:webHidden/>
          </w:rPr>
          <w:fldChar w:fldCharType="separate"/>
        </w:r>
        <w:r w:rsidR="007C5150">
          <w:rPr>
            <w:noProof/>
            <w:webHidden/>
          </w:rPr>
          <w:t>77</w:t>
        </w:r>
        <w:r>
          <w:rPr>
            <w:noProof/>
            <w:webHidden/>
          </w:rPr>
          <w:fldChar w:fldCharType="end"/>
        </w:r>
      </w:hyperlink>
    </w:p>
    <w:p w14:paraId="43CFE73C" w14:textId="172E13DA"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5" w:history="1">
        <w:r w:rsidRPr="00524A6A">
          <w:rPr>
            <w:rStyle w:val="Hyperlink"/>
            <w:rFonts w:cs="Arial"/>
            <w:b/>
            <w:bCs/>
            <w:noProof/>
          </w:rPr>
          <w:t>Figura 17</w:t>
        </w:r>
        <w:r w:rsidRPr="00524A6A">
          <w:rPr>
            <w:rStyle w:val="Hyperlink"/>
            <w:rFonts w:cs="Arial"/>
            <w:noProof/>
          </w:rPr>
          <w:t xml:space="preserve"> – Risco 12: Custo não estimado causando adiamento do início (Fonte: Próprio Autor).</w:t>
        </w:r>
        <w:r>
          <w:rPr>
            <w:noProof/>
            <w:webHidden/>
          </w:rPr>
          <w:tab/>
        </w:r>
        <w:r>
          <w:rPr>
            <w:noProof/>
            <w:webHidden/>
          </w:rPr>
          <w:fldChar w:fldCharType="begin"/>
        </w:r>
        <w:r>
          <w:rPr>
            <w:noProof/>
            <w:webHidden/>
          </w:rPr>
          <w:instrText xml:space="preserve"> PAGEREF _Toc58248365 \h </w:instrText>
        </w:r>
        <w:r>
          <w:rPr>
            <w:noProof/>
            <w:webHidden/>
          </w:rPr>
        </w:r>
        <w:r>
          <w:rPr>
            <w:noProof/>
            <w:webHidden/>
          </w:rPr>
          <w:fldChar w:fldCharType="separate"/>
        </w:r>
        <w:r w:rsidR="007C5150">
          <w:rPr>
            <w:noProof/>
            <w:webHidden/>
          </w:rPr>
          <w:t>78</w:t>
        </w:r>
        <w:r>
          <w:rPr>
            <w:noProof/>
            <w:webHidden/>
          </w:rPr>
          <w:fldChar w:fldCharType="end"/>
        </w:r>
      </w:hyperlink>
    </w:p>
    <w:p w14:paraId="19E6B3E1" w14:textId="1EBEF713"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6" w:history="1">
        <w:r w:rsidRPr="00524A6A">
          <w:rPr>
            <w:rStyle w:val="Hyperlink"/>
            <w:rFonts w:cs="Arial"/>
            <w:b/>
            <w:bCs/>
            <w:noProof/>
          </w:rPr>
          <w:t>Figura 18</w:t>
        </w:r>
        <w:r w:rsidRPr="00524A6A">
          <w:rPr>
            <w:rStyle w:val="Hyperlink"/>
            <w:rFonts w:cs="Arial"/>
            <w:noProof/>
          </w:rPr>
          <w:t xml:space="preserve"> – Risco 13 Indisponibilidade no serviço sendo necessário recomeçar. (Fonte: Próprio Autor).</w:t>
        </w:r>
        <w:r>
          <w:rPr>
            <w:noProof/>
            <w:webHidden/>
          </w:rPr>
          <w:tab/>
        </w:r>
        <w:r>
          <w:rPr>
            <w:noProof/>
            <w:webHidden/>
          </w:rPr>
          <w:fldChar w:fldCharType="begin"/>
        </w:r>
        <w:r>
          <w:rPr>
            <w:noProof/>
            <w:webHidden/>
          </w:rPr>
          <w:instrText xml:space="preserve"> PAGEREF _Toc58248366 \h </w:instrText>
        </w:r>
        <w:r>
          <w:rPr>
            <w:noProof/>
            <w:webHidden/>
          </w:rPr>
        </w:r>
        <w:r>
          <w:rPr>
            <w:noProof/>
            <w:webHidden/>
          </w:rPr>
          <w:fldChar w:fldCharType="separate"/>
        </w:r>
        <w:r w:rsidR="007C5150">
          <w:rPr>
            <w:noProof/>
            <w:webHidden/>
          </w:rPr>
          <w:t>80</w:t>
        </w:r>
        <w:r>
          <w:rPr>
            <w:noProof/>
            <w:webHidden/>
          </w:rPr>
          <w:fldChar w:fldCharType="end"/>
        </w:r>
      </w:hyperlink>
    </w:p>
    <w:p w14:paraId="428F725D" w14:textId="27D9E5A7"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7" w:history="1">
        <w:r w:rsidRPr="00524A6A">
          <w:rPr>
            <w:rStyle w:val="Hyperlink"/>
            <w:rFonts w:cs="Arial"/>
            <w:b/>
            <w:bCs/>
            <w:noProof/>
          </w:rPr>
          <w:t>Figura 19</w:t>
        </w:r>
        <w:r w:rsidRPr="00524A6A">
          <w:rPr>
            <w:rStyle w:val="Hyperlink"/>
            <w:rFonts w:cs="Arial"/>
            <w:noProof/>
          </w:rPr>
          <w:t xml:space="preserve"> – Risco 14 Dificuldade na implementação atrasando o projeto (Fonte: Próprio Autor).</w:t>
        </w:r>
        <w:r>
          <w:rPr>
            <w:noProof/>
            <w:webHidden/>
          </w:rPr>
          <w:tab/>
        </w:r>
        <w:r>
          <w:rPr>
            <w:noProof/>
            <w:webHidden/>
          </w:rPr>
          <w:fldChar w:fldCharType="begin"/>
        </w:r>
        <w:r>
          <w:rPr>
            <w:noProof/>
            <w:webHidden/>
          </w:rPr>
          <w:instrText xml:space="preserve"> PAGEREF _Toc58248367 \h </w:instrText>
        </w:r>
        <w:r>
          <w:rPr>
            <w:noProof/>
            <w:webHidden/>
          </w:rPr>
        </w:r>
        <w:r>
          <w:rPr>
            <w:noProof/>
            <w:webHidden/>
          </w:rPr>
          <w:fldChar w:fldCharType="separate"/>
        </w:r>
        <w:r w:rsidR="007C5150">
          <w:rPr>
            <w:noProof/>
            <w:webHidden/>
          </w:rPr>
          <w:t>82</w:t>
        </w:r>
        <w:r>
          <w:rPr>
            <w:noProof/>
            <w:webHidden/>
          </w:rPr>
          <w:fldChar w:fldCharType="end"/>
        </w:r>
      </w:hyperlink>
    </w:p>
    <w:p w14:paraId="14233966" w14:textId="18FB08E7"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8" w:history="1">
        <w:r w:rsidRPr="00524A6A">
          <w:rPr>
            <w:rStyle w:val="Hyperlink"/>
            <w:rFonts w:cs="Arial"/>
            <w:b/>
            <w:bCs/>
            <w:noProof/>
          </w:rPr>
          <w:t>Figura 20</w:t>
        </w:r>
        <w:r w:rsidRPr="00524A6A">
          <w:rPr>
            <w:rStyle w:val="Hyperlink"/>
            <w:rFonts w:cs="Arial"/>
            <w:noProof/>
          </w:rPr>
          <w:t xml:space="preserve"> – Risco 15 Qualidade afetada por conta de requisitos incorretos. (Fonte: Próprio Autor).</w:t>
        </w:r>
        <w:r>
          <w:rPr>
            <w:noProof/>
            <w:webHidden/>
          </w:rPr>
          <w:tab/>
        </w:r>
        <w:r>
          <w:rPr>
            <w:noProof/>
            <w:webHidden/>
          </w:rPr>
          <w:fldChar w:fldCharType="begin"/>
        </w:r>
        <w:r>
          <w:rPr>
            <w:noProof/>
            <w:webHidden/>
          </w:rPr>
          <w:instrText xml:space="preserve"> PAGEREF _Toc58248368 \h </w:instrText>
        </w:r>
        <w:r>
          <w:rPr>
            <w:noProof/>
            <w:webHidden/>
          </w:rPr>
        </w:r>
        <w:r>
          <w:rPr>
            <w:noProof/>
            <w:webHidden/>
          </w:rPr>
          <w:fldChar w:fldCharType="separate"/>
        </w:r>
        <w:r w:rsidR="007C5150">
          <w:rPr>
            <w:noProof/>
            <w:webHidden/>
          </w:rPr>
          <w:t>83</w:t>
        </w:r>
        <w:r>
          <w:rPr>
            <w:noProof/>
            <w:webHidden/>
          </w:rPr>
          <w:fldChar w:fldCharType="end"/>
        </w:r>
      </w:hyperlink>
    </w:p>
    <w:p w14:paraId="265DA8D7" w14:textId="6DEE8B5B"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69" w:history="1">
        <w:r w:rsidRPr="00524A6A">
          <w:rPr>
            <w:rStyle w:val="Hyperlink"/>
            <w:rFonts w:cs="Arial"/>
            <w:b/>
            <w:bCs/>
            <w:noProof/>
          </w:rPr>
          <w:t>Figura 21</w:t>
        </w:r>
        <w:r w:rsidRPr="00524A6A">
          <w:rPr>
            <w:rStyle w:val="Hyperlink"/>
            <w:rFonts w:cs="Arial"/>
            <w:noProof/>
          </w:rPr>
          <w:t xml:space="preserve"> – Risco 16: Erro na utilização do sistema por conta do manual confeccionado incorretamente (Fonte: Próprio Autor).</w:t>
        </w:r>
        <w:r>
          <w:rPr>
            <w:noProof/>
            <w:webHidden/>
          </w:rPr>
          <w:tab/>
        </w:r>
        <w:r>
          <w:rPr>
            <w:noProof/>
            <w:webHidden/>
          </w:rPr>
          <w:fldChar w:fldCharType="begin"/>
        </w:r>
        <w:r>
          <w:rPr>
            <w:noProof/>
            <w:webHidden/>
          </w:rPr>
          <w:instrText xml:space="preserve"> PAGEREF _Toc58248369 \h </w:instrText>
        </w:r>
        <w:r>
          <w:rPr>
            <w:noProof/>
            <w:webHidden/>
          </w:rPr>
        </w:r>
        <w:r>
          <w:rPr>
            <w:noProof/>
            <w:webHidden/>
          </w:rPr>
          <w:fldChar w:fldCharType="separate"/>
        </w:r>
        <w:r w:rsidR="007C5150">
          <w:rPr>
            <w:noProof/>
            <w:webHidden/>
          </w:rPr>
          <w:t>85</w:t>
        </w:r>
        <w:r>
          <w:rPr>
            <w:noProof/>
            <w:webHidden/>
          </w:rPr>
          <w:fldChar w:fldCharType="end"/>
        </w:r>
      </w:hyperlink>
    </w:p>
    <w:p w14:paraId="72230F14" w14:textId="0A47B16F"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70" w:history="1">
        <w:r w:rsidRPr="00524A6A">
          <w:rPr>
            <w:rStyle w:val="Hyperlink"/>
            <w:rFonts w:cs="Arial"/>
            <w:b/>
            <w:bCs/>
            <w:noProof/>
          </w:rPr>
          <w:t>Figura 22</w:t>
        </w:r>
        <w:r w:rsidRPr="00524A6A">
          <w:rPr>
            <w:rStyle w:val="Hyperlink"/>
            <w:rFonts w:cs="Arial"/>
            <w:noProof/>
          </w:rPr>
          <w:t xml:space="preserve"> – Risco 17: Atraso na entrega devido à dificuldade de compreensão na utilização (Fonte: Próprio Autor).</w:t>
        </w:r>
        <w:r>
          <w:rPr>
            <w:noProof/>
            <w:webHidden/>
          </w:rPr>
          <w:tab/>
        </w:r>
        <w:r>
          <w:rPr>
            <w:noProof/>
            <w:webHidden/>
          </w:rPr>
          <w:fldChar w:fldCharType="begin"/>
        </w:r>
        <w:r>
          <w:rPr>
            <w:noProof/>
            <w:webHidden/>
          </w:rPr>
          <w:instrText xml:space="preserve"> PAGEREF _Toc58248370 \h </w:instrText>
        </w:r>
        <w:r>
          <w:rPr>
            <w:noProof/>
            <w:webHidden/>
          </w:rPr>
        </w:r>
        <w:r>
          <w:rPr>
            <w:noProof/>
            <w:webHidden/>
          </w:rPr>
          <w:fldChar w:fldCharType="separate"/>
        </w:r>
        <w:r w:rsidR="007C5150">
          <w:rPr>
            <w:noProof/>
            <w:webHidden/>
          </w:rPr>
          <w:t>86</w:t>
        </w:r>
        <w:r>
          <w:rPr>
            <w:noProof/>
            <w:webHidden/>
          </w:rPr>
          <w:fldChar w:fldCharType="end"/>
        </w:r>
      </w:hyperlink>
    </w:p>
    <w:p w14:paraId="46065D57" w14:textId="6028CFF8"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71" w:history="1">
        <w:r w:rsidRPr="00524A6A">
          <w:rPr>
            <w:rStyle w:val="Hyperlink"/>
            <w:rFonts w:cs="Arial"/>
            <w:b/>
            <w:bCs/>
            <w:noProof/>
          </w:rPr>
          <w:t>Figura 23</w:t>
        </w:r>
        <w:r w:rsidRPr="00524A6A">
          <w:rPr>
            <w:rStyle w:val="Hyperlink"/>
            <w:rFonts w:cs="Arial"/>
            <w:noProof/>
          </w:rPr>
          <w:t xml:space="preserve"> – Risco 18: Falta de entendimento dos usuários causando demora na conclusão do treinamento (Fonte: Próprio Autor).</w:t>
        </w:r>
        <w:r>
          <w:rPr>
            <w:noProof/>
            <w:webHidden/>
          </w:rPr>
          <w:tab/>
        </w:r>
        <w:r>
          <w:rPr>
            <w:noProof/>
            <w:webHidden/>
          </w:rPr>
          <w:fldChar w:fldCharType="begin"/>
        </w:r>
        <w:r>
          <w:rPr>
            <w:noProof/>
            <w:webHidden/>
          </w:rPr>
          <w:instrText xml:space="preserve"> PAGEREF _Toc58248371 \h </w:instrText>
        </w:r>
        <w:r>
          <w:rPr>
            <w:noProof/>
            <w:webHidden/>
          </w:rPr>
        </w:r>
        <w:r>
          <w:rPr>
            <w:noProof/>
            <w:webHidden/>
          </w:rPr>
          <w:fldChar w:fldCharType="separate"/>
        </w:r>
        <w:r w:rsidR="007C5150">
          <w:rPr>
            <w:noProof/>
            <w:webHidden/>
          </w:rPr>
          <w:t>87</w:t>
        </w:r>
        <w:r>
          <w:rPr>
            <w:noProof/>
            <w:webHidden/>
          </w:rPr>
          <w:fldChar w:fldCharType="end"/>
        </w:r>
      </w:hyperlink>
    </w:p>
    <w:p w14:paraId="7D379BCF" w14:textId="7C0430F9"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72" w:history="1">
        <w:r w:rsidRPr="00524A6A">
          <w:rPr>
            <w:rStyle w:val="Hyperlink"/>
            <w:rFonts w:cs="Arial"/>
            <w:b/>
            <w:bCs/>
            <w:noProof/>
          </w:rPr>
          <w:t>Figura 24</w:t>
        </w:r>
        <w:r w:rsidRPr="00524A6A">
          <w:rPr>
            <w:rStyle w:val="Hyperlink"/>
            <w:rFonts w:cs="Arial"/>
            <w:noProof/>
          </w:rPr>
          <w:t xml:space="preserve"> – Risco 19: Bugs encontrados e atraso para entrega do pleno funcionamento (Fonte: Próprio Autor).</w:t>
        </w:r>
        <w:r>
          <w:rPr>
            <w:noProof/>
            <w:webHidden/>
          </w:rPr>
          <w:tab/>
        </w:r>
        <w:r>
          <w:rPr>
            <w:noProof/>
            <w:webHidden/>
          </w:rPr>
          <w:fldChar w:fldCharType="begin"/>
        </w:r>
        <w:r>
          <w:rPr>
            <w:noProof/>
            <w:webHidden/>
          </w:rPr>
          <w:instrText xml:space="preserve"> PAGEREF _Toc58248372 \h </w:instrText>
        </w:r>
        <w:r>
          <w:rPr>
            <w:noProof/>
            <w:webHidden/>
          </w:rPr>
        </w:r>
        <w:r>
          <w:rPr>
            <w:noProof/>
            <w:webHidden/>
          </w:rPr>
          <w:fldChar w:fldCharType="separate"/>
        </w:r>
        <w:r w:rsidR="007C5150">
          <w:rPr>
            <w:noProof/>
            <w:webHidden/>
          </w:rPr>
          <w:t>89</w:t>
        </w:r>
        <w:r>
          <w:rPr>
            <w:noProof/>
            <w:webHidden/>
          </w:rPr>
          <w:fldChar w:fldCharType="end"/>
        </w:r>
      </w:hyperlink>
    </w:p>
    <w:p w14:paraId="59613FCC" w14:textId="3B969EAD"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73" w:history="1">
        <w:r w:rsidRPr="00524A6A">
          <w:rPr>
            <w:rStyle w:val="Hyperlink"/>
            <w:rFonts w:cs="Arial"/>
            <w:b/>
            <w:bCs/>
            <w:noProof/>
          </w:rPr>
          <w:t>Figura 25</w:t>
        </w:r>
        <w:r w:rsidRPr="00524A6A">
          <w:rPr>
            <w:rStyle w:val="Hyperlink"/>
            <w:rFonts w:cs="Arial"/>
            <w:noProof/>
          </w:rPr>
          <w:t xml:space="preserve"> – Risco 20: Investimentos não previstos, gerando aumento no custo final (Fonte: Próprio Autor).</w:t>
        </w:r>
        <w:r>
          <w:rPr>
            <w:noProof/>
            <w:webHidden/>
          </w:rPr>
          <w:tab/>
        </w:r>
        <w:r>
          <w:rPr>
            <w:noProof/>
            <w:webHidden/>
          </w:rPr>
          <w:fldChar w:fldCharType="begin"/>
        </w:r>
        <w:r>
          <w:rPr>
            <w:noProof/>
            <w:webHidden/>
          </w:rPr>
          <w:instrText xml:space="preserve"> PAGEREF _Toc58248373 \h </w:instrText>
        </w:r>
        <w:r>
          <w:rPr>
            <w:noProof/>
            <w:webHidden/>
          </w:rPr>
        </w:r>
        <w:r>
          <w:rPr>
            <w:noProof/>
            <w:webHidden/>
          </w:rPr>
          <w:fldChar w:fldCharType="separate"/>
        </w:r>
        <w:r w:rsidR="007C5150">
          <w:rPr>
            <w:noProof/>
            <w:webHidden/>
          </w:rPr>
          <w:t>90</w:t>
        </w:r>
        <w:r>
          <w:rPr>
            <w:noProof/>
            <w:webHidden/>
          </w:rPr>
          <w:fldChar w:fldCharType="end"/>
        </w:r>
      </w:hyperlink>
    </w:p>
    <w:p w14:paraId="02D948A9" w14:textId="16611AEF"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74" w:history="1">
        <w:r w:rsidRPr="00524A6A">
          <w:rPr>
            <w:rStyle w:val="Hyperlink"/>
            <w:rFonts w:cs="Arial"/>
            <w:b/>
            <w:bCs/>
            <w:noProof/>
          </w:rPr>
          <w:t>Figura 26</w:t>
        </w:r>
        <w:r w:rsidRPr="00524A6A">
          <w:rPr>
            <w:rStyle w:val="Hyperlink"/>
            <w:rFonts w:cs="Arial"/>
            <w:noProof/>
          </w:rPr>
          <w:t xml:space="preserve"> – Risco 21: Ajuste na documentação por falta de informações (Fonte: Próprio Autor).</w:t>
        </w:r>
        <w:r>
          <w:rPr>
            <w:noProof/>
            <w:webHidden/>
          </w:rPr>
          <w:tab/>
        </w:r>
        <w:r>
          <w:rPr>
            <w:noProof/>
            <w:webHidden/>
          </w:rPr>
          <w:fldChar w:fldCharType="begin"/>
        </w:r>
        <w:r>
          <w:rPr>
            <w:noProof/>
            <w:webHidden/>
          </w:rPr>
          <w:instrText xml:space="preserve"> PAGEREF _Toc58248374 \h </w:instrText>
        </w:r>
        <w:r>
          <w:rPr>
            <w:noProof/>
            <w:webHidden/>
          </w:rPr>
        </w:r>
        <w:r>
          <w:rPr>
            <w:noProof/>
            <w:webHidden/>
          </w:rPr>
          <w:fldChar w:fldCharType="separate"/>
        </w:r>
        <w:r w:rsidR="007C5150">
          <w:rPr>
            <w:noProof/>
            <w:webHidden/>
          </w:rPr>
          <w:t>91</w:t>
        </w:r>
        <w:r>
          <w:rPr>
            <w:noProof/>
            <w:webHidden/>
          </w:rPr>
          <w:fldChar w:fldCharType="end"/>
        </w:r>
      </w:hyperlink>
    </w:p>
    <w:p w14:paraId="64C51CD0" w14:textId="580D5627" w:rsidR="00A32E66" w:rsidRDefault="00A32E66">
      <w:pPr>
        <w:pStyle w:val="ndicedeilustraes"/>
        <w:tabs>
          <w:tab w:val="right" w:leader="dot" w:pos="9061"/>
        </w:tabs>
        <w:rPr>
          <w:rFonts w:asciiTheme="minorHAnsi" w:eastAsiaTheme="minorEastAsia" w:hAnsiTheme="minorHAnsi" w:cstheme="minorBidi"/>
          <w:noProof/>
          <w:color w:val="auto"/>
          <w:kern w:val="0"/>
          <w:sz w:val="22"/>
          <w:lang w:eastAsia="pt-BR"/>
        </w:rPr>
      </w:pPr>
      <w:hyperlink w:anchor="_Toc58248375" w:history="1">
        <w:r w:rsidRPr="00524A6A">
          <w:rPr>
            <w:rStyle w:val="Hyperlink"/>
            <w:rFonts w:cs="Arial"/>
            <w:b/>
            <w:bCs/>
            <w:noProof/>
          </w:rPr>
          <w:t>Figura 27</w:t>
        </w:r>
        <w:r w:rsidRPr="00524A6A">
          <w:rPr>
            <w:rStyle w:val="Hyperlink"/>
            <w:rFonts w:cs="Arial"/>
            <w:noProof/>
          </w:rPr>
          <w:t xml:space="preserve"> – Risco 22: Entrega não satisfatória por erros do projeto (Fonte: Próprio Autor).</w:t>
        </w:r>
        <w:r>
          <w:rPr>
            <w:noProof/>
            <w:webHidden/>
          </w:rPr>
          <w:tab/>
        </w:r>
        <w:r>
          <w:rPr>
            <w:noProof/>
            <w:webHidden/>
          </w:rPr>
          <w:fldChar w:fldCharType="begin"/>
        </w:r>
        <w:r>
          <w:rPr>
            <w:noProof/>
            <w:webHidden/>
          </w:rPr>
          <w:instrText xml:space="preserve"> PAGEREF _Toc58248375 \h </w:instrText>
        </w:r>
        <w:r>
          <w:rPr>
            <w:noProof/>
            <w:webHidden/>
          </w:rPr>
        </w:r>
        <w:r>
          <w:rPr>
            <w:noProof/>
            <w:webHidden/>
          </w:rPr>
          <w:fldChar w:fldCharType="separate"/>
        </w:r>
        <w:r w:rsidR="007C5150">
          <w:rPr>
            <w:noProof/>
            <w:webHidden/>
          </w:rPr>
          <w:t>93</w:t>
        </w:r>
        <w:r>
          <w:rPr>
            <w:noProof/>
            <w:webHidden/>
          </w:rPr>
          <w:fldChar w:fldCharType="end"/>
        </w:r>
      </w:hyperlink>
    </w:p>
    <w:p w14:paraId="0AE11D0A" w14:textId="78EF31DA" w:rsidR="00E5494C" w:rsidRPr="007F134F" w:rsidRDefault="00303C40" w:rsidP="00B27583">
      <w:pPr>
        <w:pBdr>
          <w:top w:val="nil"/>
          <w:left w:val="nil"/>
          <w:bottom w:val="nil"/>
          <w:right w:val="nil"/>
          <w:between w:val="nil"/>
        </w:pBdr>
        <w:spacing w:after="0" w:line="360" w:lineRule="auto"/>
        <w:jc w:val="both"/>
        <w:rPr>
          <w:rFonts w:ascii="Arial" w:eastAsia="Arial" w:hAnsi="Arial" w:cs="Arial"/>
          <w:b/>
          <w:color w:val="000000"/>
          <w:sz w:val="24"/>
          <w:szCs w:val="24"/>
        </w:rPr>
      </w:pPr>
      <w:r w:rsidRPr="007F134F">
        <w:rPr>
          <w:rFonts w:ascii="Arial" w:eastAsia="Arial" w:hAnsi="Arial" w:cs="Arial"/>
          <w:b/>
          <w:color w:val="000000"/>
          <w:sz w:val="24"/>
          <w:szCs w:val="24"/>
        </w:rPr>
        <w:fldChar w:fldCharType="end"/>
      </w:r>
    </w:p>
    <w:p w14:paraId="063D05B6"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16D6E845"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1102CD83"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231D66A9"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7D737E9C"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24E5DF47"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7A97A3D8"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07D65AFE"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11D8491C"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191A1E32" w14:textId="77777777" w:rsidR="00133B9E" w:rsidRDefault="00133B9E" w:rsidP="00B27583">
      <w:pPr>
        <w:pBdr>
          <w:top w:val="nil"/>
          <w:left w:val="nil"/>
          <w:bottom w:val="nil"/>
          <w:right w:val="nil"/>
          <w:between w:val="nil"/>
        </w:pBdr>
        <w:spacing w:after="0" w:line="360" w:lineRule="auto"/>
        <w:jc w:val="center"/>
        <w:rPr>
          <w:rFonts w:ascii="Arial" w:eastAsia="Arial" w:hAnsi="Arial" w:cs="Arial"/>
          <w:b/>
          <w:color w:val="000000"/>
          <w:sz w:val="28"/>
          <w:szCs w:val="28"/>
        </w:rPr>
      </w:pPr>
    </w:p>
    <w:p w14:paraId="123ABDCE" w14:textId="317964BB" w:rsidR="00B27583" w:rsidRPr="00C025A0" w:rsidRDefault="00B27583" w:rsidP="00B27583">
      <w:pPr>
        <w:pBdr>
          <w:top w:val="nil"/>
          <w:left w:val="nil"/>
          <w:bottom w:val="nil"/>
          <w:right w:val="nil"/>
          <w:between w:val="nil"/>
        </w:pBdr>
        <w:spacing w:after="0" w:line="360" w:lineRule="auto"/>
        <w:jc w:val="center"/>
        <w:rPr>
          <w:rFonts w:ascii="Arial" w:eastAsia="Arial" w:hAnsi="Arial" w:cs="Arial"/>
          <w:b/>
          <w:color w:val="000000"/>
          <w:sz w:val="24"/>
          <w:szCs w:val="24"/>
        </w:rPr>
      </w:pPr>
      <w:r w:rsidRPr="00C025A0">
        <w:rPr>
          <w:rFonts w:ascii="Arial" w:eastAsia="Arial" w:hAnsi="Arial" w:cs="Arial"/>
          <w:b/>
          <w:color w:val="000000"/>
          <w:sz w:val="24"/>
          <w:szCs w:val="24"/>
        </w:rPr>
        <w:lastRenderedPageBreak/>
        <w:t>LISTA DE TABELAS</w:t>
      </w:r>
    </w:p>
    <w:p w14:paraId="247F23DF" w14:textId="3C8FE8F8" w:rsidR="00B27583" w:rsidRPr="007F134F" w:rsidRDefault="00B27583" w:rsidP="00B27583">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FFC4A8D" w14:textId="61BE9B60" w:rsidR="00B27583" w:rsidRPr="00127E0A" w:rsidRDefault="00B27583" w:rsidP="00B27583">
      <w:pPr>
        <w:pBdr>
          <w:top w:val="nil"/>
          <w:left w:val="nil"/>
          <w:bottom w:val="nil"/>
          <w:right w:val="nil"/>
          <w:between w:val="nil"/>
        </w:pBdr>
        <w:spacing w:after="0" w:line="360" w:lineRule="auto"/>
        <w:rPr>
          <w:rFonts w:ascii="Arial" w:eastAsia="Arial" w:hAnsi="Arial" w:cs="Arial"/>
          <w:color w:val="000000"/>
          <w:sz w:val="24"/>
          <w:szCs w:val="24"/>
        </w:rPr>
      </w:pPr>
      <w:ins w:id="60" w:author="Michel Oliveira" w:date="2020-11-23T19:48:00Z">
        <w:r w:rsidRPr="00127E0A">
          <w:rPr>
            <w:rFonts w:ascii="Arial" w:eastAsia="Arial" w:hAnsi="Arial" w:cs="Arial"/>
            <w:b/>
            <w:bCs/>
            <w:color w:val="000000"/>
            <w:sz w:val="24"/>
            <w:szCs w:val="24"/>
          </w:rPr>
          <w:t>Tabela 1</w:t>
        </w:r>
      </w:ins>
      <w:r w:rsidRPr="00127E0A">
        <w:rPr>
          <w:rFonts w:ascii="Arial" w:eastAsia="Arial" w:hAnsi="Arial" w:cs="Arial"/>
          <w:b/>
          <w:bCs/>
          <w:color w:val="000000"/>
          <w:sz w:val="24"/>
          <w:szCs w:val="24"/>
        </w:rPr>
        <w:t xml:space="preserve"> </w:t>
      </w:r>
      <w:r w:rsidRPr="00127E0A">
        <w:rPr>
          <w:rFonts w:ascii="Arial" w:hAnsi="Arial" w:cs="Arial"/>
          <w:bCs/>
          <w:sz w:val="24"/>
          <w:szCs w:val="24"/>
        </w:rPr>
        <w:t>–</w:t>
      </w:r>
      <w:r w:rsidRPr="00127E0A">
        <w:rPr>
          <w:rFonts w:ascii="Arial" w:eastAsia="Arial" w:hAnsi="Arial" w:cs="Arial"/>
          <w:color w:val="000000"/>
          <w:sz w:val="24"/>
          <w:szCs w:val="24"/>
        </w:rPr>
        <w:t xml:space="preserve"> Tipos</w:t>
      </w:r>
      <w:ins w:id="61" w:author="Michel Oliveira" w:date="2020-11-23T19:48:00Z">
        <w:r w:rsidRPr="00127E0A">
          <w:rPr>
            <w:rFonts w:ascii="Arial" w:eastAsia="Arial" w:hAnsi="Arial" w:cs="Arial"/>
            <w:color w:val="000000"/>
            <w:sz w:val="24"/>
            <w:szCs w:val="24"/>
          </w:rPr>
          <w:t xml:space="preserve"> de abordagem</w:t>
        </w:r>
      </w:ins>
      <w:r w:rsidRPr="00127E0A">
        <w:rPr>
          <w:rFonts w:ascii="Arial" w:eastAsia="Arial" w:hAnsi="Arial" w:cs="Arial"/>
          <w:color w:val="000000"/>
          <w:sz w:val="24"/>
          <w:szCs w:val="24"/>
        </w:rPr>
        <w:t xml:space="preserve">. </w:t>
      </w:r>
      <w:r w:rsidRPr="00127E0A">
        <w:rPr>
          <w:rFonts w:ascii="Arial" w:hAnsi="Arial" w:cs="Arial"/>
          <w:bCs/>
          <w:sz w:val="24"/>
          <w:szCs w:val="24"/>
        </w:rPr>
        <w:t xml:space="preserve">(Fonte: </w:t>
      </w:r>
      <w:r w:rsidR="00D452BD" w:rsidRPr="00127E0A">
        <w:rPr>
          <w:rFonts w:ascii="Arial" w:hAnsi="Arial" w:cs="Arial"/>
          <w:bCs/>
          <w:sz w:val="24"/>
          <w:szCs w:val="24"/>
        </w:rPr>
        <w:t>BRAGGIO, 2018</w:t>
      </w:r>
      <w:r w:rsidRPr="00127E0A">
        <w:rPr>
          <w:rFonts w:ascii="Arial" w:hAnsi="Arial" w:cs="Arial"/>
          <w:bCs/>
          <w:sz w:val="24"/>
          <w:szCs w:val="24"/>
        </w:rPr>
        <w:t>)</w:t>
      </w:r>
      <w:r w:rsidR="0072195D" w:rsidRPr="00127E0A">
        <w:rPr>
          <w:rFonts w:ascii="Arial" w:hAnsi="Arial" w:cs="Arial"/>
          <w:bCs/>
          <w:sz w:val="24"/>
          <w:szCs w:val="24"/>
        </w:rPr>
        <w:t xml:space="preserve"> ................................... 22</w:t>
      </w:r>
    </w:p>
    <w:p w14:paraId="4DE0737A" w14:textId="7CA66819" w:rsidR="00B27583" w:rsidRPr="00127E0A" w:rsidRDefault="00B27583" w:rsidP="00B27583">
      <w:pPr>
        <w:pBdr>
          <w:top w:val="nil"/>
          <w:left w:val="nil"/>
          <w:bottom w:val="nil"/>
          <w:right w:val="nil"/>
          <w:between w:val="nil"/>
        </w:pBdr>
        <w:spacing w:after="0" w:line="360" w:lineRule="auto"/>
        <w:rPr>
          <w:rFonts w:ascii="Arial" w:hAnsi="Arial" w:cs="Arial"/>
          <w:bCs/>
          <w:sz w:val="24"/>
          <w:szCs w:val="24"/>
        </w:rPr>
      </w:pPr>
      <w:bookmarkStart w:id="62" w:name="_Hlk57231778"/>
      <w:ins w:id="63" w:author="Michel Oliveira" w:date="2020-11-23T19:48:00Z">
        <w:r w:rsidRPr="00127E0A">
          <w:rPr>
            <w:rFonts w:ascii="Arial" w:eastAsia="Arial" w:hAnsi="Arial" w:cs="Arial"/>
            <w:b/>
            <w:bCs/>
            <w:color w:val="000000"/>
            <w:sz w:val="24"/>
            <w:szCs w:val="24"/>
          </w:rPr>
          <w:t xml:space="preserve">Tabela </w:t>
        </w:r>
      </w:ins>
      <w:r w:rsidRPr="00127E0A">
        <w:rPr>
          <w:rFonts w:ascii="Arial" w:eastAsia="Arial" w:hAnsi="Arial" w:cs="Arial"/>
          <w:b/>
          <w:bCs/>
          <w:color w:val="000000"/>
          <w:sz w:val="24"/>
          <w:szCs w:val="24"/>
        </w:rPr>
        <w:t xml:space="preserve">2 </w:t>
      </w:r>
      <w:r w:rsidRPr="00127E0A">
        <w:rPr>
          <w:rFonts w:ascii="Arial" w:hAnsi="Arial" w:cs="Arial"/>
          <w:bCs/>
          <w:sz w:val="24"/>
          <w:szCs w:val="24"/>
        </w:rPr>
        <w:t>–</w:t>
      </w:r>
      <w:r w:rsidRPr="00127E0A">
        <w:rPr>
          <w:rFonts w:ascii="Arial" w:eastAsia="Arial" w:hAnsi="Arial" w:cs="Arial"/>
          <w:color w:val="000000"/>
          <w:sz w:val="24"/>
          <w:szCs w:val="24"/>
        </w:rPr>
        <w:t xml:space="preserve"> Resumo dos riscos. </w:t>
      </w:r>
      <w:r w:rsidRPr="00127E0A">
        <w:rPr>
          <w:rFonts w:ascii="Arial" w:hAnsi="Arial" w:cs="Arial"/>
          <w:bCs/>
          <w:sz w:val="24"/>
          <w:szCs w:val="24"/>
        </w:rPr>
        <w:t>(Fonte: Próprio Autor)</w:t>
      </w:r>
      <w:r w:rsidR="0072195D" w:rsidRPr="00127E0A">
        <w:rPr>
          <w:rFonts w:ascii="Arial" w:hAnsi="Arial" w:cs="Arial"/>
          <w:bCs/>
          <w:sz w:val="24"/>
          <w:szCs w:val="24"/>
        </w:rPr>
        <w:t xml:space="preserve"> ..........................................</w:t>
      </w:r>
      <w:r w:rsidRPr="00127E0A">
        <w:rPr>
          <w:rFonts w:ascii="Arial" w:hAnsi="Arial" w:cs="Arial"/>
          <w:bCs/>
          <w:sz w:val="24"/>
          <w:szCs w:val="24"/>
        </w:rPr>
        <w:t>.</w:t>
      </w:r>
      <w:r w:rsidR="0072195D" w:rsidRPr="00127E0A">
        <w:rPr>
          <w:rFonts w:ascii="Arial" w:hAnsi="Arial" w:cs="Arial"/>
          <w:bCs/>
          <w:sz w:val="24"/>
          <w:szCs w:val="24"/>
        </w:rPr>
        <w:t xml:space="preserve"> 54</w:t>
      </w:r>
    </w:p>
    <w:p w14:paraId="3EFC6193" w14:textId="77777777" w:rsidR="0072195D" w:rsidRPr="00127E0A" w:rsidRDefault="00DE3FDA" w:rsidP="00B27583">
      <w:pPr>
        <w:pBdr>
          <w:top w:val="nil"/>
          <w:left w:val="nil"/>
          <w:bottom w:val="nil"/>
          <w:right w:val="nil"/>
          <w:between w:val="nil"/>
        </w:pBdr>
        <w:spacing w:after="0" w:line="360" w:lineRule="auto"/>
        <w:rPr>
          <w:rFonts w:ascii="Arial" w:eastAsia="Times New Roman" w:hAnsi="Arial" w:cs="Arial"/>
          <w:sz w:val="24"/>
          <w:szCs w:val="24"/>
          <w:lang w:eastAsia="pt-BR"/>
        </w:rPr>
      </w:pPr>
      <w:r w:rsidRPr="00127E0A">
        <w:rPr>
          <w:rFonts w:ascii="Arial" w:eastAsia="Times New Roman" w:hAnsi="Arial" w:cs="Arial"/>
          <w:b/>
          <w:bCs/>
          <w:sz w:val="24"/>
          <w:szCs w:val="24"/>
          <w:lang w:eastAsia="pt-BR"/>
        </w:rPr>
        <w:t>Tabela 3</w:t>
      </w:r>
      <w:r w:rsidRPr="00127E0A">
        <w:rPr>
          <w:rFonts w:ascii="Arial" w:eastAsia="Times New Roman" w:hAnsi="Arial" w:cs="Arial"/>
          <w:sz w:val="24"/>
          <w:szCs w:val="24"/>
          <w:lang w:eastAsia="pt-BR"/>
        </w:rPr>
        <w:t xml:space="preserve"> – EAP – Migração de Infraestrutura de TI para Cloud. </w:t>
      </w:r>
    </w:p>
    <w:p w14:paraId="18D999CA" w14:textId="10A4C4C9" w:rsidR="00DE3FDA" w:rsidRPr="00127E0A" w:rsidRDefault="00DE3FDA" w:rsidP="00B27583">
      <w:pPr>
        <w:pBdr>
          <w:top w:val="nil"/>
          <w:left w:val="nil"/>
          <w:bottom w:val="nil"/>
          <w:right w:val="nil"/>
          <w:between w:val="nil"/>
        </w:pBdr>
        <w:spacing w:after="0" w:line="360" w:lineRule="auto"/>
        <w:rPr>
          <w:rFonts w:ascii="Arial" w:eastAsia="Times New Roman" w:hAnsi="Arial" w:cs="Arial"/>
          <w:sz w:val="24"/>
          <w:szCs w:val="24"/>
          <w:lang w:eastAsia="pt-BR"/>
        </w:rPr>
      </w:pPr>
      <w:r w:rsidRPr="00127E0A">
        <w:rPr>
          <w:rFonts w:ascii="Arial" w:eastAsia="Times New Roman" w:hAnsi="Arial" w:cs="Arial"/>
          <w:sz w:val="24"/>
          <w:szCs w:val="24"/>
          <w:lang w:eastAsia="pt-BR"/>
        </w:rPr>
        <w:t>(Fonte: Próprio Autor)</w:t>
      </w:r>
      <w:r w:rsidR="0072195D" w:rsidRPr="00127E0A">
        <w:rPr>
          <w:rFonts w:ascii="Arial" w:eastAsia="Times New Roman" w:hAnsi="Arial" w:cs="Arial"/>
          <w:sz w:val="24"/>
          <w:szCs w:val="24"/>
          <w:lang w:eastAsia="pt-BR"/>
        </w:rPr>
        <w:t xml:space="preserve"> .............................................................................................. 59</w:t>
      </w:r>
    </w:p>
    <w:p w14:paraId="1C1DFDF5" w14:textId="56671A6D" w:rsidR="00127E0A" w:rsidRPr="00127E0A" w:rsidRDefault="00127E0A" w:rsidP="00B27583">
      <w:pPr>
        <w:pBdr>
          <w:top w:val="nil"/>
          <w:left w:val="nil"/>
          <w:bottom w:val="nil"/>
          <w:right w:val="nil"/>
          <w:between w:val="nil"/>
        </w:pBdr>
        <w:spacing w:after="0" w:line="360" w:lineRule="auto"/>
        <w:rPr>
          <w:rFonts w:ascii="Arial" w:hAnsi="Arial" w:cs="Arial"/>
          <w:bCs/>
          <w:sz w:val="24"/>
          <w:szCs w:val="24"/>
        </w:rPr>
      </w:pPr>
      <w:r w:rsidRPr="00127E0A">
        <w:rPr>
          <w:rFonts w:ascii="Arial" w:hAnsi="Arial" w:cs="Arial"/>
          <w:b/>
          <w:sz w:val="24"/>
          <w:szCs w:val="24"/>
        </w:rPr>
        <w:t>Tabela 4</w:t>
      </w:r>
      <w:r w:rsidRPr="00127E0A">
        <w:rPr>
          <w:rFonts w:ascii="Arial" w:hAnsi="Arial" w:cs="Arial"/>
          <w:bCs/>
          <w:sz w:val="24"/>
          <w:szCs w:val="24"/>
        </w:rPr>
        <w:t xml:space="preserve"> – Análises qualitativas de probabilidade e impacto para a tarefa "Analisar cenário do negócio". (Fonte: Próprio Autor)</w:t>
      </w:r>
      <w:r w:rsidR="003D44FB">
        <w:rPr>
          <w:rFonts w:ascii="Arial" w:hAnsi="Arial" w:cs="Arial"/>
          <w:bCs/>
          <w:sz w:val="24"/>
          <w:szCs w:val="24"/>
        </w:rPr>
        <w:t xml:space="preserve"> </w:t>
      </w:r>
      <w:r w:rsidRPr="00127E0A">
        <w:rPr>
          <w:rFonts w:ascii="Arial" w:hAnsi="Arial" w:cs="Arial"/>
          <w:bCs/>
          <w:sz w:val="24"/>
          <w:szCs w:val="24"/>
        </w:rPr>
        <w:t>.</w:t>
      </w:r>
      <w:r>
        <w:rPr>
          <w:rFonts w:ascii="Arial" w:hAnsi="Arial" w:cs="Arial"/>
          <w:bCs/>
          <w:sz w:val="24"/>
          <w:szCs w:val="24"/>
        </w:rPr>
        <w:t>...........................................................</w:t>
      </w:r>
      <w:r w:rsidR="003D44FB">
        <w:rPr>
          <w:rFonts w:ascii="Arial" w:hAnsi="Arial" w:cs="Arial"/>
          <w:bCs/>
          <w:sz w:val="24"/>
          <w:szCs w:val="24"/>
        </w:rPr>
        <w:t xml:space="preserve"> 6</w:t>
      </w:r>
      <w:r w:rsidR="004075C6">
        <w:rPr>
          <w:rFonts w:ascii="Arial" w:hAnsi="Arial" w:cs="Arial"/>
          <w:bCs/>
          <w:sz w:val="24"/>
          <w:szCs w:val="24"/>
        </w:rPr>
        <w:t>1</w:t>
      </w:r>
    </w:p>
    <w:p w14:paraId="5D64C34B" w14:textId="5A42C084" w:rsidR="00B27583" w:rsidRPr="007F134F" w:rsidRDefault="00B27583" w:rsidP="00B27583">
      <w:pPr>
        <w:pBdr>
          <w:top w:val="nil"/>
          <w:left w:val="nil"/>
          <w:bottom w:val="nil"/>
          <w:right w:val="nil"/>
          <w:between w:val="nil"/>
        </w:pBdr>
        <w:spacing w:after="0" w:line="360" w:lineRule="auto"/>
        <w:rPr>
          <w:rFonts w:ascii="Arial" w:eastAsia="Arial" w:hAnsi="Arial" w:cs="Arial"/>
          <w:b/>
          <w:smallCaps/>
          <w:color w:val="000000"/>
          <w:sz w:val="28"/>
          <w:szCs w:val="28"/>
        </w:rPr>
      </w:pPr>
      <w:r w:rsidRPr="007F134F">
        <w:rPr>
          <w:rFonts w:ascii="Arial" w:hAnsi="Arial" w:cs="Arial"/>
          <w:bCs/>
          <w:sz w:val="20"/>
          <w:szCs w:val="20"/>
        </w:rPr>
        <w:t xml:space="preserve"> </w:t>
      </w:r>
      <w:bookmarkEnd w:id="62"/>
    </w:p>
    <w:p w14:paraId="5FEE1854" w14:textId="77777777" w:rsidR="003B4555" w:rsidRPr="007F134F" w:rsidRDefault="003B4555" w:rsidP="00B27583">
      <w:pPr>
        <w:pBdr>
          <w:top w:val="nil"/>
          <w:left w:val="nil"/>
          <w:bottom w:val="nil"/>
          <w:right w:val="nil"/>
          <w:between w:val="nil"/>
        </w:pBdr>
        <w:spacing w:after="0" w:line="360" w:lineRule="auto"/>
        <w:jc w:val="both"/>
        <w:rPr>
          <w:rFonts w:ascii="Arial" w:eastAsia="Arial" w:hAnsi="Arial" w:cs="Arial"/>
          <w:b/>
          <w:smallCaps/>
          <w:color w:val="000000"/>
          <w:sz w:val="28"/>
          <w:szCs w:val="28"/>
        </w:rPr>
      </w:pPr>
    </w:p>
    <w:p w14:paraId="2312ECC7"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8124B10"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0D66433"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BCEEBFF"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C404597"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8BA9548"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8FDECD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30747795"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F1C69CA"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00136259"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02B09C78"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C6F5A8C"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66F181C5"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5A0C532F"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5E00C24"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1F3E814B"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3BF2E746"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709F37C7"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272BB4D9" w14:textId="77777777" w:rsidR="003B4555" w:rsidRPr="007F134F" w:rsidRDefault="003B4555">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0238524E" w14:textId="77777777" w:rsidR="003B4555" w:rsidRPr="00C025A0" w:rsidRDefault="00136E5B">
      <w:pPr>
        <w:keepNext/>
        <w:keepLines/>
        <w:pBdr>
          <w:top w:val="nil"/>
          <w:left w:val="nil"/>
          <w:bottom w:val="nil"/>
          <w:right w:val="nil"/>
          <w:between w:val="nil"/>
        </w:pBdr>
        <w:spacing w:before="480" w:after="0" w:line="360" w:lineRule="auto"/>
        <w:ind w:left="432" w:hanging="432"/>
        <w:jc w:val="center"/>
        <w:rPr>
          <w:rFonts w:ascii="Arial" w:eastAsia="Cambria" w:hAnsi="Arial" w:cs="Arial"/>
          <w:b/>
          <w:color w:val="000000"/>
          <w:sz w:val="24"/>
          <w:szCs w:val="24"/>
          <w:rPrChange w:id="64" w:author="HP" w:date="2020-11-21T18:37:00Z">
            <w:rPr>
              <w:rFonts w:ascii="Cambria" w:eastAsia="Cambria" w:hAnsi="Cambria" w:cs="Cambria"/>
              <w:b/>
              <w:color w:val="000000"/>
              <w:sz w:val="28"/>
              <w:szCs w:val="28"/>
            </w:rPr>
          </w:rPrChange>
        </w:rPr>
        <w:pPrChange w:id="65" w:author="HP" w:date="2020-11-21T18:38:00Z">
          <w:pPr>
            <w:keepNext/>
            <w:keepLines/>
            <w:pBdr>
              <w:top w:val="nil"/>
              <w:left w:val="nil"/>
              <w:bottom w:val="nil"/>
              <w:right w:val="nil"/>
              <w:between w:val="nil"/>
            </w:pBdr>
            <w:spacing w:before="480" w:after="0"/>
            <w:ind w:left="432" w:hanging="432"/>
            <w:jc w:val="center"/>
          </w:pPr>
        </w:pPrChange>
      </w:pPr>
      <w:commentRangeStart w:id="66"/>
      <w:r w:rsidRPr="00C025A0">
        <w:rPr>
          <w:rFonts w:ascii="Arial" w:eastAsia="Arial" w:hAnsi="Arial" w:cs="Arial"/>
          <w:b/>
          <w:color w:val="000000"/>
          <w:sz w:val="24"/>
          <w:szCs w:val="24"/>
        </w:rPr>
        <w:t>SUMÁRIO</w:t>
      </w:r>
      <w:commentRangeEnd w:id="66"/>
      <w:r w:rsidR="009109AC" w:rsidRPr="00C025A0">
        <w:rPr>
          <w:rStyle w:val="Refdecomentrio"/>
          <w:rFonts w:ascii="Arial" w:hAnsi="Arial" w:cs="Arial"/>
          <w:sz w:val="24"/>
          <w:szCs w:val="24"/>
        </w:rPr>
        <w:commentReference w:id="66"/>
      </w:r>
    </w:p>
    <w:p w14:paraId="45BA3827" w14:textId="77777777" w:rsidR="003B4555" w:rsidRPr="007F134F" w:rsidRDefault="003B4555">
      <w:pPr>
        <w:spacing w:line="360" w:lineRule="auto"/>
        <w:rPr>
          <w:rFonts w:ascii="Arial" w:hAnsi="Arial" w:cs="Arial"/>
          <w:color w:val="000000"/>
          <w:rPrChange w:id="67" w:author="HP" w:date="2020-11-21T18:37:00Z">
            <w:rPr>
              <w:color w:val="000000"/>
            </w:rPr>
          </w:rPrChange>
        </w:rPr>
        <w:pPrChange w:id="68" w:author="HP" w:date="2020-11-21T18:38:00Z">
          <w:pPr/>
        </w:pPrChange>
      </w:pPr>
    </w:p>
    <w:sdt>
      <w:sdtPr>
        <w:rPr>
          <w:rFonts w:ascii="Arial" w:hAnsi="Arial" w:cs="Arial"/>
          <w:sz w:val="24"/>
          <w:szCs w:val="24"/>
        </w:rPr>
        <w:id w:val="1308975331"/>
        <w:docPartObj>
          <w:docPartGallery w:val="Table of Contents"/>
          <w:docPartUnique/>
        </w:docPartObj>
      </w:sdtPr>
      <w:sdtContent>
        <w:p w14:paraId="321E6BAE" w14:textId="3F9D8A53" w:rsidR="00A32E66" w:rsidRPr="00A32E66" w:rsidRDefault="00AE63B7">
          <w:pPr>
            <w:pStyle w:val="Sumrio1"/>
            <w:tabs>
              <w:tab w:val="right" w:pos="9061"/>
            </w:tabs>
            <w:rPr>
              <w:rFonts w:ascii="Arial" w:eastAsiaTheme="minorEastAsia" w:hAnsi="Arial" w:cs="Arial"/>
              <w:noProof/>
              <w:color w:val="auto"/>
              <w:kern w:val="0"/>
              <w:lang w:eastAsia="pt-BR"/>
            </w:rPr>
          </w:pPr>
          <w:r w:rsidRPr="00A32E66">
            <w:rPr>
              <w:rFonts w:ascii="Arial" w:hAnsi="Arial" w:cs="Arial"/>
              <w:sz w:val="24"/>
              <w:szCs w:val="24"/>
              <w:rPrChange w:id="69" w:author="HP" w:date="2020-11-21T18:37:00Z">
                <w:rPr/>
              </w:rPrChange>
            </w:rPr>
            <w:fldChar w:fldCharType="begin"/>
          </w:r>
          <w:r w:rsidR="00136E5B" w:rsidRPr="00A32E66">
            <w:rPr>
              <w:rFonts w:ascii="Arial" w:hAnsi="Arial" w:cs="Arial"/>
              <w:sz w:val="24"/>
              <w:szCs w:val="24"/>
              <w:rPrChange w:id="70" w:author="HP" w:date="2020-11-21T18:37:00Z">
                <w:rPr/>
              </w:rPrChange>
            </w:rPr>
            <w:instrText xml:space="preserve"> TOC \h \u \z </w:instrText>
          </w:r>
          <w:r w:rsidRPr="00A32E66">
            <w:rPr>
              <w:rFonts w:ascii="Arial" w:hAnsi="Arial" w:cs="Arial"/>
              <w:sz w:val="24"/>
              <w:szCs w:val="24"/>
              <w:rPrChange w:id="71" w:author="HP" w:date="2020-11-21T18:37:00Z">
                <w:rPr/>
              </w:rPrChange>
            </w:rPr>
            <w:fldChar w:fldCharType="separate"/>
          </w:r>
          <w:hyperlink w:anchor="_Toc58248376" w:history="1">
            <w:r w:rsidR="00A32E66" w:rsidRPr="00A32E66">
              <w:rPr>
                <w:rStyle w:val="Hyperlink"/>
                <w:rFonts w:ascii="Arial" w:hAnsi="Arial" w:cs="Arial"/>
                <w:noProof/>
              </w:rPr>
              <w:t>1 INTRODUÇÃO</w:t>
            </w:r>
            <w:r w:rsidR="00A32E66" w:rsidRPr="00A32E66">
              <w:rPr>
                <w:rFonts w:ascii="Arial" w:hAnsi="Arial" w:cs="Arial"/>
                <w:noProof/>
                <w:webHidden/>
              </w:rPr>
              <w:tab/>
            </w:r>
            <w:r w:rsidR="00A32E66" w:rsidRPr="00A32E66">
              <w:rPr>
                <w:rFonts w:ascii="Arial" w:hAnsi="Arial" w:cs="Arial"/>
                <w:noProof/>
                <w:webHidden/>
              </w:rPr>
              <w:fldChar w:fldCharType="begin"/>
            </w:r>
            <w:r w:rsidR="00A32E66" w:rsidRPr="00A32E66">
              <w:rPr>
                <w:rFonts w:ascii="Arial" w:hAnsi="Arial" w:cs="Arial"/>
                <w:noProof/>
                <w:webHidden/>
              </w:rPr>
              <w:instrText xml:space="preserve"> PAGEREF _Toc58248376 \h </w:instrText>
            </w:r>
            <w:r w:rsidR="00A32E66" w:rsidRPr="00A32E66">
              <w:rPr>
                <w:rFonts w:ascii="Arial" w:hAnsi="Arial" w:cs="Arial"/>
                <w:noProof/>
                <w:webHidden/>
              </w:rPr>
            </w:r>
            <w:r w:rsidR="00A32E66" w:rsidRPr="00A32E66">
              <w:rPr>
                <w:rFonts w:ascii="Arial" w:hAnsi="Arial" w:cs="Arial"/>
                <w:noProof/>
                <w:webHidden/>
              </w:rPr>
              <w:fldChar w:fldCharType="separate"/>
            </w:r>
            <w:r w:rsidR="007C5150">
              <w:rPr>
                <w:rFonts w:ascii="Arial" w:hAnsi="Arial" w:cs="Arial"/>
                <w:noProof/>
                <w:webHidden/>
              </w:rPr>
              <w:t>14</w:t>
            </w:r>
            <w:r w:rsidR="00A32E66" w:rsidRPr="00A32E66">
              <w:rPr>
                <w:rFonts w:ascii="Arial" w:hAnsi="Arial" w:cs="Arial"/>
                <w:noProof/>
                <w:webHidden/>
              </w:rPr>
              <w:fldChar w:fldCharType="end"/>
            </w:r>
          </w:hyperlink>
        </w:p>
        <w:p w14:paraId="5415C861" w14:textId="6E04E756"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77" w:history="1">
            <w:r w:rsidRPr="00A32E66">
              <w:rPr>
                <w:rStyle w:val="Hyperlink"/>
                <w:rFonts w:ascii="Arial" w:hAnsi="Arial" w:cs="Arial"/>
                <w:noProof/>
                <w:highlight w:val="white"/>
              </w:rPr>
              <w:t>1.1 Objetivo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_Toc58248377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14</w:t>
            </w:r>
            <w:r w:rsidRPr="00A32E66">
              <w:rPr>
                <w:rFonts w:ascii="Arial" w:hAnsi="Arial" w:cs="Arial"/>
                <w:noProof/>
                <w:webHidden/>
              </w:rPr>
              <w:fldChar w:fldCharType="end"/>
            </w:r>
          </w:hyperlink>
        </w:p>
        <w:p w14:paraId="62B506BB" w14:textId="22FDCFC9"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78" w:history="1">
            <w:r w:rsidRPr="00A32E66">
              <w:rPr>
                <w:rStyle w:val="Hyperlink"/>
                <w:rFonts w:ascii="Arial" w:hAnsi="Arial" w:cs="Arial"/>
                <w:noProof/>
                <w:highlight w:val="white"/>
              </w:rPr>
              <w:t>1.2 Motivação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_Toc58248378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15</w:t>
            </w:r>
            <w:r w:rsidRPr="00A32E66">
              <w:rPr>
                <w:rFonts w:ascii="Arial" w:hAnsi="Arial" w:cs="Arial"/>
                <w:noProof/>
                <w:webHidden/>
              </w:rPr>
              <w:fldChar w:fldCharType="end"/>
            </w:r>
          </w:hyperlink>
        </w:p>
        <w:p w14:paraId="55D01770" w14:textId="24A0A085"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79" w:history="1">
            <w:r w:rsidRPr="00A32E66">
              <w:rPr>
                <w:rStyle w:val="Hyperlink"/>
                <w:rFonts w:ascii="Arial" w:hAnsi="Arial" w:cs="Arial"/>
                <w:noProof/>
                <w:highlight w:val="white"/>
              </w:rPr>
              <w:t>1.3 Justificativa</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_Toc58248379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15</w:t>
            </w:r>
            <w:r w:rsidRPr="00A32E66">
              <w:rPr>
                <w:rFonts w:ascii="Arial" w:hAnsi="Arial" w:cs="Arial"/>
                <w:noProof/>
                <w:webHidden/>
              </w:rPr>
              <w:fldChar w:fldCharType="end"/>
            </w:r>
          </w:hyperlink>
        </w:p>
        <w:p w14:paraId="2B2005EC" w14:textId="0B1FE142"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80" w:history="1">
            <w:r w:rsidRPr="00A32E66">
              <w:rPr>
                <w:rStyle w:val="Hyperlink"/>
                <w:rFonts w:ascii="Arial" w:hAnsi="Arial" w:cs="Arial"/>
                <w:noProof/>
              </w:rPr>
              <w:t>1.4 Metodologia</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_Toc58248380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16</w:t>
            </w:r>
            <w:r w:rsidRPr="00A32E66">
              <w:rPr>
                <w:rFonts w:ascii="Arial" w:hAnsi="Arial" w:cs="Arial"/>
                <w:noProof/>
                <w:webHidden/>
              </w:rPr>
              <w:fldChar w:fldCharType="end"/>
            </w:r>
          </w:hyperlink>
        </w:p>
        <w:p w14:paraId="068FE73C" w14:textId="73CD162F"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81" w:history="1">
            <w:r w:rsidRPr="00A32E66">
              <w:rPr>
                <w:rStyle w:val="Hyperlink"/>
                <w:rFonts w:ascii="Arial" w:hAnsi="Arial" w:cs="Arial"/>
                <w:noProof/>
              </w:rPr>
              <w:t>1.5 Organização do Trabalho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_Toc58248381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16</w:t>
            </w:r>
            <w:r w:rsidRPr="00A32E66">
              <w:rPr>
                <w:rFonts w:ascii="Arial" w:hAnsi="Arial" w:cs="Arial"/>
                <w:noProof/>
                <w:webHidden/>
              </w:rPr>
              <w:fldChar w:fldCharType="end"/>
            </w:r>
          </w:hyperlink>
        </w:p>
        <w:p w14:paraId="59A69A9F" w14:textId="2A9BF6A9"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82" w:history="1">
            <w:r w:rsidRPr="00A32E66">
              <w:rPr>
                <w:rStyle w:val="Hyperlink"/>
                <w:rFonts w:ascii="Arial" w:hAnsi="Arial" w:cs="Arial"/>
                <w:noProof/>
              </w:rPr>
              <w:t>2 GESTÃO DE PROJETOS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_Toc58248382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18</w:t>
            </w:r>
            <w:r w:rsidRPr="00A32E66">
              <w:rPr>
                <w:rFonts w:ascii="Arial" w:hAnsi="Arial" w:cs="Arial"/>
                <w:noProof/>
                <w:webHidden/>
              </w:rPr>
              <w:fldChar w:fldCharType="end"/>
            </w:r>
          </w:hyperlink>
        </w:p>
        <w:p w14:paraId="6786BDF2" w14:textId="4566B1F6" w:rsidR="00A32E66" w:rsidRPr="00A32E66" w:rsidRDefault="00A32E66">
          <w:pPr>
            <w:pStyle w:val="Sumrio2"/>
            <w:rPr>
              <w:rFonts w:eastAsiaTheme="minorEastAsia"/>
              <w:color w:val="auto"/>
              <w:kern w:val="0"/>
            </w:rPr>
          </w:pPr>
          <w:hyperlink w:anchor="_Toc58248383" w:history="1">
            <w:r w:rsidRPr="00A32E66">
              <w:rPr>
                <w:rStyle w:val="Hyperlink"/>
              </w:rPr>
              <w:t>2.1 Projeto</w:t>
            </w:r>
            <w:r w:rsidRPr="00A32E66">
              <w:rPr>
                <w:webHidden/>
              </w:rPr>
              <w:tab/>
            </w:r>
            <w:r w:rsidRPr="00A32E66">
              <w:rPr>
                <w:webHidden/>
              </w:rPr>
              <w:fldChar w:fldCharType="begin"/>
            </w:r>
            <w:r w:rsidRPr="00A32E66">
              <w:rPr>
                <w:webHidden/>
              </w:rPr>
              <w:instrText xml:space="preserve"> PAGEREF _Toc58248383 \h </w:instrText>
            </w:r>
            <w:r w:rsidRPr="00A32E66">
              <w:rPr>
                <w:webHidden/>
              </w:rPr>
            </w:r>
            <w:r w:rsidRPr="00A32E66">
              <w:rPr>
                <w:webHidden/>
              </w:rPr>
              <w:fldChar w:fldCharType="separate"/>
            </w:r>
            <w:r w:rsidR="007C5150">
              <w:rPr>
                <w:webHidden/>
              </w:rPr>
              <w:t>18</w:t>
            </w:r>
            <w:r w:rsidRPr="00A32E66">
              <w:rPr>
                <w:webHidden/>
              </w:rPr>
              <w:fldChar w:fldCharType="end"/>
            </w:r>
          </w:hyperlink>
        </w:p>
        <w:p w14:paraId="3731D43E" w14:textId="39F85E4C" w:rsidR="00A32E66" w:rsidRPr="00A32E66" w:rsidRDefault="00A32E66">
          <w:pPr>
            <w:pStyle w:val="Sumrio2"/>
            <w:rPr>
              <w:rFonts w:eastAsiaTheme="minorEastAsia"/>
              <w:color w:val="auto"/>
              <w:kern w:val="0"/>
            </w:rPr>
          </w:pPr>
          <w:hyperlink w:anchor="_Toc58248384" w:history="1">
            <w:r w:rsidRPr="00A32E66">
              <w:rPr>
                <w:rStyle w:val="Hyperlink"/>
              </w:rPr>
              <w:t>2.2 Gerenciamento de Projetos</w:t>
            </w:r>
            <w:r w:rsidRPr="00A32E66">
              <w:rPr>
                <w:webHidden/>
              </w:rPr>
              <w:tab/>
            </w:r>
            <w:r w:rsidRPr="00A32E66">
              <w:rPr>
                <w:webHidden/>
              </w:rPr>
              <w:fldChar w:fldCharType="begin"/>
            </w:r>
            <w:r w:rsidRPr="00A32E66">
              <w:rPr>
                <w:webHidden/>
              </w:rPr>
              <w:instrText xml:space="preserve"> PAGEREF _Toc58248384 \h </w:instrText>
            </w:r>
            <w:r w:rsidRPr="00A32E66">
              <w:rPr>
                <w:webHidden/>
              </w:rPr>
            </w:r>
            <w:r w:rsidRPr="00A32E66">
              <w:rPr>
                <w:webHidden/>
              </w:rPr>
              <w:fldChar w:fldCharType="separate"/>
            </w:r>
            <w:r w:rsidR="007C5150">
              <w:rPr>
                <w:webHidden/>
              </w:rPr>
              <w:t>19</w:t>
            </w:r>
            <w:r w:rsidRPr="00A32E66">
              <w:rPr>
                <w:webHidden/>
              </w:rPr>
              <w:fldChar w:fldCharType="end"/>
            </w:r>
          </w:hyperlink>
        </w:p>
        <w:p w14:paraId="0DA81483" w14:textId="1005DD15" w:rsidR="00A32E66" w:rsidRPr="00A32E66" w:rsidRDefault="00A32E66">
          <w:pPr>
            <w:pStyle w:val="Sumrio3"/>
            <w:rPr>
              <w:rFonts w:ascii="Arial" w:eastAsiaTheme="minorEastAsia" w:hAnsi="Arial" w:cs="Arial"/>
              <w:noProof/>
              <w:color w:val="auto"/>
              <w:kern w:val="0"/>
              <w:lang w:eastAsia="pt-BR"/>
            </w:rPr>
          </w:pPr>
          <w:hyperlink w:anchor="_Toc58248385" w:history="1">
            <w:r w:rsidRPr="00A32E66">
              <w:rPr>
                <w:rStyle w:val="Hyperlink"/>
                <w:rFonts w:ascii="Arial" w:hAnsi="Arial" w:cs="Arial"/>
                <w:noProof/>
              </w:rPr>
              <w:t>2.2.1 A importância de gerência de projetos para evitar falhas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_Toc58248385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21</w:t>
            </w:r>
            <w:r w:rsidRPr="00A32E66">
              <w:rPr>
                <w:rFonts w:ascii="Arial" w:hAnsi="Arial" w:cs="Arial"/>
                <w:noProof/>
                <w:webHidden/>
              </w:rPr>
              <w:fldChar w:fldCharType="end"/>
            </w:r>
          </w:hyperlink>
        </w:p>
        <w:p w14:paraId="04278BBB" w14:textId="1505E068" w:rsidR="00A32E66" w:rsidRPr="00A32E66" w:rsidRDefault="00A32E66">
          <w:pPr>
            <w:pStyle w:val="Sumrio2"/>
            <w:rPr>
              <w:rFonts w:eastAsiaTheme="minorEastAsia"/>
              <w:color w:val="auto"/>
              <w:kern w:val="0"/>
            </w:rPr>
          </w:pPr>
          <w:hyperlink w:anchor="_Toc58248386" w:history="1">
            <w:r w:rsidRPr="00A32E66">
              <w:rPr>
                <w:rStyle w:val="Hyperlink"/>
              </w:rPr>
              <w:t>2.3 Metodologias Preditivas x Ágeis</w:t>
            </w:r>
            <w:r w:rsidRPr="00A32E66">
              <w:rPr>
                <w:webHidden/>
              </w:rPr>
              <w:tab/>
            </w:r>
            <w:r w:rsidRPr="00A32E66">
              <w:rPr>
                <w:webHidden/>
              </w:rPr>
              <w:fldChar w:fldCharType="begin"/>
            </w:r>
            <w:r w:rsidRPr="00A32E66">
              <w:rPr>
                <w:webHidden/>
              </w:rPr>
              <w:instrText xml:space="preserve"> PAGEREF _Toc58248386 \h </w:instrText>
            </w:r>
            <w:r w:rsidRPr="00A32E66">
              <w:rPr>
                <w:webHidden/>
              </w:rPr>
            </w:r>
            <w:r w:rsidRPr="00A32E66">
              <w:rPr>
                <w:webHidden/>
              </w:rPr>
              <w:fldChar w:fldCharType="separate"/>
            </w:r>
            <w:r w:rsidR="007C5150">
              <w:rPr>
                <w:webHidden/>
              </w:rPr>
              <w:t>22</w:t>
            </w:r>
            <w:r w:rsidRPr="00A32E66">
              <w:rPr>
                <w:webHidden/>
              </w:rPr>
              <w:fldChar w:fldCharType="end"/>
            </w:r>
          </w:hyperlink>
        </w:p>
        <w:p w14:paraId="7C2849DD" w14:textId="217D6024" w:rsidR="00A32E66" w:rsidRPr="00A32E66" w:rsidRDefault="00A32E66">
          <w:pPr>
            <w:pStyle w:val="Sumrio3"/>
            <w:rPr>
              <w:rFonts w:ascii="Arial" w:eastAsiaTheme="minorEastAsia" w:hAnsi="Arial" w:cs="Arial"/>
              <w:noProof/>
              <w:color w:val="auto"/>
              <w:kern w:val="0"/>
              <w:lang w:eastAsia="pt-BR"/>
            </w:rPr>
          </w:pPr>
          <w:hyperlink w:anchor="_Toc58248387" w:history="1">
            <w:r w:rsidRPr="00A32E66">
              <w:rPr>
                <w:rStyle w:val="Hyperlink"/>
                <w:rFonts w:ascii="Arial" w:hAnsi="Arial" w:cs="Arial"/>
                <w:noProof/>
              </w:rPr>
              <w:t>2.2.1 PMBOK</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_Toc58248387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23</w:t>
            </w:r>
            <w:r w:rsidRPr="00A32E66">
              <w:rPr>
                <w:rFonts w:ascii="Arial" w:hAnsi="Arial" w:cs="Arial"/>
                <w:noProof/>
                <w:webHidden/>
              </w:rPr>
              <w:fldChar w:fldCharType="end"/>
            </w:r>
          </w:hyperlink>
        </w:p>
        <w:p w14:paraId="30A6A7AF" w14:textId="1B645375" w:rsidR="00A32E66" w:rsidRPr="00A32E66" w:rsidRDefault="00A32E66">
          <w:pPr>
            <w:pStyle w:val="Sumrio4"/>
            <w:tabs>
              <w:tab w:val="right" w:pos="9061"/>
            </w:tabs>
            <w:rPr>
              <w:rFonts w:ascii="Arial" w:eastAsiaTheme="minorEastAsia" w:hAnsi="Arial" w:cs="Arial"/>
              <w:noProof/>
              <w:color w:val="auto"/>
              <w:kern w:val="0"/>
              <w:lang w:eastAsia="pt-BR"/>
            </w:rPr>
          </w:pPr>
          <w:hyperlink w:anchor="_Toc58248388" w:history="1">
            <w:r w:rsidRPr="00A32E66">
              <w:rPr>
                <w:rStyle w:val="Hyperlink"/>
                <w:rFonts w:ascii="Arial" w:eastAsia="Arial" w:hAnsi="Arial" w:cs="Arial"/>
                <w:noProof/>
              </w:rPr>
              <w:t>2.2.1.1 Áreas de Conhecimento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_Toc58248388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24</w:t>
            </w:r>
            <w:r w:rsidRPr="00A32E66">
              <w:rPr>
                <w:rFonts w:ascii="Arial" w:hAnsi="Arial" w:cs="Arial"/>
                <w:noProof/>
                <w:webHidden/>
              </w:rPr>
              <w:fldChar w:fldCharType="end"/>
            </w:r>
          </w:hyperlink>
        </w:p>
        <w:p w14:paraId="047BBCEB" w14:textId="76AAB2EC" w:rsidR="00A32E66" w:rsidRPr="00A32E66" w:rsidRDefault="00A32E66">
          <w:pPr>
            <w:pStyle w:val="Sumrio4"/>
            <w:tabs>
              <w:tab w:val="right" w:pos="9061"/>
            </w:tabs>
            <w:rPr>
              <w:rFonts w:ascii="Arial" w:eastAsiaTheme="minorEastAsia" w:hAnsi="Arial" w:cs="Arial"/>
              <w:noProof/>
              <w:color w:val="auto"/>
              <w:kern w:val="0"/>
              <w:lang w:eastAsia="pt-BR"/>
            </w:rPr>
          </w:pPr>
          <w:hyperlink w:anchor="_Toc58248389" w:history="1">
            <w:r w:rsidRPr="00A32E66">
              <w:rPr>
                <w:rStyle w:val="Hyperlink"/>
                <w:rFonts w:ascii="Arial" w:eastAsia="Arial" w:hAnsi="Arial" w:cs="Arial"/>
                <w:noProof/>
              </w:rPr>
              <w:t>2.2.1.2 Grupos de Processos (PMBOK)</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_Toc58248389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28</w:t>
            </w:r>
            <w:r w:rsidRPr="00A32E66">
              <w:rPr>
                <w:rFonts w:ascii="Arial" w:hAnsi="Arial" w:cs="Arial"/>
                <w:noProof/>
                <w:webHidden/>
              </w:rPr>
              <w:fldChar w:fldCharType="end"/>
            </w:r>
          </w:hyperlink>
        </w:p>
        <w:p w14:paraId="1A0B3CC5" w14:textId="2A1FC701" w:rsidR="00A32E66" w:rsidRPr="00A32E66" w:rsidRDefault="00A32E66">
          <w:pPr>
            <w:pStyle w:val="Sumrio3"/>
            <w:rPr>
              <w:rFonts w:ascii="Arial" w:eastAsiaTheme="minorEastAsia" w:hAnsi="Arial" w:cs="Arial"/>
              <w:noProof/>
              <w:color w:val="auto"/>
              <w:kern w:val="0"/>
              <w:lang w:eastAsia="pt-BR"/>
            </w:rPr>
          </w:pPr>
          <w:hyperlink w:anchor="_Toc58248390" w:history="1">
            <w:r w:rsidRPr="00A32E66">
              <w:rPr>
                <w:rStyle w:val="Hyperlink"/>
                <w:rFonts w:ascii="Arial" w:hAnsi="Arial" w:cs="Arial"/>
                <w:noProof/>
              </w:rPr>
              <w:t>2.2.1 Scrum – Uma breve introdução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_Toc58248390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31</w:t>
            </w:r>
            <w:r w:rsidRPr="00A32E66">
              <w:rPr>
                <w:rFonts w:ascii="Arial" w:hAnsi="Arial" w:cs="Arial"/>
                <w:noProof/>
                <w:webHidden/>
              </w:rPr>
              <w:fldChar w:fldCharType="end"/>
            </w:r>
          </w:hyperlink>
        </w:p>
        <w:p w14:paraId="3C270A4A" w14:textId="5B61A174" w:rsidR="00A32E66" w:rsidRPr="00A32E66" w:rsidRDefault="00A32E66">
          <w:pPr>
            <w:pStyle w:val="Sumrio2"/>
            <w:rPr>
              <w:rFonts w:eastAsiaTheme="minorEastAsia"/>
              <w:color w:val="auto"/>
              <w:kern w:val="0"/>
            </w:rPr>
          </w:pPr>
          <w:hyperlink w:anchor="_Toc58248391" w:history="1">
            <w:r w:rsidRPr="00A32E66">
              <w:rPr>
                <w:rStyle w:val="Hyperlink"/>
              </w:rPr>
              <w:t>2.4 Riscos em Projetos</w:t>
            </w:r>
            <w:r w:rsidRPr="00A32E66">
              <w:rPr>
                <w:webHidden/>
              </w:rPr>
              <w:tab/>
            </w:r>
            <w:r w:rsidRPr="00A32E66">
              <w:rPr>
                <w:webHidden/>
              </w:rPr>
              <w:fldChar w:fldCharType="begin"/>
            </w:r>
            <w:r w:rsidRPr="00A32E66">
              <w:rPr>
                <w:webHidden/>
              </w:rPr>
              <w:instrText xml:space="preserve"> PAGEREF _Toc58248391 \h </w:instrText>
            </w:r>
            <w:r w:rsidRPr="00A32E66">
              <w:rPr>
                <w:webHidden/>
              </w:rPr>
            </w:r>
            <w:r w:rsidRPr="00A32E66">
              <w:rPr>
                <w:webHidden/>
              </w:rPr>
              <w:fldChar w:fldCharType="separate"/>
            </w:r>
            <w:r w:rsidR="007C5150">
              <w:rPr>
                <w:webHidden/>
              </w:rPr>
              <w:t>32</w:t>
            </w:r>
            <w:r w:rsidRPr="00A32E66">
              <w:rPr>
                <w:webHidden/>
              </w:rPr>
              <w:fldChar w:fldCharType="end"/>
            </w:r>
          </w:hyperlink>
        </w:p>
        <w:p w14:paraId="40C27F9E" w14:textId="671D8834" w:rsidR="00A32E66" w:rsidRPr="00A32E66" w:rsidRDefault="00A32E66">
          <w:pPr>
            <w:pStyle w:val="Sumrio3"/>
            <w:rPr>
              <w:rFonts w:ascii="Arial" w:eastAsiaTheme="minorEastAsia" w:hAnsi="Arial" w:cs="Arial"/>
              <w:noProof/>
              <w:color w:val="auto"/>
              <w:kern w:val="0"/>
              <w:lang w:eastAsia="pt-BR"/>
            </w:rPr>
          </w:pPr>
          <w:hyperlink w:anchor="_Toc58248392" w:history="1">
            <w:r w:rsidRPr="00A32E66">
              <w:rPr>
                <w:rStyle w:val="Hyperlink"/>
                <w:rFonts w:ascii="Arial" w:hAnsi="Arial" w:cs="Arial"/>
                <w:noProof/>
              </w:rPr>
              <w:t>2.4.1 Riscos conhecidos vs. Riscos Desconhecidos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_Toc58248392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34</w:t>
            </w:r>
            <w:r w:rsidRPr="00A32E66">
              <w:rPr>
                <w:rFonts w:ascii="Arial" w:hAnsi="Arial" w:cs="Arial"/>
                <w:noProof/>
                <w:webHidden/>
              </w:rPr>
              <w:fldChar w:fldCharType="end"/>
            </w:r>
          </w:hyperlink>
        </w:p>
        <w:p w14:paraId="00A695DC" w14:textId="40A3308F" w:rsidR="00A32E66" w:rsidRPr="00A32E66" w:rsidRDefault="00A32E66">
          <w:pPr>
            <w:pStyle w:val="Sumrio3"/>
            <w:rPr>
              <w:rFonts w:ascii="Arial" w:eastAsiaTheme="minorEastAsia" w:hAnsi="Arial" w:cs="Arial"/>
              <w:noProof/>
              <w:color w:val="auto"/>
              <w:kern w:val="0"/>
              <w:lang w:eastAsia="pt-BR"/>
            </w:rPr>
          </w:pPr>
          <w:hyperlink w:anchor="_Toc58248393" w:history="1">
            <w:r w:rsidRPr="00A32E66">
              <w:rPr>
                <w:rStyle w:val="Hyperlink"/>
                <w:rFonts w:ascii="Arial" w:hAnsi="Arial" w:cs="Arial"/>
                <w:noProof/>
              </w:rPr>
              <w:t>2.4.2      Riscos negativos vs. Riscos positivos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_Toc58248393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34</w:t>
            </w:r>
            <w:r w:rsidRPr="00A32E66">
              <w:rPr>
                <w:rFonts w:ascii="Arial" w:hAnsi="Arial" w:cs="Arial"/>
                <w:noProof/>
                <w:webHidden/>
              </w:rPr>
              <w:fldChar w:fldCharType="end"/>
            </w:r>
          </w:hyperlink>
        </w:p>
        <w:p w14:paraId="11CFDB03" w14:textId="17075A13" w:rsidR="00A32E66" w:rsidRPr="00A32E66" w:rsidRDefault="00A32E66">
          <w:pPr>
            <w:pStyle w:val="Sumrio3"/>
            <w:rPr>
              <w:rFonts w:ascii="Arial" w:eastAsiaTheme="minorEastAsia" w:hAnsi="Arial" w:cs="Arial"/>
              <w:noProof/>
              <w:color w:val="auto"/>
              <w:kern w:val="0"/>
              <w:lang w:eastAsia="pt-BR"/>
            </w:rPr>
          </w:pPr>
          <w:hyperlink w:anchor="_Toc58248394" w:history="1">
            <w:r w:rsidRPr="00A32E66">
              <w:rPr>
                <w:rStyle w:val="Hyperlink"/>
                <w:rFonts w:ascii="Arial" w:hAnsi="Arial" w:cs="Arial"/>
                <w:noProof/>
              </w:rPr>
              <w:t>2.4.3 Riscos individuais vs. riscos gerais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_Toc58248394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34</w:t>
            </w:r>
            <w:r w:rsidRPr="00A32E66">
              <w:rPr>
                <w:rFonts w:ascii="Arial" w:hAnsi="Arial" w:cs="Arial"/>
                <w:noProof/>
                <w:webHidden/>
              </w:rPr>
              <w:fldChar w:fldCharType="end"/>
            </w:r>
          </w:hyperlink>
        </w:p>
        <w:p w14:paraId="6E11BD82" w14:textId="6A7B35F9" w:rsidR="00A32E66" w:rsidRPr="00A32E66" w:rsidRDefault="00A32E66">
          <w:pPr>
            <w:pStyle w:val="Sumrio3"/>
            <w:rPr>
              <w:rFonts w:ascii="Arial" w:eastAsiaTheme="minorEastAsia" w:hAnsi="Arial" w:cs="Arial"/>
              <w:noProof/>
              <w:color w:val="auto"/>
              <w:kern w:val="0"/>
              <w:lang w:eastAsia="pt-BR"/>
            </w:rPr>
          </w:pPr>
          <w:hyperlink w:anchor="_Toc58248395" w:history="1">
            <w:r w:rsidRPr="00A32E66">
              <w:rPr>
                <w:rStyle w:val="Hyperlink"/>
                <w:rFonts w:ascii="Arial" w:hAnsi="Arial" w:cs="Arial"/>
                <w:noProof/>
              </w:rPr>
              <w:t>2.4.4 Como fazer Gerenciamento de Riscos em Projetos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_Toc58248395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35</w:t>
            </w:r>
            <w:r w:rsidRPr="00A32E66">
              <w:rPr>
                <w:rFonts w:ascii="Arial" w:hAnsi="Arial" w:cs="Arial"/>
                <w:noProof/>
                <w:webHidden/>
              </w:rPr>
              <w:fldChar w:fldCharType="end"/>
            </w:r>
          </w:hyperlink>
        </w:p>
        <w:p w14:paraId="39A00B24" w14:textId="0C483ED1" w:rsidR="00A32E66" w:rsidRPr="00A32E66" w:rsidRDefault="00A32E66">
          <w:pPr>
            <w:pStyle w:val="Sumrio2"/>
            <w:rPr>
              <w:rFonts w:eastAsiaTheme="minorEastAsia"/>
              <w:color w:val="auto"/>
              <w:kern w:val="0"/>
            </w:rPr>
          </w:pPr>
          <w:hyperlink w:anchor="_Toc58248396" w:history="1">
            <w:r w:rsidRPr="00A32E66">
              <w:rPr>
                <w:rStyle w:val="Hyperlink"/>
              </w:rPr>
              <w:t>2.5 Gestão/Gerenciamento de cenários de crise</w:t>
            </w:r>
            <w:r w:rsidRPr="00A32E66">
              <w:rPr>
                <w:webHidden/>
              </w:rPr>
              <w:tab/>
            </w:r>
            <w:r w:rsidRPr="00A32E66">
              <w:rPr>
                <w:webHidden/>
              </w:rPr>
              <w:fldChar w:fldCharType="begin"/>
            </w:r>
            <w:r w:rsidRPr="00A32E66">
              <w:rPr>
                <w:webHidden/>
              </w:rPr>
              <w:instrText xml:space="preserve"> PAGEREF _Toc58248396 \h </w:instrText>
            </w:r>
            <w:r w:rsidRPr="00A32E66">
              <w:rPr>
                <w:webHidden/>
              </w:rPr>
            </w:r>
            <w:r w:rsidRPr="00A32E66">
              <w:rPr>
                <w:webHidden/>
              </w:rPr>
              <w:fldChar w:fldCharType="separate"/>
            </w:r>
            <w:r w:rsidR="007C5150">
              <w:rPr>
                <w:webHidden/>
              </w:rPr>
              <w:t>40</w:t>
            </w:r>
            <w:r w:rsidRPr="00A32E66">
              <w:rPr>
                <w:webHidden/>
              </w:rPr>
              <w:fldChar w:fldCharType="end"/>
            </w:r>
          </w:hyperlink>
        </w:p>
        <w:p w14:paraId="4BD83D51" w14:textId="403CB5BE" w:rsidR="00A32E66" w:rsidRPr="00A32E66" w:rsidRDefault="00A32E66">
          <w:pPr>
            <w:pStyle w:val="Sumrio3"/>
            <w:rPr>
              <w:rFonts w:ascii="Arial" w:eastAsiaTheme="minorEastAsia" w:hAnsi="Arial" w:cs="Arial"/>
              <w:noProof/>
              <w:color w:val="auto"/>
              <w:kern w:val="0"/>
              <w:lang w:eastAsia="pt-BR"/>
            </w:rPr>
          </w:pPr>
          <w:hyperlink w:anchor="_Toc58248397" w:history="1">
            <w:r w:rsidRPr="00A32E66">
              <w:rPr>
                <w:rStyle w:val="Hyperlink"/>
                <w:rFonts w:ascii="Arial" w:hAnsi="Arial" w:cs="Arial"/>
                <w:noProof/>
              </w:rPr>
              <w:t>2.5.1 A relevância da classificação de eventos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_Toc58248397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41</w:t>
            </w:r>
            <w:r w:rsidRPr="00A32E66">
              <w:rPr>
                <w:rFonts w:ascii="Arial" w:hAnsi="Arial" w:cs="Arial"/>
                <w:noProof/>
                <w:webHidden/>
              </w:rPr>
              <w:fldChar w:fldCharType="end"/>
            </w:r>
          </w:hyperlink>
        </w:p>
        <w:p w14:paraId="41B53314" w14:textId="69EC7CD5" w:rsidR="00A32E66" w:rsidRPr="00A32E66" w:rsidRDefault="00A32E66">
          <w:pPr>
            <w:pStyle w:val="Sumrio3"/>
            <w:rPr>
              <w:rFonts w:ascii="Arial" w:eastAsiaTheme="minorEastAsia" w:hAnsi="Arial" w:cs="Arial"/>
              <w:noProof/>
              <w:color w:val="auto"/>
              <w:kern w:val="0"/>
              <w:lang w:eastAsia="pt-BR"/>
            </w:rPr>
          </w:pPr>
          <w:hyperlink w:anchor="_Toc58248398" w:history="1">
            <w:r w:rsidRPr="00A32E66">
              <w:rPr>
                <w:rStyle w:val="Hyperlink"/>
                <w:rFonts w:ascii="Arial" w:hAnsi="Arial" w:cs="Arial"/>
                <w:noProof/>
              </w:rPr>
              <w:t>2.5.2 Tipos de eventos (Problema, Incidente / Emergência, Crise)</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_Toc58248398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42</w:t>
            </w:r>
            <w:r w:rsidRPr="00A32E66">
              <w:rPr>
                <w:rFonts w:ascii="Arial" w:hAnsi="Arial" w:cs="Arial"/>
                <w:noProof/>
                <w:webHidden/>
              </w:rPr>
              <w:fldChar w:fldCharType="end"/>
            </w:r>
          </w:hyperlink>
        </w:p>
        <w:p w14:paraId="5F755A42" w14:textId="67798FE0"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399" w:history="1">
            <w:r w:rsidRPr="00A32E66">
              <w:rPr>
                <w:rStyle w:val="Hyperlink"/>
                <w:rFonts w:ascii="Arial" w:hAnsi="Arial" w:cs="Arial"/>
                <w:noProof/>
              </w:rPr>
              <w:t>3 MIGRAÇÃO DE SERVIÇOS DE TI PARA A CLOUD EM UM CENÁRIO DE URGÊNCIA E INCERTEZA DEVIDO À COVID-19</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_Toc58248399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45</w:t>
            </w:r>
            <w:r w:rsidRPr="00A32E66">
              <w:rPr>
                <w:rFonts w:ascii="Arial" w:hAnsi="Arial" w:cs="Arial"/>
                <w:noProof/>
                <w:webHidden/>
              </w:rPr>
              <w:fldChar w:fldCharType="end"/>
            </w:r>
          </w:hyperlink>
        </w:p>
        <w:p w14:paraId="34148792" w14:textId="0D5C6FB5" w:rsidR="00A32E66" w:rsidRPr="00A32E66" w:rsidRDefault="00A32E66">
          <w:pPr>
            <w:pStyle w:val="Sumrio2"/>
            <w:rPr>
              <w:rFonts w:eastAsiaTheme="minorEastAsia"/>
              <w:color w:val="auto"/>
              <w:kern w:val="0"/>
            </w:rPr>
          </w:pPr>
          <w:hyperlink w:anchor="_Toc58248400" w:history="1">
            <w:r w:rsidRPr="00A32E66">
              <w:rPr>
                <w:rStyle w:val="Hyperlink"/>
              </w:rPr>
              <w:t>3.1 O Cenário da Empresa</w:t>
            </w:r>
            <w:r w:rsidRPr="00A32E66">
              <w:rPr>
                <w:webHidden/>
              </w:rPr>
              <w:tab/>
            </w:r>
            <w:r w:rsidRPr="00A32E66">
              <w:rPr>
                <w:webHidden/>
              </w:rPr>
              <w:fldChar w:fldCharType="begin"/>
            </w:r>
            <w:r w:rsidRPr="00A32E66">
              <w:rPr>
                <w:webHidden/>
              </w:rPr>
              <w:instrText xml:space="preserve"> PAGEREF _Toc58248400 \h </w:instrText>
            </w:r>
            <w:r w:rsidRPr="00A32E66">
              <w:rPr>
                <w:webHidden/>
              </w:rPr>
            </w:r>
            <w:r w:rsidRPr="00A32E66">
              <w:rPr>
                <w:webHidden/>
              </w:rPr>
              <w:fldChar w:fldCharType="separate"/>
            </w:r>
            <w:r w:rsidR="007C5150">
              <w:rPr>
                <w:webHidden/>
              </w:rPr>
              <w:t>45</w:t>
            </w:r>
            <w:r w:rsidRPr="00A32E66">
              <w:rPr>
                <w:webHidden/>
              </w:rPr>
              <w:fldChar w:fldCharType="end"/>
            </w:r>
          </w:hyperlink>
        </w:p>
        <w:p w14:paraId="12A1AD9B" w14:textId="6EAA7400" w:rsidR="00A32E66" w:rsidRPr="00A32E66" w:rsidRDefault="00A32E66">
          <w:pPr>
            <w:pStyle w:val="Sumrio2"/>
            <w:rPr>
              <w:rFonts w:eastAsiaTheme="minorEastAsia"/>
              <w:color w:val="auto"/>
              <w:kern w:val="0"/>
            </w:rPr>
          </w:pPr>
          <w:hyperlink w:anchor="_Toc58248401" w:history="1">
            <w:r w:rsidRPr="00A32E66">
              <w:rPr>
                <w:rStyle w:val="Hyperlink"/>
              </w:rPr>
              <w:t xml:space="preserve">3.2 Detalhamento de como o projeto foi conduzido e apresentação da problemática     </w:t>
            </w:r>
            <w:r w:rsidRPr="00A32E66">
              <w:rPr>
                <w:webHidden/>
              </w:rPr>
              <w:tab/>
            </w:r>
            <w:r w:rsidRPr="00A32E66">
              <w:rPr>
                <w:webHidden/>
              </w:rPr>
              <w:fldChar w:fldCharType="begin"/>
            </w:r>
            <w:r w:rsidRPr="00A32E66">
              <w:rPr>
                <w:webHidden/>
              </w:rPr>
              <w:instrText xml:space="preserve"> PAGEREF _Toc58248401 \h </w:instrText>
            </w:r>
            <w:r w:rsidRPr="00A32E66">
              <w:rPr>
                <w:webHidden/>
              </w:rPr>
            </w:r>
            <w:r w:rsidRPr="00A32E66">
              <w:rPr>
                <w:webHidden/>
              </w:rPr>
              <w:fldChar w:fldCharType="separate"/>
            </w:r>
            <w:r w:rsidR="007C5150">
              <w:rPr>
                <w:webHidden/>
              </w:rPr>
              <w:t>46</w:t>
            </w:r>
            <w:r w:rsidRPr="00A32E66">
              <w:rPr>
                <w:webHidden/>
              </w:rPr>
              <w:fldChar w:fldCharType="end"/>
            </w:r>
          </w:hyperlink>
        </w:p>
        <w:p w14:paraId="5F8DC44F" w14:textId="20E297B2" w:rsidR="00A32E66" w:rsidRPr="00A32E66" w:rsidRDefault="00A32E66">
          <w:pPr>
            <w:pStyle w:val="Sumrio2"/>
            <w:rPr>
              <w:rFonts w:eastAsiaTheme="minorEastAsia"/>
              <w:color w:val="auto"/>
              <w:kern w:val="0"/>
            </w:rPr>
          </w:pPr>
          <w:hyperlink w:anchor="_Toc58248402" w:history="1">
            <w:r w:rsidRPr="00A32E66">
              <w:rPr>
                <w:rStyle w:val="Hyperlink"/>
              </w:rPr>
              <w:t>3.3 Premissas para a elaboração da proposta de solução</w:t>
            </w:r>
            <w:r w:rsidRPr="00A32E66">
              <w:rPr>
                <w:webHidden/>
              </w:rPr>
              <w:tab/>
            </w:r>
            <w:r w:rsidRPr="00A32E66">
              <w:rPr>
                <w:webHidden/>
              </w:rPr>
              <w:fldChar w:fldCharType="begin"/>
            </w:r>
            <w:r w:rsidRPr="00A32E66">
              <w:rPr>
                <w:webHidden/>
              </w:rPr>
              <w:instrText xml:space="preserve"> PAGEREF _Toc58248402 \h </w:instrText>
            </w:r>
            <w:r w:rsidRPr="00A32E66">
              <w:rPr>
                <w:webHidden/>
              </w:rPr>
            </w:r>
            <w:r w:rsidRPr="00A32E66">
              <w:rPr>
                <w:webHidden/>
              </w:rPr>
              <w:fldChar w:fldCharType="separate"/>
            </w:r>
            <w:r w:rsidR="007C5150">
              <w:rPr>
                <w:webHidden/>
              </w:rPr>
              <w:t>48</w:t>
            </w:r>
            <w:r w:rsidRPr="00A32E66">
              <w:rPr>
                <w:webHidden/>
              </w:rPr>
              <w:fldChar w:fldCharType="end"/>
            </w:r>
          </w:hyperlink>
        </w:p>
        <w:p w14:paraId="5CB102F5" w14:textId="18875D46" w:rsidR="00A32E66" w:rsidRPr="00A32E66" w:rsidRDefault="00A32E66">
          <w:pPr>
            <w:pStyle w:val="Sumrio2"/>
            <w:rPr>
              <w:rFonts w:eastAsiaTheme="minorEastAsia"/>
              <w:color w:val="auto"/>
              <w:kern w:val="0"/>
            </w:rPr>
          </w:pPr>
          <w:hyperlink w:anchor="_Toc58248403" w:history="1">
            <w:r w:rsidRPr="00A32E66">
              <w:rPr>
                <w:rStyle w:val="Hyperlink"/>
              </w:rPr>
              <w:t>3.4 Tailoring</w:t>
            </w:r>
            <w:r w:rsidRPr="00A32E66">
              <w:rPr>
                <w:webHidden/>
              </w:rPr>
              <w:tab/>
            </w:r>
            <w:r w:rsidRPr="00A32E66">
              <w:rPr>
                <w:webHidden/>
              </w:rPr>
              <w:fldChar w:fldCharType="begin"/>
            </w:r>
            <w:r w:rsidRPr="00A32E66">
              <w:rPr>
                <w:webHidden/>
              </w:rPr>
              <w:instrText xml:space="preserve"> PAGEREF _Toc58248403 \h </w:instrText>
            </w:r>
            <w:r w:rsidRPr="00A32E66">
              <w:rPr>
                <w:webHidden/>
              </w:rPr>
            </w:r>
            <w:r w:rsidRPr="00A32E66">
              <w:rPr>
                <w:webHidden/>
              </w:rPr>
              <w:fldChar w:fldCharType="separate"/>
            </w:r>
            <w:r w:rsidR="007C5150">
              <w:rPr>
                <w:webHidden/>
              </w:rPr>
              <w:t>50</w:t>
            </w:r>
            <w:r w:rsidRPr="00A32E66">
              <w:rPr>
                <w:webHidden/>
              </w:rPr>
              <w:fldChar w:fldCharType="end"/>
            </w:r>
          </w:hyperlink>
        </w:p>
        <w:p w14:paraId="0DCB5F4D" w14:textId="7AC692C4"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404" w:history="1">
            <w:r w:rsidRPr="00A32E66">
              <w:rPr>
                <w:rStyle w:val="Hyperlink"/>
                <w:rFonts w:ascii="Arial" w:hAnsi="Arial" w:cs="Arial"/>
                <w:noProof/>
              </w:rPr>
              <w:t>4 PROPOSTA D</w:t>
            </w:r>
            <w:r w:rsidRPr="00A32E66">
              <w:rPr>
                <w:rStyle w:val="Hyperlink"/>
                <w:rFonts w:ascii="Arial" w:hAnsi="Arial" w:cs="Arial"/>
                <w:noProof/>
              </w:rPr>
              <w:t>E</w:t>
            </w:r>
            <w:r w:rsidRPr="00A32E66">
              <w:rPr>
                <w:rStyle w:val="Hyperlink"/>
                <w:rFonts w:ascii="Arial" w:hAnsi="Arial" w:cs="Arial"/>
                <w:noProof/>
              </w:rPr>
              <w:t xml:space="preserve"> SOLUÇÃO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_Toc58248404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52</w:t>
            </w:r>
            <w:r w:rsidRPr="00A32E66">
              <w:rPr>
                <w:rFonts w:ascii="Arial" w:hAnsi="Arial" w:cs="Arial"/>
                <w:noProof/>
                <w:webHidden/>
              </w:rPr>
              <w:fldChar w:fldCharType="end"/>
            </w:r>
          </w:hyperlink>
        </w:p>
        <w:p w14:paraId="4E13CED6" w14:textId="30BAF30D" w:rsidR="00A32E66" w:rsidRPr="00A32E66" w:rsidRDefault="00A32E66">
          <w:pPr>
            <w:pStyle w:val="Sumrio2"/>
            <w:rPr>
              <w:rFonts w:eastAsiaTheme="minorEastAsia"/>
              <w:color w:val="auto"/>
              <w:kern w:val="0"/>
            </w:rPr>
          </w:pPr>
          <w:hyperlink w:anchor="_Toc58248405" w:history="1">
            <w:r w:rsidRPr="00A32E66">
              <w:rPr>
                <w:rStyle w:val="Hyperlink"/>
              </w:rPr>
              <w:t>4.1 Estabelecimento do Contexto</w:t>
            </w:r>
            <w:r w:rsidRPr="00A32E66">
              <w:rPr>
                <w:webHidden/>
              </w:rPr>
              <w:tab/>
            </w:r>
            <w:r w:rsidRPr="00A32E66">
              <w:rPr>
                <w:webHidden/>
              </w:rPr>
              <w:fldChar w:fldCharType="begin"/>
            </w:r>
            <w:r w:rsidRPr="00A32E66">
              <w:rPr>
                <w:webHidden/>
              </w:rPr>
              <w:instrText xml:space="preserve"> PAGEREF _Toc58248405 \h </w:instrText>
            </w:r>
            <w:r w:rsidRPr="00A32E66">
              <w:rPr>
                <w:webHidden/>
              </w:rPr>
            </w:r>
            <w:r w:rsidRPr="00A32E66">
              <w:rPr>
                <w:webHidden/>
              </w:rPr>
              <w:fldChar w:fldCharType="separate"/>
            </w:r>
            <w:r w:rsidR="007C5150">
              <w:rPr>
                <w:webHidden/>
              </w:rPr>
              <w:t>52</w:t>
            </w:r>
            <w:r w:rsidRPr="00A32E66">
              <w:rPr>
                <w:webHidden/>
              </w:rPr>
              <w:fldChar w:fldCharType="end"/>
            </w:r>
          </w:hyperlink>
        </w:p>
        <w:p w14:paraId="68F2B49E" w14:textId="33E9904B" w:rsidR="00A32E66" w:rsidRPr="00A32E66" w:rsidRDefault="00A32E66">
          <w:pPr>
            <w:pStyle w:val="Sumrio2"/>
            <w:rPr>
              <w:rFonts w:eastAsiaTheme="minorEastAsia"/>
              <w:color w:val="auto"/>
              <w:kern w:val="0"/>
            </w:rPr>
          </w:pPr>
          <w:hyperlink w:anchor="_Toc58248406" w:history="1">
            <w:r w:rsidRPr="00A32E66">
              <w:rPr>
                <w:rStyle w:val="Hyperlink"/>
              </w:rPr>
              <w:t>4.2 Análise, Avaliação e Tratamentos de Riscos sugeridos para cada uma das tarefas do projeto</w:t>
            </w:r>
            <w:r w:rsidRPr="00A32E66">
              <w:rPr>
                <w:webHidden/>
              </w:rPr>
              <w:tab/>
            </w:r>
            <w:r w:rsidRPr="00A32E66">
              <w:rPr>
                <w:webHidden/>
              </w:rPr>
              <w:fldChar w:fldCharType="begin"/>
            </w:r>
            <w:r w:rsidRPr="00A32E66">
              <w:rPr>
                <w:webHidden/>
              </w:rPr>
              <w:instrText xml:space="preserve"> PAGEREF _Toc58248406 \h </w:instrText>
            </w:r>
            <w:r w:rsidRPr="00A32E66">
              <w:rPr>
                <w:webHidden/>
              </w:rPr>
            </w:r>
            <w:r w:rsidRPr="00A32E66">
              <w:rPr>
                <w:webHidden/>
              </w:rPr>
              <w:fldChar w:fldCharType="separate"/>
            </w:r>
            <w:r w:rsidR="007C5150">
              <w:rPr>
                <w:webHidden/>
              </w:rPr>
              <w:t>52</w:t>
            </w:r>
            <w:r w:rsidRPr="00A32E66">
              <w:rPr>
                <w:webHidden/>
              </w:rPr>
              <w:fldChar w:fldCharType="end"/>
            </w:r>
          </w:hyperlink>
        </w:p>
        <w:p w14:paraId="4207F92D" w14:textId="23FB960F" w:rsidR="00A32E66" w:rsidRPr="00A32E66" w:rsidRDefault="00A32E66">
          <w:pPr>
            <w:pStyle w:val="Sumrio3"/>
            <w:rPr>
              <w:rFonts w:ascii="Arial" w:eastAsiaTheme="minorEastAsia" w:hAnsi="Arial" w:cs="Arial"/>
              <w:noProof/>
              <w:color w:val="auto"/>
              <w:kern w:val="0"/>
              <w:lang w:eastAsia="pt-BR"/>
            </w:rPr>
          </w:pPr>
          <w:hyperlink w:anchor="_Toc58248407" w:history="1">
            <w:r w:rsidRPr="00A32E66">
              <w:rPr>
                <w:rStyle w:val="Hyperlink"/>
                <w:rFonts w:ascii="Arial" w:hAnsi="Arial" w:cs="Arial"/>
                <w:noProof/>
              </w:rPr>
              <w:t>4.2.1 Risco 1: Tarefa “Analisar cenário do negócio”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_Toc58248407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61</w:t>
            </w:r>
            <w:r w:rsidRPr="00A32E66">
              <w:rPr>
                <w:rFonts w:ascii="Arial" w:hAnsi="Arial" w:cs="Arial"/>
                <w:noProof/>
                <w:webHidden/>
              </w:rPr>
              <w:fldChar w:fldCharType="end"/>
            </w:r>
          </w:hyperlink>
        </w:p>
        <w:p w14:paraId="46EEFCC7" w14:textId="13CD77DD" w:rsidR="00A32E66" w:rsidRPr="00A32E66" w:rsidRDefault="00A32E66">
          <w:pPr>
            <w:pStyle w:val="Sumrio3"/>
            <w:rPr>
              <w:rFonts w:ascii="Arial" w:eastAsiaTheme="minorEastAsia" w:hAnsi="Arial" w:cs="Arial"/>
              <w:noProof/>
              <w:color w:val="auto"/>
              <w:kern w:val="0"/>
              <w:lang w:eastAsia="pt-BR"/>
            </w:rPr>
          </w:pPr>
          <w:hyperlink w:anchor="_Toc58248408" w:history="1">
            <w:r w:rsidRPr="00A32E66">
              <w:rPr>
                <w:rStyle w:val="Hyperlink"/>
                <w:rFonts w:ascii="Arial" w:hAnsi="Arial" w:cs="Arial"/>
                <w:noProof/>
              </w:rPr>
              <w:t>4.2.2 Risco 2: Tarefa “Levantar requisitos da atual infraestrutura”</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_Toc58248408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62</w:t>
            </w:r>
            <w:r w:rsidRPr="00A32E66">
              <w:rPr>
                <w:rFonts w:ascii="Arial" w:hAnsi="Arial" w:cs="Arial"/>
                <w:noProof/>
                <w:webHidden/>
              </w:rPr>
              <w:fldChar w:fldCharType="end"/>
            </w:r>
          </w:hyperlink>
        </w:p>
        <w:p w14:paraId="5964386E" w14:textId="4D2AD036" w:rsidR="00A32E66" w:rsidRPr="00A32E66" w:rsidRDefault="00A32E66">
          <w:pPr>
            <w:pStyle w:val="Sumrio3"/>
            <w:rPr>
              <w:rFonts w:ascii="Arial" w:eastAsiaTheme="minorEastAsia" w:hAnsi="Arial" w:cs="Arial"/>
              <w:noProof/>
              <w:color w:val="auto"/>
              <w:kern w:val="0"/>
              <w:lang w:eastAsia="pt-BR"/>
            </w:rPr>
          </w:pPr>
          <w:hyperlink w:anchor="_Toc58248409" w:history="1">
            <w:r w:rsidRPr="00A32E66">
              <w:rPr>
                <w:rStyle w:val="Hyperlink"/>
                <w:rFonts w:ascii="Arial" w:hAnsi="Arial" w:cs="Arial"/>
                <w:noProof/>
              </w:rPr>
              <w:t>4.2.3 Risco 3: Tarefa “Levantar os riscos da migração”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_Toc58248409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64</w:t>
            </w:r>
            <w:r w:rsidRPr="00A32E66">
              <w:rPr>
                <w:rFonts w:ascii="Arial" w:hAnsi="Arial" w:cs="Arial"/>
                <w:noProof/>
                <w:webHidden/>
              </w:rPr>
              <w:fldChar w:fldCharType="end"/>
            </w:r>
          </w:hyperlink>
        </w:p>
        <w:p w14:paraId="74D5C181" w14:textId="6FEF5433" w:rsidR="00A32E66" w:rsidRPr="00A32E66" w:rsidRDefault="00A32E66">
          <w:pPr>
            <w:pStyle w:val="Sumrio3"/>
            <w:rPr>
              <w:rFonts w:ascii="Arial" w:eastAsiaTheme="minorEastAsia" w:hAnsi="Arial" w:cs="Arial"/>
              <w:noProof/>
              <w:color w:val="auto"/>
              <w:kern w:val="0"/>
              <w:lang w:eastAsia="pt-BR"/>
            </w:rPr>
          </w:pPr>
          <w:hyperlink w:anchor="_Toc58248410" w:history="1">
            <w:r w:rsidRPr="00A32E66">
              <w:rPr>
                <w:rStyle w:val="Hyperlink"/>
                <w:rFonts w:ascii="Arial" w:hAnsi="Arial" w:cs="Arial"/>
                <w:noProof/>
              </w:rPr>
              <w:t>4.2.4 Risco 4: Tarefa “Levantar recursos básicos para migração”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_Toc58248410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65</w:t>
            </w:r>
            <w:r w:rsidRPr="00A32E66">
              <w:rPr>
                <w:rFonts w:ascii="Arial" w:hAnsi="Arial" w:cs="Arial"/>
                <w:noProof/>
                <w:webHidden/>
              </w:rPr>
              <w:fldChar w:fldCharType="end"/>
            </w:r>
          </w:hyperlink>
        </w:p>
        <w:p w14:paraId="476D6122" w14:textId="3F2A3F7F" w:rsidR="00A32E66" w:rsidRPr="00A32E66" w:rsidRDefault="00A32E66">
          <w:pPr>
            <w:pStyle w:val="Sumrio3"/>
            <w:rPr>
              <w:rFonts w:ascii="Arial" w:eastAsiaTheme="minorEastAsia" w:hAnsi="Arial" w:cs="Arial"/>
              <w:noProof/>
              <w:color w:val="auto"/>
              <w:kern w:val="0"/>
              <w:lang w:eastAsia="pt-BR"/>
            </w:rPr>
          </w:pPr>
          <w:hyperlink w:anchor="_Toc58248411" w:history="1">
            <w:r w:rsidRPr="00A32E66">
              <w:rPr>
                <w:rStyle w:val="Hyperlink"/>
                <w:rFonts w:ascii="Arial" w:hAnsi="Arial" w:cs="Arial"/>
                <w:noProof/>
              </w:rPr>
              <w:t>4.2.5 Risco 5: Tarefa “Criação do orçamento do projeto”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_Toc58248411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67</w:t>
            </w:r>
            <w:r w:rsidRPr="00A32E66">
              <w:rPr>
                <w:rFonts w:ascii="Arial" w:hAnsi="Arial" w:cs="Arial"/>
                <w:noProof/>
                <w:webHidden/>
              </w:rPr>
              <w:fldChar w:fldCharType="end"/>
            </w:r>
          </w:hyperlink>
        </w:p>
        <w:p w14:paraId="4A342526" w14:textId="78887742" w:rsidR="00A32E66" w:rsidRPr="00A32E66" w:rsidRDefault="00A32E66">
          <w:pPr>
            <w:pStyle w:val="Sumrio3"/>
            <w:rPr>
              <w:rFonts w:ascii="Arial" w:eastAsiaTheme="minorEastAsia" w:hAnsi="Arial" w:cs="Arial"/>
              <w:noProof/>
              <w:color w:val="auto"/>
              <w:kern w:val="0"/>
              <w:lang w:eastAsia="pt-BR"/>
            </w:rPr>
          </w:pPr>
          <w:hyperlink w:anchor="_Toc58248412" w:history="1">
            <w:r w:rsidRPr="00A32E66">
              <w:rPr>
                <w:rStyle w:val="Hyperlink"/>
                <w:rFonts w:ascii="Arial" w:hAnsi="Arial" w:cs="Arial"/>
                <w:noProof/>
              </w:rPr>
              <w:t>4.2.6 Risco 6: Tarefa “Reunião com a equipe levantamento de ideias”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_Toc58248412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68</w:t>
            </w:r>
            <w:r w:rsidRPr="00A32E66">
              <w:rPr>
                <w:rFonts w:ascii="Arial" w:hAnsi="Arial" w:cs="Arial"/>
                <w:noProof/>
                <w:webHidden/>
              </w:rPr>
              <w:fldChar w:fldCharType="end"/>
            </w:r>
          </w:hyperlink>
        </w:p>
        <w:p w14:paraId="4D820DCD" w14:textId="05878AAA" w:rsidR="00A32E66" w:rsidRPr="00A32E66" w:rsidRDefault="00A32E66">
          <w:pPr>
            <w:pStyle w:val="Sumrio3"/>
            <w:rPr>
              <w:rFonts w:ascii="Arial" w:eastAsiaTheme="minorEastAsia" w:hAnsi="Arial" w:cs="Arial"/>
              <w:noProof/>
              <w:color w:val="auto"/>
              <w:kern w:val="0"/>
              <w:lang w:eastAsia="pt-BR"/>
            </w:rPr>
          </w:pPr>
          <w:hyperlink w:anchor="_Toc58248413" w:history="1">
            <w:r w:rsidRPr="00A32E66">
              <w:rPr>
                <w:rStyle w:val="Hyperlink"/>
                <w:rFonts w:ascii="Arial" w:hAnsi="Arial" w:cs="Arial"/>
                <w:noProof/>
              </w:rPr>
              <w:t>4.2.7 Risco 7: Tarefa “Pesquisa de fornecedores”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_Toc58248413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70</w:t>
            </w:r>
            <w:r w:rsidRPr="00A32E66">
              <w:rPr>
                <w:rFonts w:ascii="Arial" w:hAnsi="Arial" w:cs="Arial"/>
                <w:noProof/>
                <w:webHidden/>
              </w:rPr>
              <w:fldChar w:fldCharType="end"/>
            </w:r>
          </w:hyperlink>
        </w:p>
        <w:p w14:paraId="11585A00" w14:textId="00ECA29A" w:rsidR="00A32E66" w:rsidRPr="00A32E66" w:rsidRDefault="00A32E66">
          <w:pPr>
            <w:pStyle w:val="Sumrio3"/>
            <w:rPr>
              <w:rFonts w:ascii="Arial" w:eastAsiaTheme="minorEastAsia" w:hAnsi="Arial" w:cs="Arial"/>
              <w:noProof/>
              <w:color w:val="auto"/>
              <w:kern w:val="0"/>
              <w:lang w:eastAsia="pt-BR"/>
            </w:rPr>
          </w:pPr>
          <w:hyperlink w:anchor="_Toc58248414" w:history="1">
            <w:r w:rsidRPr="00A32E66">
              <w:rPr>
                <w:rStyle w:val="Hyperlink"/>
                <w:rFonts w:ascii="Arial" w:hAnsi="Arial" w:cs="Arial"/>
                <w:noProof/>
              </w:rPr>
              <w:t>4.2.8 Risco 8: Tarefa “Reunião com partes interessadas”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_Toc58248414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71</w:t>
            </w:r>
            <w:r w:rsidRPr="00A32E66">
              <w:rPr>
                <w:rFonts w:ascii="Arial" w:hAnsi="Arial" w:cs="Arial"/>
                <w:noProof/>
                <w:webHidden/>
              </w:rPr>
              <w:fldChar w:fldCharType="end"/>
            </w:r>
          </w:hyperlink>
        </w:p>
        <w:p w14:paraId="05817464" w14:textId="12985793" w:rsidR="00A32E66" w:rsidRPr="00A32E66" w:rsidRDefault="00A32E66">
          <w:pPr>
            <w:pStyle w:val="Sumrio3"/>
            <w:rPr>
              <w:rFonts w:ascii="Arial" w:eastAsiaTheme="minorEastAsia" w:hAnsi="Arial" w:cs="Arial"/>
              <w:noProof/>
              <w:color w:val="auto"/>
              <w:kern w:val="0"/>
              <w:lang w:eastAsia="pt-BR"/>
            </w:rPr>
          </w:pPr>
          <w:hyperlink w:anchor="_Toc58248415" w:history="1">
            <w:r w:rsidRPr="00A32E66">
              <w:rPr>
                <w:rStyle w:val="Hyperlink"/>
                <w:rFonts w:ascii="Arial" w:hAnsi="Arial" w:cs="Arial"/>
                <w:noProof/>
              </w:rPr>
              <w:t>4.2.9 Risco 9: Tarefa “Definição de Serviço”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_Toc58248415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73</w:t>
            </w:r>
            <w:r w:rsidRPr="00A32E66">
              <w:rPr>
                <w:rFonts w:ascii="Arial" w:hAnsi="Arial" w:cs="Arial"/>
                <w:noProof/>
                <w:webHidden/>
              </w:rPr>
              <w:fldChar w:fldCharType="end"/>
            </w:r>
          </w:hyperlink>
        </w:p>
        <w:p w14:paraId="525AD141" w14:textId="196358CC" w:rsidR="00A32E66" w:rsidRPr="00A32E66" w:rsidRDefault="00A32E66">
          <w:pPr>
            <w:pStyle w:val="Sumrio3"/>
            <w:rPr>
              <w:rFonts w:ascii="Arial" w:eastAsiaTheme="minorEastAsia" w:hAnsi="Arial" w:cs="Arial"/>
              <w:noProof/>
              <w:color w:val="auto"/>
              <w:kern w:val="0"/>
              <w:lang w:eastAsia="pt-BR"/>
            </w:rPr>
          </w:pPr>
          <w:hyperlink w:anchor="_Toc58248416" w:history="1">
            <w:r w:rsidRPr="00A32E66">
              <w:rPr>
                <w:rStyle w:val="Hyperlink"/>
                <w:rFonts w:ascii="Arial" w:hAnsi="Arial" w:cs="Arial"/>
                <w:noProof/>
              </w:rPr>
              <w:t>4.2.10 Risco 10: Tarefa “Definir equipe do projeto”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_Toc58248416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74</w:t>
            </w:r>
            <w:r w:rsidRPr="00A32E66">
              <w:rPr>
                <w:rFonts w:ascii="Arial" w:hAnsi="Arial" w:cs="Arial"/>
                <w:noProof/>
                <w:webHidden/>
              </w:rPr>
              <w:fldChar w:fldCharType="end"/>
            </w:r>
          </w:hyperlink>
        </w:p>
        <w:p w14:paraId="011A9BE9" w14:textId="55EBEB56" w:rsidR="00A32E66" w:rsidRPr="00A32E66" w:rsidRDefault="00A32E66">
          <w:pPr>
            <w:pStyle w:val="Sumrio3"/>
            <w:rPr>
              <w:rFonts w:ascii="Arial" w:eastAsiaTheme="minorEastAsia" w:hAnsi="Arial" w:cs="Arial"/>
              <w:noProof/>
              <w:color w:val="auto"/>
              <w:kern w:val="0"/>
              <w:lang w:eastAsia="pt-BR"/>
            </w:rPr>
          </w:pPr>
          <w:hyperlink w:anchor="_Toc58248417" w:history="1">
            <w:r w:rsidRPr="00A32E66">
              <w:rPr>
                <w:rStyle w:val="Hyperlink"/>
                <w:rFonts w:ascii="Arial" w:hAnsi="Arial" w:cs="Arial"/>
                <w:noProof/>
              </w:rPr>
              <w:t>4.2.11 Risco 11: Tarefa “Definição de orçamento”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_Toc58248417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76</w:t>
            </w:r>
            <w:r w:rsidRPr="00A32E66">
              <w:rPr>
                <w:rFonts w:ascii="Arial" w:hAnsi="Arial" w:cs="Arial"/>
                <w:noProof/>
                <w:webHidden/>
              </w:rPr>
              <w:fldChar w:fldCharType="end"/>
            </w:r>
          </w:hyperlink>
        </w:p>
        <w:p w14:paraId="74DBDF55" w14:textId="3C2F6EF1" w:rsidR="00A32E66" w:rsidRPr="00A32E66" w:rsidRDefault="00A32E66">
          <w:pPr>
            <w:pStyle w:val="Sumrio3"/>
            <w:rPr>
              <w:rFonts w:ascii="Arial" w:eastAsiaTheme="minorEastAsia" w:hAnsi="Arial" w:cs="Arial"/>
              <w:noProof/>
              <w:color w:val="auto"/>
              <w:kern w:val="0"/>
              <w:lang w:eastAsia="pt-BR"/>
            </w:rPr>
          </w:pPr>
          <w:hyperlink w:anchor="_Toc58248418" w:history="1">
            <w:r w:rsidRPr="00A32E66">
              <w:rPr>
                <w:rStyle w:val="Hyperlink"/>
                <w:rFonts w:ascii="Arial" w:hAnsi="Arial" w:cs="Arial"/>
                <w:noProof/>
              </w:rPr>
              <w:t>4.2.12 Risco 12: Tarefa “Contratação de serviços”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_Toc58248418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78</w:t>
            </w:r>
            <w:r w:rsidRPr="00A32E66">
              <w:rPr>
                <w:rFonts w:ascii="Arial" w:hAnsi="Arial" w:cs="Arial"/>
                <w:noProof/>
                <w:webHidden/>
              </w:rPr>
              <w:fldChar w:fldCharType="end"/>
            </w:r>
          </w:hyperlink>
        </w:p>
        <w:p w14:paraId="3213A7BB" w14:textId="1608FDC4" w:rsidR="00A32E66" w:rsidRPr="00A32E66" w:rsidRDefault="00A32E66">
          <w:pPr>
            <w:pStyle w:val="Sumrio3"/>
            <w:rPr>
              <w:rFonts w:ascii="Arial" w:eastAsiaTheme="minorEastAsia" w:hAnsi="Arial" w:cs="Arial"/>
              <w:noProof/>
              <w:color w:val="auto"/>
              <w:kern w:val="0"/>
              <w:lang w:eastAsia="pt-BR"/>
            </w:rPr>
          </w:pPr>
          <w:hyperlink w:anchor="_Toc58248419" w:history="1">
            <w:r w:rsidRPr="00A32E66">
              <w:rPr>
                <w:rStyle w:val="Hyperlink"/>
                <w:rFonts w:ascii="Arial" w:hAnsi="Arial" w:cs="Arial"/>
                <w:noProof/>
              </w:rPr>
              <w:t>4.2.13 Risco 13: Tarefa “Indisponibilidade dos serviços de internet no local”</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_Toc58248419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79</w:t>
            </w:r>
            <w:r w:rsidRPr="00A32E66">
              <w:rPr>
                <w:rFonts w:ascii="Arial" w:hAnsi="Arial" w:cs="Arial"/>
                <w:noProof/>
                <w:webHidden/>
              </w:rPr>
              <w:fldChar w:fldCharType="end"/>
            </w:r>
          </w:hyperlink>
        </w:p>
        <w:p w14:paraId="37168CDF" w14:textId="6A57F1DE" w:rsidR="00A32E66" w:rsidRPr="00A32E66" w:rsidRDefault="00A32E66">
          <w:pPr>
            <w:pStyle w:val="Sumrio3"/>
            <w:rPr>
              <w:rFonts w:ascii="Arial" w:eastAsiaTheme="minorEastAsia" w:hAnsi="Arial" w:cs="Arial"/>
              <w:noProof/>
              <w:color w:val="auto"/>
              <w:kern w:val="0"/>
              <w:lang w:eastAsia="pt-BR"/>
            </w:rPr>
          </w:pPr>
          <w:hyperlink w:anchor="_Toc58248420" w:history="1">
            <w:r w:rsidRPr="00A32E66">
              <w:rPr>
                <w:rStyle w:val="Hyperlink"/>
                <w:rFonts w:ascii="Arial" w:hAnsi="Arial" w:cs="Arial"/>
                <w:noProof/>
              </w:rPr>
              <w:t>4.2.14 Risco 14: Tarefa “Problemas na Implantação”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_Toc58248420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81</w:t>
            </w:r>
            <w:r w:rsidRPr="00A32E66">
              <w:rPr>
                <w:rFonts w:ascii="Arial" w:hAnsi="Arial" w:cs="Arial"/>
                <w:noProof/>
                <w:webHidden/>
              </w:rPr>
              <w:fldChar w:fldCharType="end"/>
            </w:r>
          </w:hyperlink>
        </w:p>
        <w:p w14:paraId="77271BFA" w14:textId="117E075B" w:rsidR="00A32E66" w:rsidRPr="00A32E66" w:rsidRDefault="00A32E66">
          <w:pPr>
            <w:pStyle w:val="Sumrio3"/>
            <w:rPr>
              <w:rFonts w:ascii="Arial" w:eastAsiaTheme="minorEastAsia" w:hAnsi="Arial" w:cs="Arial"/>
              <w:noProof/>
              <w:color w:val="auto"/>
              <w:kern w:val="0"/>
              <w:lang w:eastAsia="pt-BR"/>
            </w:rPr>
          </w:pPr>
          <w:hyperlink w:anchor="_Toc58248421" w:history="1">
            <w:r w:rsidRPr="00A32E66">
              <w:rPr>
                <w:rStyle w:val="Hyperlink"/>
                <w:rFonts w:ascii="Arial" w:hAnsi="Arial" w:cs="Arial"/>
                <w:noProof/>
              </w:rPr>
              <w:t>4.2.15 Risco 15: Tarefa “Qualidade afetada por conta de requisitos incorretos.”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_Toc58248421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82</w:t>
            </w:r>
            <w:r w:rsidRPr="00A32E66">
              <w:rPr>
                <w:rFonts w:ascii="Arial" w:hAnsi="Arial" w:cs="Arial"/>
                <w:noProof/>
                <w:webHidden/>
              </w:rPr>
              <w:fldChar w:fldCharType="end"/>
            </w:r>
          </w:hyperlink>
        </w:p>
        <w:p w14:paraId="32694546" w14:textId="5F5836A0" w:rsidR="00A32E66" w:rsidRPr="00A32E66" w:rsidRDefault="00A32E66">
          <w:pPr>
            <w:pStyle w:val="Sumrio3"/>
            <w:rPr>
              <w:rFonts w:ascii="Arial" w:eastAsiaTheme="minorEastAsia" w:hAnsi="Arial" w:cs="Arial"/>
              <w:noProof/>
              <w:color w:val="auto"/>
              <w:kern w:val="0"/>
              <w:lang w:eastAsia="pt-BR"/>
            </w:rPr>
          </w:pPr>
          <w:hyperlink w:anchor="_Toc58248422" w:history="1">
            <w:r w:rsidRPr="00A32E66">
              <w:rPr>
                <w:rStyle w:val="Hyperlink"/>
                <w:rFonts w:ascii="Arial" w:hAnsi="Arial" w:cs="Arial"/>
                <w:noProof/>
              </w:rPr>
              <w:t>4.2.16 Risco 16: Tarefa “Produção afetada por conta dos manuais”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_Toc58248422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84</w:t>
            </w:r>
            <w:r w:rsidRPr="00A32E66">
              <w:rPr>
                <w:rFonts w:ascii="Arial" w:hAnsi="Arial" w:cs="Arial"/>
                <w:noProof/>
                <w:webHidden/>
              </w:rPr>
              <w:fldChar w:fldCharType="end"/>
            </w:r>
          </w:hyperlink>
        </w:p>
        <w:p w14:paraId="0B936739" w14:textId="3840BD28" w:rsidR="00A32E66" w:rsidRPr="00A32E66" w:rsidRDefault="00A32E66">
          <w:pPr>
            <w:pStyle w:val="Sumrio3"/>
            <w:rPr>
              <w:rFonts w:ascii="Arial" w:eastAsiaTheme="minorEastAsia" w:hAnsi="Arial" w:cs="Arial"/>
              <w:noProof/>
              <w:color w:val="auto"/>
              <w:kern w:val="0"/>
              <w:lang w:eastAsia="pt-BR"/>
            </w:rPr>
          </w:pPr>
          <w:hyperlink w:anchor="_Toc58248423" w:history="1">
            <w:r w:rsidRPr="00A32E66">
              <w:rPr>
                <w:rStyle w:val="Hyperlink"/>
                <w:rFonts w:ascii="Arial" w:hAnsi="Arial" w:cs="Arial"/>
                <w:noProof/>
              </w:rPr>
              <w:t>4.2.17 Risco 17: Tarefa “Erro na utilização do sistema por conta do manual confeccionado incorretamente”</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_Toc58248423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85</w:t>
            </w:r>
            <w:r w:rsidRPr="00A32E66">
              <w:rPr>
                <w:rFonts w:ascii="Arial" w:hAnsi="Arial" w:cs="Arial"/>
                <w:noProof/>
                <w:webHidden/>
              </w:rPr>
              <w:fldChar w:fldCharType="end"/>
            </w:r>
          </w:hyperlink>
        </w:p>
        <w:p w14:paraId="30EBB28D" w14:textId="36ABA7D2" w:rsidR="00A32E66" w:rsidRPr="00A32E66" w:rsidRDefault="00A32E66">
          <w:pPr>
            <w:pStyle w:val="Sumrio3"/>
            <w:rPr>
              <w:rFonts w:ascii="Arial" w:eastAsiaTheme="minorEastAsia" w:hAnsi="Arial" w:cs="Arial"/>
              <w:noProof/>
              <w:color w:val="auto"/>
              <w:kern w:val="0"/>
              <w:lang w:eastAsia="pt-BR"/>
            </w:rPr>
          </w:pPr>
          <w:hyperlink w:anchor="_Toc58248424" w:history="1">
            <w:r w:rsidRPr="00A32E66">
              <w:rPr>
                <w:rStyle w:val="Hyperlink"/>
                <w:rFonts w:ascii="Arial" w:hAnsi="Arial" w:cs="Arial"/>
                <w:noProof/>
              </w:rPr>
              <w:t>4.2.18 Risco 18: Tarefa “Falta de entendimento dos usuários causando demora na conclusão do treinamento”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_Toc58248424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87</w:t>
            </w:r>
            <w:r w:rsidRPr="00A32E66">
              <w:rPr>
                <w:rFonts w:ascii="Arial" w:hAnsi="Arial" w:cs="Arial"/>
                <w:noProof/>
                <w:webHidden/>
              </w:rPr>
              <w:fldChar w:fldCharType="end"/>
            </w:r>
          </w:hyperlink>
        </w:p>
        <w:p w14:paraId="5D2D9194" w14:textId="4F881FBA" w:rsidR="00A32E66" w:rsidRPr="00A32E66" w:rsidRDefault="00A32E66">
          <w:pPr>
            <w:pStyle w:val="Sumrio3"/>
            <w:rPr>
              <w:rFonts w:ascii="Arial" w:eastAsiaTheme="minorEastAsia" w:hAnsi="Arial" w:cs="Arial"/>
              <w:noProof/>
              <w:color w:val="auto"/>
              <w:kern w:val="0"/>
              <w:lang w:eastAsia="pt-BR"/>
            </w:rPr>
          </w:pPr>
          <w:hyperlink w:anchor="_Toc58248425" w:history="1">
            <w:r w:rsidRPr="00A32E66">
              <w:rPr>
                <w:rStyle w:val="Hyperlink"/>
                <w:rFonts w:ascii="Arial" w:hAnsi="Arial" w:cs="Arial"/>
                <w:noProof/>
              </w:rPr>
              <w:t>4.2.19 Risco 19: Tarefa “Bugs encontrados e atraso para entrega do pleno funcionamento”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_Toc58248425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88</w:t>
            </w:r>
            <w:r w:rsidRPr="00A32E66">
              <w:rPr>
                <w:rFonts w:ascii="Arial" w:hAnsi="Arial" w:cs="Arial"/>
                <w:noProof/>
                <w:webHidden/>
              </w:rPr>
              <w:fldChar w:fldCharType="end"/>
            </w:r>
          </w:hyperlink>
        </w:p>
        <w:p w14:paraId="3836CA1C" w14:textId="17910944" w:rsidR="00A32E66" w:rsidRPr="00A32E66" w:rsidRDefault="00A32E66">
          <w:pPr>
            <w:pStyle w:val="Sumrio3"/>
            <w:rPr>
              <w:rFonts w:ascii="Arial" w:eastAsiaTheme="minorEastAsia" w:hAnsi="Arial" w:cs="Arial"/>
              <w:noProof/>
              <w:color w:val="auto"/>
              <w:kern w:val="0"/>
              <w:lang w:eastAsia="pt-BR"/>
            </w:rPr>
          </w:pPr>
          <w:hyperlink w:anchor="_Toc58248426" w:history="1">
            <w:r w:rsidRPr="00A32E66">
              <w:rPr>
                <w:rStyle w:val="Hyperlink"/>
                <w:rFonts w:ascii="Arial" w:hAnsi="Arial" w:cs="Arial"/>
                <w:noProof/>
              </w:rPr>
              <w:t>4.2.20 Risco 20: Tarefa “Investimentos não previstos, gerando aumento no custo final”</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_Toc58248426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89</w:t>
            </w:r>
            <w:r w:rsidRPr="00A32E66">
              <w:rPr>
                <w:rFonts w:ascii="Arial" w:hAnsi="Arial" w:cs="Arial"/>
                <w:noProof/>
                <w:webHidden/>
              </w:rPr>
              <w:fldChar w:fldCharType="end"/>
            </w:r>
          </w:hyperlink>
        </w:p>
        <w:p w14:paraId="28F46ADE" w14:textId="25204B9B" w:rsidR="00A32E66" w:rsidRPr="00A32E66" w:rsidRDefault="00A32E66">
          <w:pPr>
            <w:pStyle w:val="Sumrio3"/>
            <w:rPr>
              <w:rFonts w:ascii="Arial" w:eastAsiaTheme="minorEastAsia" w:hAnsi="Arial" w:cs="Arial"/>
              <w:noProof/>
              <w:color w:val="auto"/>
              <w:kern w:val="0"/>
              <w:lang w:eastAsia="pt-BR"/>
            </w:rPr>
          </w:pPr>
          <w:hyperlink w:anchor="_Toc58248427" w:history="1">
            <w:r w:rsidRPr="00A32E66">
              <w:rPr>
                <w:rStyle w:val="Hyperlink"/>
                <w:rFonts w:ascii="Arial" w:hAnsi="Arial" w:cs="Arial"/>
                <w:noProof/>
              </w:rPr>
              <w:t>4.2.21 Risco 21: Tarefa “Ajuste na documentação por falta de informações”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_Toc58248427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91</w:t>
            </w:r>
            <w:r w:rsidRPr="00A32E66">
              <w:rPr>
                <w:rFonts w:ascii="Arial" w:hAnsi="Arial" w:cs="Arial"/>
                <w:noProof/>
                <w:webHidden/>
              </w:rPr>
              <w:fldChar w:fldCharType="end"/>
            </w:r>
          </w:hyperlink>
        </w:p>
        <w:p w14:paraId="43B48032" w14:textId="4433323C" w:rsidR="00A32E66" w:rsidRPr="00A32E66" w:rsidRDefault="00A32E66">
          <w:pPr>
            <w:pStyle w:val="Sumrio3"/>
            <w:rPr>
              <w:rFonts w:ascii="Arial" w:eastAsiaTheme="minorEastAsia" w:hAnsi="Arial" w:cs="Arial"/>
              <w:noProof/>
              <w:color w:val="auto"/>
              <w:kern w:val="0"/>
              <w:lang w:eastAsia="pt-BR"/>
            </w:rPr>
          </w:pPr>
          <w:hyperlink w:anchor="_Toc58248428" w:history="1">
            <w:r w:rsidRPr="00A32E66">
              <w:rPr>
                <w:rStyle w:val="Hyperlink"/>
                <w:rFonts w:ascii="Arial" w:hAnsi="Arial" w:cs="Arial"/>
                <w:noProof/>
              </w:rPr>
              <w:t>4.2.22 Risco 22: Tarefa “Entrega não satisfatória por erros do projeto”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_Toc58248428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92</w:t>
            </w:r>
            <w:r w:rsidRPr="00A32E66">
              <w:rPr>
                <w:rFonts w:ascii="Arial" w:hAnsi="Arial" w:cs="Arial"/>
                <w:noProof/>
                <w:webHidden/>
              </w:rPr>
              <w:fldChar w:fldCharType="end"/>
            </w:r>
          </w:hyperlink>
        </w:p>
        <w:p w14:paraId="7EA6C4D1" w14:textId="5898BF2D"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429" w:history="1">
            <w:r w:rsidRPr="00A32E66">
              <w:rPr>
                <w:rStyle w:val="Hyperlink"/>
                <w:rFonts w:ascii="Arial" w:hAnsi="Arial" w:cs="Arial"/>
                <w:noProof/>
              </w:rPr>
              <w:t>5. CONCLUSÃO</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_Toc58248429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94</w:t>
            </w:r>
            <w:r w:rsidRPr="00A32E66">
              <w:rPr>
                <w:rFonts w:ascii="Arial" w:hAnsi="Arial" w:cs="Arial"/>
                <w:noProof/>
                <w:webHidden/>
              </w:rPr>
              <w:fldChar w:fldCharType="end"/>
            </w:r>
          </w:hyperlink>
        </w:p>
        <w:p w14:paraId="5ED99124" w14:textId="308228CD" w:rsidR="00A32E66" w:rsidRPr="00A32E66" w:rsidRDefault="00A32E66">
          <w:pPr>
            <w:pStyle w:val="Sumrio1"/>
            <w:tabs>
              <w:tab w:val="right" w:pos="9061"/>
            </w:tabs>
            <w:rPr>
              <w:rFonts w:ascii="Arial" w:eastAsiaTheme="minorEastAsia" w:hAnsi="Arial" w:cs="Arial"/>
              <w:noProof/>
              <w:color w:val="auto"/>
              <w:kern w:val="0"/>
              <w:lang w:eastAsia="pt-BR"/>
            </w:rPr>
          </w:pPr>
          <w:hyperlink w:anchor="_Toc58248430" w:history="1">
            <w:r w:rsidRPr="00A32E66">
              <w:rPr>
                <w:rStyle w:val="Hyperlink"/>
                <w:rFonts w:ascii="Arial" w:hAnsi="Arial" w:cs="Arial"/>
                <w:noProof/>
              </w:rPr>
              <w:t>REFERÊNCIAS BIBLIOGRÁFICAS</w:t>
            </w:r>
            <w:r w:rsidRPr="00A32E66">
              <w:rPr>
                <w:rFonts w:ascii="Arial" w:hAnsi="Arial" w:cs="Arial"/>
                <w:noProof/>
                <w:webHidden/>
              </w:rPr>
              <w:tab/>
            </w:r>
            <w:r w:rsidRPr="00A32E66">
              <w:rPr>
                <w:rFonts w:ascii="Arial" w:hAnsi="Arial" w:cs="Arial"/>
                <w:noProof/>
                <w:webHidden/>
              </w:rPr>
              <w:fldChar w:fldCharType="begin"/>
            </w:r>
            <w:r w:rsidRPr="00A32E66">
              <w:rPr>
                <w:rFonts w:ascii="Arial" w:hAnsi="Arial" w:cs="Arial"/>
                <w:noProof/>
                <w:webHidden/>
              </w:rPr>
              <w:instrText xml:space="preserve"> PAGEREF _Toc58248430 \h </w:instrText>
            </w:r>
            <w:r w:rsidRPr="00A32E66">
              <w:rPr>
                <w:rFonts w:ascii="Arial" w:hAnsi="Arial" w:cs="Arial"/>
                <w:noProof/>
                <w:webHidden/>
              </w:rPr>
            </w:r>
            <w:r w:rsidRPr="00A32E66">
              <w:rPr>
                <w:rFonts w:ascii="Arial" w:hAnsi="Arial" w:cs="Arial"/>
                <w:noProof/>
                <w:webHidden/>
              </w:rPr>
              <w:fldChar w:fldCharType="separate"/>
            </w:r>
            <w:r w:rsidR="007C5150">
              <w:rPr>
                <w:rFonts w:ascii="Arial" w:hAnsi="Arial" w:cs="Arial"/>
                <w:noProof/>
                <w:webHidden/>
              </w:rPr>
              <w:t>96</w:t>
            </w:r>
            <w:r w:rsidRPr="00A32E66">
              <w:rPr>
                <w:rFonts w:ascii="Arial" w:hAnsi="Arial" w:cs="Arial"/>
                <w:noProof/>
                <w:webHidden/>
              </w:rPr>
              <w:fldChar w:fldCharType="end"/>
            </w:r>
          </w:hyperlink>
        </w:p>
        <w:p w14:paraId="0CE9911E" w14:textId="5BA1FECC" w:rsidR="003B4555" w:rsidRPr="00BA468A" w:rsidRDefault="00AE63B7">
          <w:pPr>
            <w:pStyle w:val="SUMARIO"/>
            <w:rPr>
              <w:color w:val="000000"/>
            </w:rPr>
            <w:pPrChange w:id="72" w:author="HP" w:date="2020-11-21T18:38:00Z">
              <w:pPr/>
            </w:pPrChange>
          </w:pPr>
          <w:r w:rsidRPr="00A32E66">
            <w:rPr>
              <w:szCs w:val="24"/>
              <w:rPrChange w:id="73" w:author="HP" w:date="2020-11-21T18:37:00Z">
                <w:rPr/>
              </w:rPrChange>
            </w:rPr>
            <w:fldChar w:fldCharType="end"/>
          </w:r>
        </w:p>
      </w:sdtContent>
    </w:sdt>
    <w:p w14:paraId="7770ECC9" w14:textId="77777777" w:rsidR="003B4555" w:rsidRPr="007F134F" w:rsidRDefault="003B4555" w:rsidP="00831D33">
      <w:pPr>
        <w:pBdr>
          <w:top w:val="nil"/>
          <w:left w:val="nil"/>
          <w:bottom w:val="nil"/>
          <w:right w:val="nil"/>
          <w:between w:val="nil"/>
        </w:pBdr>
        <w:spacing w:after="0" w:line="360" w:lineRule="auto"/>
        <w:ind w:firstLine="709"/>
        <w:jc w:val="both"/>
        <w:rPr>
          <w:rFonts w:ascii="Arial" w:eastAsia="Arial" w:hAnsi="Arial" w:cs="Arial"/>
          <w:b/>
          <w:smallCaps/>
          <w:color w:val="000000"/>
          <w:sz w:val="28"/>
          <w:szCs w:val="28"/>
        </w:rPr>
      </w:pPr>
    </w:p>
    <w:p w14:paraId="4238C066" w14:textId="5E6C3897" w:rsidR="003B4555" w:rsidRPr="007F134F" w:rsidRDefault="003B4555" w:rsidP="00B77167">
      <w:pPr>
        <w:pBdr>
          <w:top w:val="nil"/>
          <w:left w:val="nil"/>
          <w:bottom w:val="nil"/>
          <w:right w:val="nil"/>
          <w:between w:val="nil"/>
        </w:pBdr>
        <w:spacing w:after="0" w:line="360" w:lineRule="auto"/>
        <w:jc w:val="both"/>
        <w:rPr>
          <w:rFonts w:ascii="Arial" w:eastAsia="Arial" w:hAnsi="Arial" w:cs="Arial"/>
          <w:b/>
          <w:smallCaps/>
          <w:color w:val="000000"/>
          <w:sz w:val="28"/>
          <w:szCs w:val="28"/>
        </w:rPr>
      </w:pPr>
    </w:p>
    <w:p w14:paraId="78C3D085" w14:textId="0B236C17" w:rsidR="00B77167" w:rsidRPr="007F134F" w:rsidRDefault="00B77167" w:rsidP="00B77167">
      <w:pPr>
        <w:pBdr>
          <w:top w:val="nil"/>
          <w:left w:val="nil"/>
          <w:bottom w:val="nil"/>
          <w:right w:val="nil"/>
          <w:between w:val="nil"/>
        </w:pBdr>
        <w:spacing w:after="0" w:line="360" w:lineRule="auto"/>
        <w:jc w:val="both"/>
        <w:rPr>
          <w:rFonts w:ascii="Arial" w:eastAsia="Arial" w:hAnsi="Arial" w:cs="Arial"/>
          <w:b/>
          <w:smallCaps/>
          <w:color w:val="000000"/>
          <w:sz w:val="28"/>
          <w:szCs w:val="28"/>
        </w:rPr>
      </w:pPr>
    </w:p>
    <w:p w14:paraId="68F665E0" w14:textId="4FAF3311" w:rsidR="00B77167" w:rsidRPr="007F134F" w:rsidRDefault="00B77167" w:rsidP="00B77167">
      <w:pPr>
        <w:pBdr>
          <w:top w:val="nil"/>
          <w:left w:val="nil"/>
          <w:bottom w:val="nil"/>
          <w:right w:val="nil"/>
          <w:between w:val="nil"/>
        </w:pBdr>
        <w:spacing w:after="0" w:line="360" w:lineRule="auto"/>
        <w:jc w:val="both"/>
        <w:rPr>
          <w:rFonts w:ascii="Arial" w:eastAsia="Arial" w:hAnsi="Arial" w:cs="Arial"/>
          <w:b/>
          <w:smallCaps/>
          <w:color w:val="000000"/>
          <w:sz w:val="28"/>
          <w:szCs w:val="28"/>
        </w:rPr>
      </w:pPr>
    </w:p>
    <w:p w14:paraId="1639D9C1" w14:textId="160B23CB" w:rsidR="003B4555" w:rsidRDefault="003B4555" w:rsidP="00133B9E">
      <w:pPr>
        <w:pBdr>
          <w:top w:val="nil"/>
          <w:left w:val="nil"/>
          <w:bottom w:val="nil"/>
          <w:right w:val="nil"/>
          <w:between w:val="nil"/>
        </w:pBdr>
        <w:spacing w:after="0" w:line="360" w:lineRule="auto"/>
        <w:rPr>
          <w:rFonts w:ascii="Arial" w:eastAsia="Arial" w:hAnsi="Arial" w:cs="Arial"/>
          <w:b/>
          <w:smallCaps/>
          <w:color w:val="000000"/>
          <w:sz w:val="28"/>
          <w:szCs w:val="28"/>
        </w:rPr>
      </w:pPr>
    </w:p>
    <w:p w14:paraId="690C0C64" w14:textId="77777777" w:rsidR="00133B9E" w:rsidRDefault="00133B9E" w:rsidP="00133B9E">
      <w:pPr>
        <w:pBdr>
          <w:top w:val="nil"/>
          <w:left w:val="nil"/>
          <w:bottom w:val="nil"/>
          <w:right w:val="nil"/>
          <w:between w:val="nil"/>
        </w:pBdr>
        <w:spacing w:after="0" w:line="360" w:lineRule="auto"/>
        <w:rPr>
          <w:rFonts w:ascii="Arial" w:eastAsia="Arial" w:hAnsi="Arial" w:cs="Arial"/>
          <w:b/>
          <w:smallCaps/>
          <w:color w:val="000000"/>
          <w:sz w:val="28"/>
          <w:szCs w:val="28"/>
        </w:rPr>
        <w:sectPr w:rsidR="00133B9E" w:rsidSect="00AE63B7">
          <w:footerReference w:type="default" r:id="rId15"/>
          <w:pgSz w:w="11906" w:h="16838"/>
          <w:pgMar w:top="1701" w:right="1134" w:bottom="1134" w:left="1701" w:header="851" w:footer="851" w:gutter="0"/>
          <w:cols w:space="720"/>
        </w:sectPr>
      </w:pPr>
    </w:p>
    <w:p w14:paraId="2AF25956" w14:textId="65E8B54D" w:rsidR="003B4555" w:rsidRPr="007F134F" w:rsidDel="00D56CA7" w:rsidRDefault="003B4555">
      <w:pPr>
        <w:pStyle w:val="Ttulo1"/>
        <w:rPr>
          <w:del w:id="74" w:author="HP" w:date="2020-11-21T18:38:00Z"/>
        </w:rPr>
        <w:pPrChange w:id="75" w:author="Michel Oliveira" w:date="2020-11-24T13:18:00Z">
          <w:pPr>
            <w:pBdr>
              <w:top w:val="nil"/>
              <w:left w:val="nil"/>
              <w:bottom w:val="nil"/>
              <w:right w:val="nil"/>
              <w:between w:val="nil"/>
            </w:pBdr>
            <w:spacing w:after="0" w:line="360" w:lineRule="auto"/>
            <w:ind w:firstLine="709"/>
            <w:jc w:val="both"/>
          </w:pPr>
        </w:pPrChange>
      </w:pPr>
    </w:p>
    <w:p w14:paraId="2E5A0BA4" w14:textId="2B8046E8" w:rsidR="003B4555" w:rsidRPr="007F134F" w:rsidDel="00D56CA7" w:rsidRDefault="003B4555">
      <w:pPr>
        <w:pStyle w:val="Ttulo1"/>
        <w:rPr>
          <w:del w:id="76" w:author="HP" w:date="2020-11-21T18:38:00Z"/>
        </w:rPr>
        <w:pPrChange w:id="77" w:author="Michel Oliveira" w:date="2020-11-24T13:18:00Z">
          <w:pPr>
            <w:pBdr>
              <w:top w:val="nil"/>
              <w:left w:val="nil"/>
              <w:bottom w:val="nil"/>
              <w:right w:val="nil"/>
              <w:between w:val="nil"/>
            </w:pBdr>
            <w:spacing w:after="0" w:line="360" w:lineRule="auto"/>
            <w:ind w:firstLine="709"/>
            <w:jc w:val="both"/>
          </w:pPr>
        </w:pPrChange>
      </w:pPr>
    </w:p>
    <w:p w14:paraId="4F7D4C6C" w14:textId="0C528CE8" w:rsidR="003B4555" w:rsidRPr="007F134F" w:rsidDel="00301F2C" w:rsidRDefault="003B4555">
      <w:pPr>
        <w:pStyle w:val="Ttulo1"/>
        <w:rPr>
          <w:del w:id="78" w:author="HP" w:date="2020-11-21T18:25:00Z"/>
        </w:rPr>
        <w:pPrChange w:id="79" w:author="Michel Oliveira" w:date="2020-11-24T13:18:00Z">
          <w:pPr>
            <w:pBdr>
              <w:top w:val="nil"/>
              <w:left w:val="nil"/>
              <w:bottom w:val="nil"/>
              <w:right w:val="nil"/>
              <w:between w:val="nil"/>
            </w:pBdr>
            <w:spacing w:after="0" w:line="360" w:lineRule="auto"/>
            <w:ind w:firstLine="709"/>
            <w:jc w:val="both"/>
          </w:pPr>
        </w:pPrChange>
      </w:pPr>
    </w:p>
    <w:p w14:paraId="14E9ADC5" w14:textId="2353F052" w:rsidR="003B4555" w:rsidRPr="007F134F" w:rsidDel="00301F2C" w:rsidRDefault="003B4555">
      <w:pPr>
        <w:pStyle w:val="Ttulo1"/>
        <w:rPr>
          <w:del w:id="80" w:author="HP" w:date="2020-11-21T18:25:00Z"/>
        </w:rPr>
        <w:pPrChange w:id="81" w:author="Michel Oliveira" w:date="2020-11-24T13:18:00Z">
          <w:pPr>
            <w:pBdr>
              <w:top w:val="nil"/>
              <w:left w:val="nil"/>
              <w:bottom w:val="nil"/>
              <w:right w:val="nil"/>
              <w:between w:val="nil"/>
            </w:pBdr>
            <w:spacing w:after="0" w:line="360" w:lineRule="auto"/>
            <w:ind w:firstLine="709"/>
            <w:jc w:val="both"/>
          </w:pPr>
        </w:pPrChange>
      </w:pPr>
    </w:p>
    <w:p w14:paraId="63BC0C92" w14:textId="66372D90" w:rsidR="003B4555" w:rsidRPr="007F134F" w:rsidDel="00301F2C" w:rsidRDefault="003B4555">
      <w:pPr>
        <w:pStyle w:val="Ttulo1"/>
        <w:rPr>
          <w:del w:id="82" w:author="HP" w:date="2020-11-21T18:25:00Z"/>
        </w:rPr>
        <w:pPrChange w:id="83" w:author="Michel Oliveira" w:date="2020-11-24T13:18:00Z">
          <w:pPr>
            <w:pBdr>
              <w:top w:val="nil"/>
              <w:left w:val="nil"/>
              <w:bottom w:val="nil"/>
              <w:right w:val="nil"/>
              <w:between w:val="nil"/>
            </w:pBdr>
            <w:spacing w:after="0" w:line="360" w:lineRule="auto"/>
            <w:ind w:firstLine="709"/>
            <w:jc w:val="both"/>
          </w:pPr>
        </w:pPrChange>
      </w:pPr>
    </w:p>
    <w:p w14:paraId="403B2B1C" w14:textId="6DDBDADB" w:rsidR="003B4555" w:rsidRPr="007F134F" w:rsidDel="00301F2C" w:rsidRDefault="003B4555">
      <w:pPr>
        <w:pStyle w:val="Ttulo1"/>
        <w:rPr>
          <w:del w:id="84" w:author="HP" w:date="2020-11-21T18:25:00Z"/>
        </w:rPr>
        <w:pPrChange w:id="85" w:author="Michel Oliveira" w:date="2020-11-24T13:18:00Z">
          <w:pPr>
            <w:pBdr>
              <w:top w:val="nil"/>
              <w:left w:val="nil"/>
              <w:bottom w:val="nil"/>
              <w:right w:val="nil"/>
              <w:between w:val="nil"/>
            </w:pBdr>
            <w:spacing w:after="0" w:line="360" w:lineRule="auto"/>
            <w:ind w:firstLine="709"/>
            <w:jc w:val="both"/>
          </w:pPr>
        </w:pPrChange>
      </w:pPr>
    </w:p>
    <w:p w14:paraId="38F1A47E" w14:textId="2667F2D4" w:rsidR="003B4555" w:rsidRPr="007F134F" w:rsidDel="00301F2C" w:rsidRDefault="003B4555">
      <w:pPr>
        <w:pStyle w:val="Ttulo1"/>
        <w:rPr>
          <w:del w:id="86" w:author="HP" w:date="2020-11-21T18:25:00Z"/>
        </w:rPr>
        <w:pPrChange w:id="87" w:author="Michel Oliveira" w:date="2020-11-24T13:18:00Z">
          <w:pPr>
            <w:pBdr>
              <w:top w:val="nil"/>
              <w:left w:val="nil"/>
              <w:bottom w:val="nil"/>
              <w:right w:val="nil"/>
              <w:between w:val="nil"/>
            </w:pBdr>
            <w:spacing w:after="0" w:line="360" w:lineRule="auto"/>
            <w:ind w:firstLine="709"/>
            <w:jc w:val="both"/>
          </w:pPr>
        </w:pPrChange>
      </w:pPr>
    </w:p>
    <w:p w14:paraId="29404F04" w14:textId="7CDB7ED0" w:rsidR="003B4555" w:rsidRPr="007F134F" w:rsidDel="00301F2C" w:rsidRDefault="003B4555">
      <w:pPr>
        <w:pStyle w:val="Ttulo1"/>
        <w:rPr>
          <w:del w:id="88" w:author="HP" w:date="2020-11-21T18:25:00Z"/>
        </w:rPr>
        <w:pPrChange w:id="89" w:author="Michel Oliveira" w:date="2020-11-24T13:18:00Z">
          <w:pPr/>
        </w:pPrChange>
      </w:pPr>
    </w:p>
    <w:p w14:paraId="23240CBE" w14:textId="0B9CDC90" w:rsidR="003B4555" w:rsidRPr="007F134F" w:rsidDel="00301F2C" w:rsidRDefault="003B4555">
      <w:pPr>
        <w:pStyle w:val="Ttulo1"/>
        <w:rPr>
          <w:del w:id="90" w:author="HP" w:date="2020-11-21T18:25:00Z"/>
          <w:rPrChange w:id="91" w:author="HP" w:date="2020-11-21T18:37:00Z">
            <w:rPr>
              <w:del w:id="92" w:author="HP" w:date="2020-11-21T18:25:00Z"/>
              <w:rFonts w:eastAsia="Calibri"/>
            </w:rPr>
          </w:rPrChange>
        </w:rPr>
        <w:pPrChange w:id="93" w:author="Michel Oliveira" w:date="2020-11-24T13:18:00Z">
          <w:pPr>
            <w:pBdr>
              <w:top w:val="nil"/>
              <w:left w:val="nil"/>
              <w:bottom w:val="nil"/>
              <w:right w:val="nil"/>
              <w:between w:val="nil"/>
            </w:pBdr>
            <w:spacing w:after="140" w:line="288" w:lineRule="auto"/>
          </w:pPr>
        </w:pPrChange>
      </w:pPr>
    </w:p>
    <w:p w14:paraId="3909A905" w14:textId="1BC6427A" w:rsidR="003B4555" w:rsidRPr="007F134F" w:rsidDel="00301F2C" w:rsidRDefault="003B4555">
      <w:pPr>
        <w:pStyle w:val="Ttulo1"/>
        <w:rPr>
          <w:del w:id="94" w:author="HP" w:date="2020-11-21T18:25:00Z"/>
          <w:rPrChange w:id="95" w:author="HP" w:date="2020-11-21T18:37:00Z">
            <w:rPr>
              <w:del w:id="96" w:author="HP" w:date="2020-11-21T18:25:00Z"/>
              <w:rFonts w:eastAsia="Calibri"/>
            </w:rPr>
          </w:rPrChange>
        </w:rPr>
        <w:pPrChange w:id="97" w:author="Michel Oliveira" w:date="2020-11-24T13:18:00Z">
          <w:pPr>
            <w:pBdr>
              <w:top w:val="nil"/>
              <w:left w:val="nil"/>
              <w:bottom w:val="nil"/>
              <w:right w:val="nil"/>
              <w:between w:val="nil"/>
            </w:pBdr>
            <w:spacing w:after="140" w:line="288" w:lineRule="auto"/>
          </w:pPr>
        </w:pPrChange>
      </w:pPr>
    </w:p>
    <w:p w14:paraId="42A5F00B" w14:textId="1FF104B6" w:rsidR="003B4555" w:rsidRPr="007F134F" w:rsidDel="00301F2C" w:rsidRDefault="003B4555">
      <w:pPr>
        <w:pStyle w:val="Ttulo1"/>
        <w:rPr>
          <w:del w:id="98" w:author="HP" w:date="2020-11-21T18:25:00Z"/>
          <w:rPrChange w:id="99" w:author="HP" w:date="2020-11-21T18:37:00Z">
            <w:rPr>
              <w:del w:id="100" w:author="HP" w:date="2020-11-21T18:25:00Z"/>
              <w:rFonts w:eastAsia="Calibri"/>
            </w:rPr>
          </w:rPrChange>
        </w:rPr>
        <w:pPrChange w:id="101" w:author="Michel Oliveira" w:date="2020-11-24T13:18:00Z">
          <w:pPr>
            <w:pBdr>
              <w:top w:val="nil"/>
              <w:left w:val="nil"/>
              <w:bottom w:val="nil"/>
              <w:right w:val="nil"/>
              <w:between w:val="nil"/>
            </w:pBdr>
            <w:spacing w:after="140" w:line="288" w:lineRule="auto"/>
          </w:pPr>
        </w:pPrChange>
      </w:pPr>
    </w:p>
    <w:p w14:paraId="72F6BDEB" w14:textId="7C4E6B0B" w:rsidR="003B4555" w:rsidRPr="007F134F" w:rsidDel="00301F2C" w:rsidRDefault="003B4555">
      <w:pPr>
        <w:pStyle w:val="Ttulo1"/>
        <w:rPr>
          <w:del w:id="102" w:author="HP" w:date="2020-11-21T18:25:00Z"/>
          <w:rPrChange w:id="103" w:author="HP" w:date="2020-11-21T18:37:00Z">
            <w:rPr>
              <w:del w:id="104" w:author="HP" w:date="2020-11-21T18:25:00Z"/>
              <w:rFonts w:eastAsia="Calibri"/>
            </w:rPr>
          </w:rPrChange>
        </w:rPr>
        <w:pPrChange w:id="105" w:author="Michel Oliveira" w:date="2020-11-24T13:18:00Z">
          <w:pPr>
            <w:pBdr>
              <w:top w:val="nil"/>
              <w:left w:val="nil"/>
              <w:bottom w:val="nil"/>
              <w:right w:val="nil"/>
              <w:between w:val="nil"/>
            </w:pBdr>
            <w:spacing w:after="140" w:line="288" w:lineRule="auto"/>
          </w:pPr>
        </w:pPrChange>
      </w:pPr>
    </w:p>
    <w:p w14:paraId="7EE0DE19" w14:textId="676D7649" w:rsidR="00283320" w:rsidRDefault="00283320">
      <w:pPr>
        <w:pStyle w:val="Ttulo1"/>
        <w:rPr>
          <w:del w:id="106" w:author="HP" w:date="2020-11-21T18:25:00Z"/>
          <w:rPrChange w:id="107" w:author="HP" w:date="2020-11-21T18:37:00Z">
            <w:rPr>
              <w:del w:id="108" w:author="HP" w:date="2020-11-21T18:25:00Z"/>
              <w:rFonts w:eastAsia="Calibri"/>
            </w:rPr>
          </w:rPrChange>
        </w:rPr>
        <w:sectPr w:rsidR="00283320">
          <w:pgSz w:w="11906" w:h="16838"/>
          <w:pgMar w:top="1417" w:right="1701" w:bottom="1417" w:left="1701" w:header="720" w:footer="720" w:gutter="0"/>
          <w:pgNumType w:start="1"/>
          <w:cols w:space="720"/>
        </w:sectPr>
        <w:pPrChange w:id="109" w:author="Michel Oliveira" w:date="2020-11-24T13:18:00Z">
          <w:pPr>
            <w:pBdr>
              <w:top w:val="nil"/>
              <w:left w:val="nil"/>
              <w:bottom w:val="nil"/>
              <w:right w:val="nil"/>
              <w:between w:val="nil"/>
            </w:pBdr>
            <w:spacing w:after="140" w:line="288" w:lineRule="auto"/>
          </w:pPr>
        </w:pPrChange>
      </w:pPr>
    </w:p>
    <w:p w14:paraId="13B55D7F" w14:textId="669A45B4" w:rsidR="003B4555" w:rsidRPr="007F134F" w:rsidRDefault="00136E5B" w:rsidP="008353B8">
      <w:pPr>
        <w:pStyle w:val="Ttulo1"/>
      </w:pPr>
      <w:bookmarkStart w:id="110" w:name="_Toc58248376"/>
      <w:commentRangeStart w:id="111"/>
      <w:r w:rsidRPr="007F134F">
        <w:lastRenderedPageBreak/>
        <w:t>1 INTRODUÇÃO</w:t>
      </w:r>
      <w:commentRangeEnd w:id="111"/>
      <w:r w:rsidRPr="007F134F">
        <w:commentReference w:id="111"/>
      </w:r>
      <w:bookmarkEnd w:id="110"/>
    </w:p>
    <w:p w14:paraId="6E4A12D4" w14:textId="01BCB0DA"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As organizações realizam projetos em busca de atingir um objetivo em um período determinado, por conta de diversos fatores que implicam nessa necessidade, seja ela uma urgência, um cenário incerto e até mesmo inseguro. A forma como o processo é gerenciado pode representar o sucesso ou fracasso dele, devido aos recursos humanos, financeiros, de tempo e todos os outros fatores a que uma equipe de projeto possa estar suscetível.</w:t>
      </w:r>
    </w:p>
    <w:p w14:paraId="5062DEA1" w14:textId="30050D82"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Ao se analisar determinados tipos de projetos e organizações, começa-se a perceber que a metodologia utilizada e até aquelas que não utilizam, além da participação das pessoas e das partes interessadas, são fatores fundamentais para se decidir antes de começar um projeto e podem determinar se os objetivos do mesmo serão alcançados como planejado ou não.</w:t>
      </w:r>
    </w:p>
    <w:p w14:paraId="35DC3DA4" w14:textId="4CE400E1"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Diante da literatura, é possível observar uma variedade de metodologias de gerenciamento de projetos, que são adaptadas a variadas necessidades das organizações e vários tipos de projeto. Existem metodologias mais focadas em documentação, em uma estrutura bem definida e fases sequenciais e outras mais focadas nos produtos a serem entregues e somente nas atividades essenciais.</w:t>
      </w:r>
    </w:p>
    <w:p w14:paraId="5D3588EE"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Cada cliente, fornecedor, equipe de projeto, empresa, projeto exige uma metodologia a ser utilizada, mas é possível observar, a partir de estudos de casos, como as metodologias se comportam sob diversas situações e qual o momento mais indicado para cada. A partir do presente trabalho, deseja-se mostrar como as instituições podem aplicar diferentes metodologias tornando o projeto mais eficiente, mesmo em cenários com maiores dificuldades de planejamento.</w:t>
      </w:r>
    </w:p>
    <w:p w14:paraId="69D2EFD2" w14:textId="77777777" w:rsidR="003B4555" w:rsidRPr="007F134F" w:rsidRDefault="003B4555">
      <w:pPr>
        <w:spacing w:after="0" w:line="360" w:lineRule="auto"/>
        <w:ind w:firstLine="709"/>
        <w:jc w:val="both"/>
        <w:rPr>
          <w:rFonts w:ascii="Arial" w:eastAsia="Arial" w:hAnsi="Arial" w:cs="Arial"/>
          <w:color w:val="000000"/>
          <w:sz w:val="24"/>
          <w:szCs w:val="24"/>
        </w:rPr>
      </w:pPr>
    </w:p>
    <w:p w14:paraId="5C473191" w14:textId="0DA8B718" w:rsidR="003B4555" w:rsidRPr="007F134F" w:rsidRDefault="00136E5B" w:rsidP="0095053C">
      <w:pPr>
        <w:pStyle w:val="Ttulo1"/>
        <w:tabs>
          <w:tab w:val="left" w:pos="7440"/>
        </w:tabs>
        <w:rPr>
          <w:highlight w:val="white"/>
        </w:rPr>
      </w:pPr>
      <w:bookmarkStart w:id="112" w:name="_Toc58248377"/>
      <w:r w:rsidRPr="007F134F">
        <w:rPr>
          <w:highlight w:val="white"/>
        </w:rPr>
        <w:t xml:space="preserve">1.1 </w:t>
      </w:r>
      <w:del w:id="113" w:author="HP" w:date="2020-11-21T18:25:00Z">
        <w:r w:rsidRPr="007F134F" w:rsidDel="00301F2C">
          <w:rPr>
            <w:highlight w:val="white"/>
          </w:rPr>
          <w:delText xml:space="preserve"> </w:delText>
        </w:r>
      </w:del>
      <w:r w:rsidRPr="007F134F">
        <w:rPr>
          <w:highlight w:val="white"/>
        </w:rPr>
        <w:t>Objetivo</w:t>
      </w:r>
      <w:bookmarkEnd w:id="112"/>
      <w:r w:rsidR="0095053C" w:rsidRPr="007F134F">
        <w:rPr>
          <w:highlight w:val="white"/>
        </w:rPr>
        <w:tab/>
      </w:r>
    </w:p>
    <w:p w14:paraId="6AF1BA05" w14:textId="77777777" w:rsidR="00133B9E" w:rsidRDefault="0095053C" w:rsidP="00250D13">
      <w:pPr>
        <w:spacing w:line="360" w:lineRule="auto"/>
        <w:ind w:firstLine="709"/>
        <w:jc w:val="both"/>
        <w:rPr>
          <w:rFonts w:ascii="Arial" w:eastAsia="Arial" w:hAnsi="Arial" w:cs="Arial"/>
          <w:sz w:val="24"/>
          <w:szCs w:val="24"/>
        </w:rPr>
      </w:pPr>
      <w:r w:rsidRPr="007F134F">
        <w:rPr>
          <w:rFonts w:ascii="Arial" w:eastAsia="Arial" w:hAnsi="Arial" w:cs="Arial"/>
          <w:sz w:val="24"/>
          <w:szCs w:val="24"/>
        </w:rPr>
        <w:t>O objetivo desse trabalho é</w:t>
      </w:r>
      <w:r w:rsidR="000B56A3" w:rsidRPr="007F134F">
        <w:rPr>
          <w:rFonts w:ascii="Arial" w:eastAsia="Arial" w:hAnsi="Arial" w:cs="Arial"/>
          <w:sz w:val="24"/>
          <w:szCs w:val="24"/>
        </w:rPr>
        <w:t>, através da análise de um caso de uso real de um projeto</w:t>
      </w:r>
      <w:r w:rsidR="00651729" w:rsidRPr="007F134F">
        <w:rPr>
          <w:rFonts w:ascii="Arial" w:eastAsia="Arial" w:hAnsi="Arial" w:cs="Arial"/>
          <w:sz w:val="24"/>
          <w:szCs w:val="24"/>
        </w:rPr>
        <w:t>,</w:t>
      </w:r>
      <w:r w:rsidR="000B56A3" w:rsidRPr="007F134F">
        <w:rPr>
          <w:rFonts w:ascii="Arial" w:eastAsia="Arial" w:hAnsi="Arial" w:cs="Arial"/>
          <w:sz w:val="24"/>
          <w:szCs w:val="24"/>
        </w:rPr>
        <w:t xml:space="preserve"> executado </w:t>
      </w:r>
      <w:r w:rsidR="008A6DAD" w:rsidRPr="007F134F">
        <w:rPr>
          <w:rFonts w:ascii="Arial" w:eastAsia="Arial" w:hAnsi="Arial" w:cs="Arial"/>
          <w:sz w:val="24"/>
          <w:szCs w:val="24"/>
        </w:rPr>
        <w:t xml:space="preserve">sem seguir formalmente as metodologias de gestão de projetos, </w:t>
      </w:r>
      <w:r w:rsidR="000B56A3" w:rsidRPr="007F134F">
        <w:rPr>
          <w:rFonts w:ascii="Arial" w:eastAsia="Arial" w:hAnsi="Arial" w:cs="Arial"/>
          <w:sz w:val="24"/>
          <w:szCs w:val="24"/>
        </w:rPr>
        <w:t xml:space="preserve">em um cenário </w:t>
      </w:r>
      <w:r w:rsidR="008A6DAD" w:rsidRPr="007F134F">
        <w:rPr>
          <w:rFonts w:ascii="Arial" w:eastAsia="Arial" w:hAnsi="Arial" w:cs="Arial"/>
          <w:sz w:val="24"/>
          <w:szCs w:val="24"/>
        </w:rPr>
        <w:t xml:space="preserve">com natureza específica </w:t>
      </w:r>
      <w:r w:rsidR="000B56A3" w:rsidRPr="007F134F">
        <w:rPr>
          <w:rFonts w:ascii="Arial" w:eastAsia="Arial" w:hAnsi="Arial" w:cs="Arial"/>
          <w:sz w:val="24"/>
          <w:szCs w:val="24"/>
        </w:rPr>
        <w:t xml:space="preserve">de </w:t>
      </w:r>
      <w:r w:rsidR="008A6DAD" w:rsidRPr="007F134F">
        <w:rPr>
          <w:rFonts w:ascii="Arial" w:eastAsia="Arial" w:hAnsi="Arial" w:cs="Arial"/>
          <w:sz w:val="24"/>
          <w:szCs w:val="24"/>
        </w:rPr>
        <w:t xml:space="preserve">urgência, </w:t>
      </w:r>
      <w:r w:rsidR="000B56A3" w:rsidRPr="007F134F">
        <w:rPr>
          <w:rFonts w:ascii="Arial" w:eastAsia="Arial" w:hAnsi="Arial" w:cs="Arial"/>
          <w:sz w:val="24"/>
          <w:szCs w:val="24"/>
        </w:rPr>
        <w:t>crise e incerteza</w:t>
      </w:r>
      <w:r w:rsidR="008A6DAD" w:rsidRPr="007F134F">
        <w:rPr>
          <w:rFonts w:ascii="Arial" w:eastAsia="Arial" w:hAnsi="Arial" w:cs="Arial"/>
          <w:sz w:val="24"/>
          <w:szCs w:val="24"/>
        </w:rPr>
        <w:t>,</w:t>
      </w:r>
      <w:r w:rsidR="000B56A3" w:rsidRPr="007F134F">
        <w:rPr>
          <w:rFonts w:ascii="Arial" w:eastAsia="Arial" w:hAnsi="Arial" w:cs="Arial"/>
          <w:sz w:val="24"/>
          <w:szCs w:val="24"/>
        </w:rPr>
        <w:t xml:space="preserve"> causad</w:t>
      </w:r>
      <w:r w:rsidR="008A6DAD" w:rsidRPr="007F134F">
        <w:rPr>
          <w:rFonts w:ascii="Arial" w:eastAsia="Arial" w:hAnsi="Arial" w:cs="Arial"/>
          <w:sz w:val="24"/>
          <w:szCs w:val="24"/>
        </w:rPr>
        <w:t>a</w:t>
      </w:r>
      <w:r w:rsidR="000B56A3" w:rsidRPr="007F134F">
        <w:rPr>
          <w:rFonts w:ascii="Arial" w:eastAsia="Arial" w:hAnsi="Arial" w:cs="Arial"/>
          <w:sz w:val="24"/>
          <w:szCs w:val="24"/>
        </w:rPr>
        <w:t xml:space="preserve"> pela pandemia COVID-19, propor um </w:t>
      </w:r>
      <w:r w:rsidR="000B56A3" w:rsidRPr="007F134F">
        <w:rPr>
          <w:rFonts w:ascii="Arial" w:eastAsia="Arial" w:hAnsi="Arial" w:cs="Arial"/>
          <w:i/>
          <w:iCs/>
          <w:sz w:val="24"/>
          <w:szCs w:val="24"/>
        </w:rPr>
        <w:t>framework</w:t>
      </w:r>
      <w:r w:rsidR="000B56A3" w:rsidRPr="007F134F">
        <w:rPr>
          <w:rFonts w:ascii="Arial" w:eastAsia="Arial" w:hAnsi="Arial" w:cs="Arial"/>
          <w:sz w:val="24"/>
          <w:szCs w:val="24"/>
        </w:rPr>
        <w:t xml:space="preserve"> </w:t>
      </w:r>
      <w:r w:rsidR="00E34E0C" w:rsidRPr="007F134F">
        <w:rPr>
          <w:rFonts w:ascii="Arial" w:eastAsia="Arial" w:hAnsi="Arial" w:cs="Arial"/>
          <w:sz w:val="24"/>
          <w:szCs w:val="24"/>
        </w:rPr>
        <w:t xml:space="preserve">para condução </w:t>
      </w:r>
      <w:r w:rsidR="008A6DAD" w:rsidRPr="007F134F">
        <w:rPr>
          <w:rFonts w:ascii="Arial" w:eastAsia="Arial" w:hAnsi="Arial" w:cs="Arial"/>
          <w:sz w:val="24"/>
          <w:szCs w:val="24"/>
        </w:rPr>
        <w:t xml:space="preserve">de </w:t>
      </w:r>
      <w:r w:rsidR="00E34E0C" w:rsidRPr="007F134F">
        <w:rPr>
          <w:rFonts w:ascii="Arial" w:eastAsia="Arial" w:hAnsi="Arial" w:cs="Arial"/>
          <w:sz w:val="24"/>
          <w:szCs w:val="24"/>
        </w:rPr>
        <w:t xml:space="preserve">projetos dessa natureza, através </w:t>
      </w:r>
      <w:r w:rsidR="008A6DAD" w:rsidRPr="007F134F">
        <w:rPr>
          <w:rFonts w:ascii="Arial" w:eastAsia="Arial" w:hAnsi="Arial" w:cs="Arial"/>
          <w:sz w:val="24"/>
          <w:szCs w:val="24"/>
        </w:rPr>
        <w:t>dos processos da gestão de riscos</w:t>
      </w:r>
      <w:r w:rsidR="00651729" w:rsidRPr="007F134F">
        <w:rPr>
          <w:rFonts w:ascii="Arial" w:eastAsia="Arial" w:hAnsi="Arial" w:cs="Arial"/>
          <w:sz w:val="24"/>
          <w:szCs w:val="24"/>
        </w:rPr>
        <w:t>,</w:t>
      </w:r>
      <w:r w:rsidR="008A6DAD" w:rsidRPr="007F134F">
        <w:rPr>
          <w:rFonts w:ascii="Arial" w:eastAsia="Arial" w:hAnsi="Arial" w:cs="Arial"/>
          <w:sz w:val="24"/>
          <w:szCs w:val="24"/>
        </w:rPr>
        <w:t xml:space="preserve"> inseridos em um conjunto de boas práticas em gestão de projetos baseadas em metodologias preditivas e ágeis, </w:t>
      </w:r>
    </w:p>
    <w:p w14:paraId="35431F8B" w14:textId="0E443D56" w:rsidR="000B56A3" w:rsidRPr="007F134F" w:rsidRDefault="000B56A3" w:rsidP="00133B9E">
      <w:pPr>
        <w:spacing w:line="360" w:lineRule="auto"/>
        <w:jc w:val="both"/>
        <w:rPr>
          <w:rFonts w:ascii="Arial" w:eastAsia="Arial" w:hAnsi="Arial" w:cs="Arial"/>
          <w:b/>
          <w:bCs/>
          <w:sz w:val="24"/>
          <w:szCs w:val="24"/>
        </w:rPr>
      </w:pPr>
      <w:r w:rsidRPr="007F134F">
        <w:rPr>
          <w:rFonts w:ascii="Arial" w:eastAsia="Arial" w:hAnsi="Arial" w:cs="Arial"/>
          <w:sz w:val="24"/>
          <w:szCs w:val="24"/>
        </w:rPr>
        <w:lastRenderedPageBreak/>
        <w:t xml:space="preserve">para a minimização dos riscos de desbalanceamento das restrições conflitantes de um projeto, e consequente aumento das oportunidades para alcançar o </w:t>
      </w:r>
      <w:r w:rsidR="008A6DAD" w:rsidRPr="007F134F">
        <w:rPr>
          <w:rFonts w:ascii="Arial" w:eastAsia="Arial" w:hAnsi="Arial" w:cs="Arial"/>
          <w:sz w:val="24"/>
          <w:szCs w:val="24"/>
        </w:rPr>
        <w:t xml:space="preserve">sucesso em </w:t>
      </w:r>
      <w:r w:rsidRPr="007F134F">
        <w:rPr>
          <w:rFonts w:ascii="Arial" w:eastAsia="Arial" w:hAnsi="Arial" w:cs="Arial"/>
          <w:sz w:val="24"/>
          <w:szCs w:val="24"/>
        </w:rPr>
        <w:t xml:space="preserve">projetos </w:t>
      </w:r>
      <w:r w:rsidR="00E34E0C" w:rsidRPr="007F134F">
        <w:rPr>
          <w:rFonts w:ascii="Arial" w:eastAsia="Arial" w:hAnsi="Arial" w:cs="Arial"/>
          <w:sz w:val="24"/>
          <w:szCs w:val="24"/>
        </w:rPr>
        <w:t>desse tipo</w:t>
      </w:r>
      <w:r w:rsidR="008A6DAD" w:rsidRPr="007F134F">
        <w:rPr>
          <w:rFonts w:ascii="Arial" w:eastAsia="Arial" w:hAnsi="Arial" w:cs="Arial"/>
          <w:sz w:val="24"/>
          <w:szCs w:val="24"/>
        </w:rPr>
        <w:t>.</w:t>
      </w:r>
    </w:p>
    <w:p w14:paraId="0241BEE8" w14:textId="77777777" w:rsidR="003B4555" w:rsidRPr="007F134F" w:rsidRDefault="003B4555">
      <w:pPr>
        <w:spacing w:after="0" w:line="360" w:lineRule="auto"/>
        <w:ind w:firstLine="709"/>
        <w:jc w:val="both"/>
        <w:rPr>
          <w:rFonts w:ascii="Arial" w:eastAsia="Arial" w:hAnsi="Arial" w:cs="Arial"/>
          <w:color w:val="000000"/>
          <w:sz w:val="24"/>
          <w:szCs w:val="24"/>
          <w:highlight w:val="white"/>
        </w:rPr>
      </w:pPr>
    </w:p>
    <w:p w14:paraId="2F458CE5" w14:textId="5D3C971B" w:rsidR="003B4555" w:rsidRPr="007F134F" w:rsidRDefault="00136E5B">
      <w:pPr>
        <w:pStyle w:val="Ttulo1"/>
        <w:rPr>
          <w:highlight w:val="white"/>
        </w:rPr>
        <w:pPrChange w:id="114" w:author="Michel Oliveira" w:date="2020-11-24T13:18:00Z">
          <w:pPr>
            <w:pStyle w:val="Ttulo1"/>
            <w:ind w:left="720"/>
          </w:pPr>
        </w:pPrChange>
      </w:pPr>
      <w:bookmarkStart w:id="115" w:name="_Toc58248378"/>
      <w:r w:rsidRPr="007F134F">
        <w:rPr>
          <w:highlight w:val="white"/>
        </w:rPr>
        <w:t>1.2</w:t>
      </w:r>
      <w:del w:id="116" w:author="HP" w:date="2020-11-21T18:25:00Z">
        <w:r w:rsidRPr="007F134F" w:rsidDel="00301F2C">
          <w:rPr>
            <w:highlight w:val="white"/>
          </w:rPr>
          <w:delText xml:space="preserve"> </w:delText>
        </w:r>
      </w:del>
      <w:r w:rsidRPr="007F134F">
        <w:rPr>
          <w:highlight w:val="white"/>
        </w:rPr>
        <w:t xml:space="preserve"> Motivação</w:t>
      </w:r>
      <w:bookmarkEnd w:id="115"/>
    </w:p>
    <w:p w14:paraId="628A291C" w14:textId="7EC382AA" w:rsidR="003B4555" w:rsidRPr="007F134F" w:rsidRDefault="0062463D">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As </w:t>
      </w:r>
      <w:r w:rsidR="00136E5B" w:rsidRPr="007F134F">
        <w:rPr>
          <w:rFonts w:ascii="Arial" w:eastAsia="Arial" w:hAnsi="Arial" w:cs="Arial"/>
          <w:color w:val="000000"/>
          <w:sz w:val="24"/>
          <w:szCs w:val="24"/>
        </w:rPr>
        <w:t xml:space="preserve">boas práticas </w:t>
      </w:r>
      <w:r w:rsidRPr="007F134F">
        <w:rPr>
          <w:rFonts w:ascii="Arial" w:eastAsia="Arial" w:hAnsi="Arial" w:cs="Arial"/>
          <w:color w:val="000000"/>
          <w:sz w:val="24"/>
          <w:szCs w:val="24"/>
        </w:rPr>
        <w:t xml:space="preserve">em gestão de projetos fornecem uma grande contribuição </w:t>
      </w:r>
      <w:r w:rsidR="00136E5B" w:rsidRPr="007F134F">
        <w:rPr>
          <w:rFonts w:ascii="Arial" w:eastAsia="Arial" w:hAnsi="Arial" w:cs="Arial"/>
          <w:color w:val="000000"/>
          <w:sz w:val="24"/>
          <w:szCs w:val="24"/>
        </w:rPr>
        <w:t xml:space="preserve">para que </w:t>
      </w:r>
      <w:r w:rsidRPr="007F134F">
        <w:rPr>
          <w:rFonts w:ascii="Arial" w:eastAsia="Arial" w:hAnsi="Arial" w:cs="Arial"/>
          <w:color w:val="000000"/>
          <w:sz w:val="24"/>
          <w:szCs w:val="24"/>
        </w:rPr>
        <w:t xml:space="preserve">os </w:t>
      </w:r>
      <w:r w:rsidR="00136E5B" w:rsidRPr="007F134F">
        <w:rPr>
          <w:rFonts w:ascii="Arial" w:eastAsia="Arial" w:hAnsi="Arial" w:cs="Arial"/>
          <w:color w:val="000000"/>
          <w:sz w:val="24"/>
          <w:szCs w:val="24"/>
        </w:rPr>
        <w:t xml:space="preserve">projetos </w:t>
      </w:r>
      <w:r w:rsidRPr="007F134F">
        <w:rPr>
          <w:rFonts w:ascii="Arial" w:eastAsia="Arial" w:hAnsi="Arial" w:cs="Arial"/>
          <w:color w:val="000000"/>
          <w:sz w:val="24"/>
          <w:szCs w:val="24"/>
        </w:rPr>
        <w:t xml:space="preserve">possam ser </w:t>
      </w:r>
      <w:r w:rsidR="00136E5B" w:rsidRPr="007F134F">
        <w:rPr>
          <w:rFonts w:ascii="Arial" w:eastAsia="Arial" w:hAnsi="Arial" w:cs="Arial"/>
          <w:color w:val="000000"/>
          <w:sz w:val="24"/>
          <w:szCs w:val="24"/>
        </w:rPr>
        <w:t xml:space="preserve">bem-sucedidos. </w:t>
      </w:r>
      <w:r w:rsidRPr="007F134F">
        <w:rPr>
          <w:rFonts w:ascii="Arial" w:eastAsia="Arial" w:hAnsi="Arial" w:cs="Arial"/>
          <w:color w:val="000000"/>
          <w:sz w:val="24"/>
          <w:szCs w:val="24"/>
        </w:rPr>
        <w:t xml:space="preserve">É importante </w:t>
      </w:r>
      <w:r w:rsidR="00136E5B" w:rsidRPr="007F134F">
        <w:rPr>
          <w:rFonts w:ascii="Arial" w:eastAsia="Arial" w:hAnsi="Arial" w:cs="Arial"/>
          <w:color w:val="000000"/>
          <w:sz w:val="24"/>
          <w:szCs w:val="24"/>
        </w:rPr>
        <w:t>jamais deix</w:t>
      </w:r>
      <w:r w:rsidRPr="007F134F">
        <w:rPr>
          <w:rFonts w:ascii="Arial" w:eastAsia="Arial" w:hAnsi="Arial" w:cs="Arial"/>
          <w:color w:val="000000"/>
          <w:sz w:val="24"/>
          <w:szCs w:val="24"/>
        </w:rPr>
        <w:t>ar</w:t>
      </w:r>
      <w:r w:rsidR="00136E5B" w:rsidRPr="007F134F">
        <w:rPr>
          <w:rFonts w:ascii="Arial" w:eastAsia="Arial" w:hAnsi="Arial" w:cs="Arial"/>
          <w:color w:val="000000"/>
          <w:sz w:val="24"/>
          <w:szCs w:val="24"/>
        </w:rPr>
        <w:t xml:space="preserve"> de olhar para outras técnicas e ferramentas de mercado. </w:t>
      </w:r>
      <w:r w:rsidRPr="007F134F">
        <w:rPr>
          <w:rFonts w:ascii="Arial" w:eastAsia="Arial" w:hAnsi="Arial" w:cs="Arial"/>
          <w:color w:val="000000"/>
          <w:sz w:val="24"/>
          <w:szCs w:val="24"/>
        </w:rPr>
        <w:t>Por exemplo, s</w:t>
      </w:r>
      <w:r w:rsidR="00136E5B" w:rsidRPr="007F134F">
        <w:rPr>
          <w:rFonts w:ascii="Arial" w:eastAsia="Arial" w:hAnsi="Arial" w:cs="Arial"/>
          <w:color w:val="000000"/>
          <w:sz w:val="24"/>
          <w:szCs w:val="24"/>
        </w:rPr>
        <w:t xml:space="preserve">abendo-se que o Scrum é um método ágil para desenvolvimento de software, o gerente de projetos que utiliza o PMBOK como guia deve estruturar suas informações de forma que seu conhecimento possa ser utilizado corretamente numa organização que adota o Scrum. </w:t>
      </w:r>
    </w:p>
    <w:p w14:paraId="2C75EB03"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Como uma eficiente gestão de projetos se resume em ter um amplo controle das várias áreas de conhecimento de um trabalho, obtendo um eficiente gerenciamento das partes interessadas e envolvidas no projeto, então a escolha certa do método utilizado se torna muito importante. Vemos com bons olhos o uso dessas metodologias no modelo misto, pois conseguimos aproximar o cliente do time, isso trouxe maior transparência no projeto e o time geralmente se sente mais motivado.</w:t>
      </w:r>
    </w:p>
    <w:p w14:paraId="42C597C6" w14:textId="77777777" w:rsidR="003B4555" w:rsidRPr="007F134F" w:rsidRDefault="003B4555">
      <w:pPr>
        <w:spacing w:after="0" w:line="360" w:lineRule="auto"/>
        <w:ind w:firstLine="709"/>
        <w:jc w:val="both"/>
        <w:rPr>
          <w:rFonts w:ascii="Arial" w:eastAsia="Arial" w:hAnsi="Arial" w:cs="Arial"/>
          <w:color w:val="000000"/>
          <w:sz w:val="24"/>
          <w:szCs w:val="24"/>
        </w:rPr>
      </w:pPr>
    </w:p>
    <w:p w14:paraId="315C5DEC" w14:textId="5E978E46" w:rsidR="003B4555" w:rsidRPr="007F134F" w:rsidRDefault="00136E5B">
      <w:pPr>
        <w:pStyle w:val="Ttulo1"/>
        <w:rPr>
          <w:highlight w:val="white"/>
        </w:rPr>
      </w:pPr>
      <w:bookmarkStart w:id="117" w:name="_Toc58248379"/>
      <w:r w:rsidRPr="007F134F">
        <w:rPr>
          <w:highlight w:val="white"/>
        </w:rPr>
        <w:t>1.3 Justificativa</w:t>
      </w:r>
      <w:bookmarkEnd w:id="117"/>
    </w:p>
    <w:p w14:paraId="79A01FBD" w14:textId="62028A9B"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Muitas vezes, as empresas não possuem sequer uma metodologia para seguir, desenvolvendo o projeto da maneira que entende como mais adequada para o prosseguimento dele. Inegável que essa maneira pode funcionar. No entanto, é indispensável para o desenvolvimento eficaz e coerente do projeto que se siga uma metodologia de gerenciamento para que se alcance os objetivos estabelecidos. </w:t>
      </w:r>
    </w:p>
    <w:p w14:paraId="72B008C1" w14:textId="168C5878"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 empresa em específico, conta com uma equipe reduzida, onde cerca de 2 colaboradores são responsáveis por atividades voltadas a infraestrutura e 4 outros por atividades diretamente ligadas ao projeto. Esses colaboradores responsáveis diretamente pelo planejamento e execução dos projetos. </w:t>
      </w:r>
    </w:p>
    <w:p w14:paraId="286C47F0" w14:textId="192AAC35"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Algumas empresas possuem uma metodologia própria a seguir, porém, não se encaixam corretamente com a metodologia e acabam tendo ou trabalho excessivo no gerenciamento ou falta de informações necessárias. </w:t>
      </w:r>
      <w:r w:rsidR="00AC121B" w:rsidRPr="007F134F">
        <w:rPr>
          <w:rFonts w:ascii="Arial" w:eastAsia="Arial" w:hAnsi="Arial" w:cs="Arial"/>
          <w:color w:val="000000"/>
          <w:sz w:val="24"/>
          <w:szCs w:val="24"/>
        </w:rPr>
        <w:t xml:space="preserve">O </w:t>
      </w:r>
      <w:r w:rsidRPr="007F134F">
        <w:rPr>
          <w:rFonts w:ascii="Arial" w:eastAsia="Arial" w:hAnsi="Arial" w:cs="Arial"/>
          <w:color w:val="000000"/>
          <w:sz w:val="24"/>
          <w:szCs w:val="24"/>
        </w:rPr>
        <w:t xml:space="preserve">presente estudo </w:t>
      </w:r>
      <w:r w:rsidR="00AC121B" w:rsidRPr="007F134F">
        <w:rPr>
          <w:rFonts w:ascii="Arial" w:eastAsia="Arial" w:hAnsi="Arial" w:cs="Arial"/>
          <w:color w:val="000000"/>
          <w:sz w:val="24"/>
          <w:szCs w:val="24"/>
        </w:rPr>
        <w:t xml:space="preserve">pode ser </w:t>
      </w:r>
      <w:r w:rsidR="00AC121B" w:rsidRPr="007F134F">
        <w:rPr>
          <w:rFonts w:ascii="Arial" w:eastAsia="Arial" w:hAnsi="Arial" w:cs="Arial"/>
          <w:color w:val="000000"/>
          <w:sz w:val="24"/>
          <w:szCs w:val="24"/>
        </w:rPr>
        <w:lastRenderedPageBreak/>
        <w:t xml:space="preserve">justificado </w:t>
      </w:r>
      <w:r w:rsidRPr="007F134F">
        <w:rPr>
          <w:rFonts w:ascii="Arial" w:eastAsia="Arial" w:hAnsi="Arial" w:cs="Arial"/>
          <w:color w:val="000000"/>
          <w:sz w:val="24"/>
          <w:szCs w:val="24"/>
        </w:rPr>
        <w:t>com intuito de direcionar uma metodologia simples e eficaz para desenvolvimento com sucesso dos projetos desejados.</w:t>
      </w:r>
    </w:p>
    <w:p w14:paraId="5D107AAF"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Além do apresentado, o estudo se justifica pela experiência do autor em um ramo hospitalar que no estado presente se encontra em um cenário pressuroso ocasionado por uma pandemia incerta de acontecer, onde foi-se necessário tomar atitudes urgentes para diminuição da propagação e surgiu a criação do projeto. Na qual não foi utilizado o método de gerenciamento de projetos Scrum, mas que embasado na literatura, os resultados obtidos poderiam ser melhores. O conhecimento obtido de forma prática do autor embasa a busca pela discussão do tema deste trabalho, seu escopo e os objetivos que serão apresentados.</w:t>
      </w:r>
    </w:p>
    <w:p w14:paraId="5C3F63C3" w14:textId="77777777" w:rsidR="003B4555" w:rsidRPr="007F134F" w:rsidRDefault="003B4555">
      <w:pPr>
        <w:spacing w:after="0" w:line="360" w:lineRule="auto"/>
        <w:ind w:firstLine="709"/>
        <w:jc w:val="both"/>
        <w:rPr>
          <w:rFonts w:ascii="Arial" w:eastAsia="Arial" w:hAnsi="Arial" w:cs="Arial"/>
          <w:color w:val="000000"/>
          <w:sz w:val="24"/>
          <w:szCs w:val="24"/>
        </w:rPr>
      </w:pPr>
    </w:p>
    <w:p w14:paraId="06E32807" w14:textId="0C92B00A" w:rsidR="003B4555" w:rsidRPr="007F134F" w:rsidRDefault="00136E5B">
      <w:pPr>
        <w:pStyle w:val="Ttulo1"/>
        <w:pPrChange w:id="118" w:author="Michel Oliveira" w:date="2020-11-24T13:18:00Z">
          <w:pPr>
            <w:pStyle w:val="Ttulo1"/>
            <w:tabs>
              <w:tab w:val="left" w:pos="-7655"/>
            </w:tabs>
            <w:spacing w:after="0"/>
            <w:ind w:left="720"/>
          </w:pPr>
        </w:pPrChange>
      </w:pPr>
      <w:bookmarkStart w:id="119" w:name="_Toc58248380"/>
      <w:r w:rsidRPr="007F134F">
        <w:t>1.4 Metodologia</w:t>
      </w:r>
      <w:bookmarkEnd w:id="119"/>
    </w:p>
    <w:p w14:paraId="32513E1F" w14:textId="7C3890A1"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 metodologia a ser utilizada no desenvolvimento do presente trabalho é de natureza aplicada, pois serão utilizados conceitos teóricos, fatos e dados para analisar ferramentas de gerenciamento de projetos, suas aplicações e resultados para cruzar informações de eficiência e eficácia delas, construindo assim uma nova ferramenta de gerenciamento de projetos.</w:t>
      </w:r>
    </w:p>
    <w:p w14:paraId="44B66C12" w14:textId="02C44D52"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O estudo terá uma abordagem </w:t>
      </w:r>
      <w:r w:rsidR="00583EBC">
        <w:rPr>
          <w:rFonts w:ascii="Arial" w:eastAsia="Arial" w:hAnsi="Arial" w:cs="Arial"/>
          <w:color w:val="000000"/>
          <w:sz w:val="24"/>
          <w:szCs w:val="24"/>
        </w:rPr>
        <w:t>qualitativa</w:t>
      </w:r>
      <w:r w:rsidRPr="007F134F">
        <w:rPr>
          <w:rFonts w:ascii="Arial" w:eastAsia="Arial" w:hAnsi="Arial" w:cs="Arial"/>
          <w:color w:val="000000"/>
          <w:sz w:val="24"/>
          <w:szCs w:val="24"/>
        </w:rPr>
        <w:t>, por meio de estudos de caso, onde serão analisados a aplicabilidade das ferramentas de gerenciamento de projetos e os resultados gerados para as organizações que as utilizam, surgindo com uma lista de práticas mais simples e objetiva que seja possível de se utilizar em qualquer tipo de empresa, com produtividade e orientada para o objetivo do projeto.</w:t>
      </w:r>
    </w:p>
    <w:p w14:paraId="255CC2AF"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Para desenvolver o estudo, será realizada uma revisão bibliográfica sobre gerenciamento de projetos, englobando as principais metodologias ágeis e tradicionais. Após a revisão, será necessário um estudo dos riscos do cenário em discussão, com intuito de mostrar as ferramentas da metodologia utilizadas, problemas na implantação, barreiras diárias e outras particularidades de cada uma.</w:t>
      </w:r>
    </w:p>
    <w:p w14:paraId="72A58CBC" w14:textId="77777777" w:rsidR="003B4555" w:rsidRPr="007F134F" w:rsidRDefault="003B4555">
      <w:pPr>
        <w:spacing w:after="0" w:line="360" w:lineRule="auto"/>
        <w:ind w:firstLine="709"/>
        <w:jc w:val="both"/>
        <w:rPr>
          <w:rFonts w:ascii="Arial" w:eastAsia="Arial" w:hAnsi="Arial" w:cs="Arial"/>
          <w:color w:val="000000"/>
          <w:sz w:val="24"/>
          <w:szCs w:val="24"/>
        </w:rPr>
      </w:pPr>
    </w:p>
    <w:p w14:paraId="54150E58" w14:textId="2940B2F5" w:rsidR="003B4555" w:rsidRPr="007F134F" w:rsidRDefault="00136E5B">
      <w:pPr>
        <w:pStyle w:val="Ttulo1"/>
        <w:pPrChange w:id="120" w:author="Michel Oliveira" w:date="2020-11-24T13:18:00Z">
          <w:pPr>
            <w:pStyle w:val="Ttulo1"/>
            <w:ind w:left="720"/>
          </w:pPr>
        </w:pPrChange>
      </w:pPr>
      <w:bookmarkStart w:id="121" w:name="_Toc58248381"/>
      <w:r w:rsidRPr="007F134F">
        <w:t>1.5 Organização do Trabalho</w:t>
      </w:r>
      <w:bookmarkEnd w:id="121"/>
    </w:p>
    <w:p w14:paraId="46D41E29" w14:textId="47D51357" w:rsidR="003B4555" w:rsidRPr="007F134F" w:rsidRDefault="00254199" w:rsidP="004B2109">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Este trabalho será dividido em 5 capítulos.</w:t>
      </w:r>
    </w:p>
    <w:p w14:paraId="2FBB7114" w14:textId="77777777" w:rsidR="00254199" w:rsidRPr="007F134F" w:rsidRDefault="00254199">
      <w:pPr>
        <w:spacing w:after="0" w:line="360" w:lineRule="auto"/>
        <w:ind w:firstLine="709"/>
        <w:jc w:val="both"/>
        <w:rPr>
          <w:rFonts w:ascii="Arial" w:eastAsia="Arial" w:hAnsi="Arial" w:cs="Arial"/>
          <w:color w:val="000000"/>
          <w:sz w:val="24"/>
          <w:szCs w:val="24"/>
        </w:rPr>
      </w:pPr>
    </w:p>
    <w:p w14:paraId="2EB3AF64" w14:textId="36171CDF" w:rsidR="00C03F7E" w:rsidRPr="007F134F" w:rsidRDefault="00C03F7E">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 xml:space="preserve">No capítulo 2 trata da fundamentação teórica, abordando temas relacionados à gerenciamento de projetos e metodologias existentes sendo elas preditivas e ágeis, mais especificamente PMBOK e Scrum. É tratado também sobre os tipos de riscos encontrados em projetos e o gerenciamento de cenários em cenários de crise e urgência. </w:t>
      </w:r>
    </w:p>
    <w:p w14:paraId="4EEEA731" w14:textId="77777777" w:rsidR="00C03F7E" w:rsidRPr="007F134F" w:rsidRDefault="00C03F7E">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O capítulo 3 descreve os detalhes do cenário do estudo de caso em questão, juntamente das premissas de elaboração da proposta para resolução do problema. </w:t>
      </w:r>
    </w:p>
    <w:p w14:paraId="30D0D426" w14:textId="77777777" w:rsidR="00C03F7E" w:rsidRPr="007F134F" w:rsidRDefault="00C03F7E">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 seguir, no capítulo 4, fornece detalhes da implementação da solução idealizada pelos autores. </w:t>
      </w:r>
    </w:p>
    <w:p w14:paraId="03DC0D94" w14:textId="566795B6" w:rsidR="003B4555" w:rsidRPr="007F134F" w:rsidRDefault="00C03F7E">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Por fim, no capítulo 5, serão apresentadas as conclusões e opiniões sobre as mudanças para as corporações.</w:t>
      </w:r>
    </w:p>
    <w:p w14:paraId="3DC5452E" w14:textId="3D3655C3" w:rsidR="009109AC" w:rsidRPr="007F134F" w:rsidRDefault="009109AC" w:rsidP="00D56CA7">
      <w:pPr>
        <w:spacing w:after="0" w:line="360" w:lineRule="auto"/>
        <w:ind w:firstLine="709"/>
        <w:jc w:val="both"/>
        <w:rPr>
          <w:rFonts w:ascii="Arial" w:eastAsia="Arial" w:hAnsi="Arial" w:cs="Arial"/>
          <w:b/>
          <w:color w:val="000000"/>
          <w:sz w:val="24"/>
          <w:szCs w:val="24"/>
        </w:rPr>
      </w:pPr>
    </w:p>
    <w:p w14:paraId="6884E7EA" w14:textId="4DC1E030" w:rsidR="00AF583C" w:rsidRPr="007F134F" w:rsidRDefault="00AF583C" w:rsidP="00D56CA7">
      <w:pPr>
        <w:spacing w:after="0" w:line="360" w:lineRule="auto"/>
        <w:ind w:firstLine="709"/>
        <w:jc w:val="both"/>
        <w:rPr>
          <w:rFonts w:ascii="Arial" w:eastAsia="Arial" w:hAnsi="Arial" w:cs="Arial"/>
          <w:b/>
          <w:color w:val="000000"/>
          <w:sz w:val="24"/>
          <w:szCs w:val="24"/>
        </w:rPr>
      </w:pPr>
    </w:p>
    <w:p w14:paraId="21C265A9" w14:textId="77777777" w:rsidR="00AF583C" w:rsidRPr="007F134F" w:rsidRDefault="00AF583C" w:rsidP="00D56CA7">
      <w:pPr>
        <w:spacing w:after="0" w:line="360" w:lineRule="auto"/>
        <w:ind w:firstLine="709"/>
        <w:jc w:val="both"/>
        <w:rPr>
          <w:ins w:id="122" w:author="HP" w:date="2020-11-21T18:47:00Z"/>
          <w:rFonts w:ascii="Arial" w:eastAsia="Arial" w:hAnsi="Arial" w:cs="Arial"/>
          <w:b/>
          <w:color w:val="000000"/>
          <w:sz w:val="24"/>
          <w:szCs w:val="24"/>
        </w:rPr>
      </w:pPr>
    </w:p>
    <w:p w14:paraId="002D90B0" w14:textId="6F1471A6" w:rsidR="009109AC" w:rsidRPr="007F134F" w:rsidRDefault="009109AC" w:rsidP="00D56CA7">
      <w:pPr>
        <w:spacing w:after="0" w:line="360" w:lineRule="auto"/>
        <w:ind w:firstLine="709"/>
        <w:jc w:val="both"/>
        <w:rPr>
          <w:ins w:id="123" w:author="HP" w:date="2020-11-21T18:47:00Z"/>
          <w:rFonts w:ascii="Arial" w:eastAsia="Arial" w:hAnsi="Arial" w:cs="Arial"/>
          <w:b/>
          <w:color w:val="000000"/>
          <w:sz w:val="24"/>
          <w:szCs w:val="24"/>
        </w:rPr>
      </w:pPr>
    </w:p>
    <w:p w14:paraId="7E58D29B" w14:textId="309482B7" w:rsidR="009109AC" w:rsidRPr="007F134F" w:rsidRDefault="009109AC" w:rsidP="00D56CA7">
      <w:pPr>
        <w:spacing w:after="0" w:line="360" w:lineRule="auto"/>
        <w:ind w:firstLine="709"/>
        <w:jc w:val="both"/>
        <w:rPr>
          <w:ins w:id="124" w:author="HP" w:date="2020-11-21T18:47:00Z"/>
          <w:rFonts w:ascii="Arial" w:eastAsia="Arial" w:hAnsi="Arial" w:cs="Arial"/>
          <w:b/>
          <w:color w:val="000000"/>
          <w:sz w:val="24"/>
          <w:szCs w:val="24"/>
        </w:rPr>
      </w:pPr>
    </w:p>
    <w:p w14:paraId="4C676A71" w14:textId="366B413A" w:rsidR="009109AC" w:rsidRPr="007F134F" w:rsidRDefault="009109AC" w:rsidP="00D56CA7">
      <w:pPr>
        <w:spacing w:after="0" w:line="360" w:lineRule="auto"/>
        <w:ind w:firstLine="709"/>
        <w:jc w:val="both"/>
        <w:rPr>
          <w:ins w:id="125" w:author="HP" w:date="2020-11-21T18:47:00Z"/>
          <w:rFonts w:ascii="Arial" w:eastAsia="Arial" w:hAnsi="Arial" w:cs="Arial"/>
          <w:b/>
          <w:color w:val="000000"/>
          <w:sz w:val="24"/>
          <w:szCs w:val="24"/>
        </w:rPr>
      </w:pPr>
    </w:p>
    <w:p w14:paraId="4BB20F2F" w14:textId="08FD51FF" w:rsidR="009109AC" w:rsidRPr="007F134F" w:rsidRDefault="009109AC" w:rsidP="00D56CA7">
      <w:pPr>
        <w:spacing w:after="0" w:line="360" w:lineRule="auto"/>
        <w:ind w:firstLine="709"/>
        <w:jc w:val="both"/>
        <w:rPr>
          <w:ins w:id="126" w:author="HP" w:date="2020-11-21T18:47:00Z"/>
          <w:rFonts w:ascii="Arial" w:eastAsia="Arial" w:hAnsi="Arial" w:cs="Arial"/>
          <w:b/>
          <w:color w:val="000000"/>
          <w:sz w:val="24"/>
          <w:szCs w:val="24"/>
        </w:rPr>
      </w:pPr>
    </w:p>
    <w:p w14:paraId="793F67E5" w14:textId="1081A83E" w:rsidR="009109AC" w:rsidRPr="007F134F" w:rsidRDefault="009109AC" w:rsidP="00D56CA7">
      <w:pPr>
        <w:spacing w:after="0" w:line="360" w:lineRule="auto"/>
        <w:ind w:firstLine="709"/>
        <w:jc w:val="both"/>
        <w:rPr>
          <w:ins w:id="127" w:author="HP" w:date="2020-11-21T18:47:00Z"/>
          <w:rFonts w:ascii="Arial" w:eastAsia="Arial" w:hAnsi="Arial" w:cs="Arial"/>
          <w:b/>
          <w:color w:val="000000"/>
          <w:sz w:val="24"/>
          <w:szCs w:val="24"/>
        </w:rPr>
      </w:pPr>
    </w:p>
    <w:p w14:paraId="5920034D" w14:textId="3C2B8454" w:rsidR="009109AC" w:rsidRPr="007F134F" w:rsidRDefault="009109AC" w:rsidP="00D56CA7">
      <w:pPr>
        <w:spacing w:after="0" w:line="360" w:lineRule="auto"/>
        <w:ind w:firstLine="709"/>
        <w:jc w:val="both"/>
        <w:rPr>
          <w:ins w:id="128" w:author="HP" w:date="2020-11-21T18:47:00Z"/>
          <w:rFonts w:ascii="Arial" w:eastAsia="Arial" w:hAnsi="Arial" w:cs="Arial"/>
          <w:b/>
          <w:color w:val="000000"/>
          <w:sz w:val="24"/>
          <w:szCs w:val="24"/>
        </w:rPr>
      </w:pPr>
    </w:p>
    <w:p w14:paraId="6C805ECF" w14:textId="13C2124E" w:rsidR="009109AC" w:rsidRPr="007F134F" w:rsidRDefault="009109AC" w:rsidP="00D56CA7">
      <w:pPr>
        <w:spacing w:after="0" w:line="360" w:lineRule="auto"/>
        <w:ind w:firstLine="709"/>
        <w:jc w:val="both"/>
        <w:rPr>
          <w:ins w:id="129" w:author="HP" w:date="2020-11-21T18:47:00Z"/>
          <w:rFonts w:ascii="Arial" w:eastAsia="Arial" w:hAnsi="Arial" w:cs="Arial"/>
          <w:b/>
          <w:color w:val="000000"/>
          <w:sz w:val="24"/>
          <w:szCs w:val="24"/>
        </w:rPr>
      </w:pPr>
    </w:p>
    <w:p w14:paraId="1744EB6B" w14:textId="4A081A5F" w:rsidR="009109AC" w:rsidRPr="007F134F" w:rsidRDefault="009109AC" w:rsidP="00D56CA7">
      <w:pPr>
        <w:spacing w:after="0" w:line="360" w:lineRule="auto"/>
        <w:ind w:firstLine="709"/>
        <w:jc w:val="both"/>
        <w:rPr>
          <w:ins w:id="130" w:author="HP" w:date="2020-11-21T18:47:00Z"/>
          <w:rFonts w:ascii="Arial" w:eastAsia="Arial" w:hAnsi="Arial" w:cs="Arial"/>
          <w:b/>
          <w:color w:val="000000"/>
          <w:sz w:val="24"/>
          <w:szCs w:val="24"/>
        </w:rPr>
      </w:pPr>
    </w:p>
    <w:p w14:paraId="33E898B0" w14:textId="7D365A2C" w:rsidR="009109AC" w:rsidRPr="007F134F" w:rsidRDefault="009109AC" w:rsidP="00D56CA7">
      <w:pPr>
        <w:spacing w:after="0" w:line="360" w:lineRule="auto"/>
        <w:ind w:firstLine="709"/>
        <w:jc w:val="both"/>
        <w:rPr>
          <w:ins w:id="131" w:author="HP" w:date="2020-11-21T18:47:00Z"/>
          <w:rFonts w:ascii="Arial" w:eastAsia="Arial" w:hAnsi="Arial" w:cs="Arial"/>
          <w:b/>
          <w:color w:val="000000"/>
          <w:sz w:val="24"/>
          <w:szCs w:val="24"/>
        </w:rPr>
      </w:pPr>
    </w:p>
    <w:p w14:paraId="292E39B4" w14:textId="6D6881A2" w:rsidR="009109AC" w:rsidRPr="007F134F" w:rsidRDefault="009109AC" w:rsidP="00D56CA7">
      <w:pPr>
        <w:spacing w:after="0" w:line="360" w:lineRule="auto"/>
        <w:ind w:firstLine="709"/>
        <w:jc w:val="both"/>
        <w:rPr>
          <w:ins w:id="132" w:author="HP" w:date="2020-11-21T18:47:00Z"/>
          <w:rFonts w:ascii="Arial" w:eastAsia="Arial" w:hAnsi="Arial" w:cs="Arial"/>
          <w:b/>
          <w:color w:val="000000"/>
          <w:sz w:val="24"/>
          <w:szCs w:val="24"/>
        </w:rPr>
      </w:pPr>
    </w:p>
    <w:p w14:paraId="5D421C7C" w14:textId="4C4BABF8" w:rsidR="009109AC" w:rsidRPr="007F134F" w:rsidRDefault="009109AC" w:rsidP="00D56CA7">
      <w:pPr>
        <w:spacing w:after="0" w:line="360" w:lineRule="auto"/>
        <w:ind w:firstLine="709"/>
        <w:jc w:val="both"/>
        <w:rPr>
          <w:ins w:id="133" w:author="HP" w:date="2020-11-21T18:47:00Z"/>
          <w:rFonts w:ascii="Arial" w:eastAsia="Arial" w:hAnsi="Arial" w:cs="Arial"/>
          <w:b/>
          <w:color w:val="000000"/>
          <w:sz w:val="24"/>
          <w:szCs w:val="24"/>
        </w:rPr>
      </w:pPr>
    </w:p>
    <w:p w14:paraId="0E112AA7" w14:textId="439E0F2D" w:rsidR="009109AC" w:rsidRPr="007F134F" w:rsidRDefault="009109AC" w:rsidP="00D56CA7">
      <w:pPr>
        <w:spacing w:after="0" w:line="360" w:lineRule="auto"/>
        <w:ind w:firstLine="709"/>
        <w:jc w:val="both"/>
        <w:rPr>
          <w:ins w:id="134" w:author="HP" w:date="2020-11-21T18:47:00Z"/>
          <w:rFonts w:ascii="Arial" w:eastAsia="Arial" w:hAnsi="Arial" w:cs="Arial"/>
          <w:b/>
          <w:color w:val="000000"/>
          <w:sz w:val="24"/>
          <w:szCs w:val="24"/>
        </w:rPr>
      </w:pPr>
    </w:p>
    <w:p w14:paraId="21B90844" w14:textId="527EE727" w:rsidR="009109AC" w:rsidRPr="007F134F" w:rsidRDefault="009109AC" w:rsidP="00D56CA7">
      <w:pPr>
        <w:spacing w:after="0" w:line="360" w:lineRule="auto"/>
        <w:ind w:firstLine="709"/>
        <w:jc w:val="both"/>
        <w:rPr>
          <w:ins w:id="135" w:author="HP" w:date="2020-11-21T18:47:00Z"/>
          <w:rFonts w:ascii="Arial" w:eastAsia="Arial" w:hAnsi="Arial" w:cs="Arial"/>
          <w:b/>
          <w:color w:val="000000"/>
          <w:sz w:val="24"/>
          <w:szCs w:val="24"/>
        </w:rPr>
      </w:pPr>
    </w:p>
    <w:p w14:paraId="6976A3D3" w14:textId="75269709" w:rsidR="009109AC" w:rsidRPr="007F134F" w:rsidRDefault="009109AC" w:rsidP="00D56CA7">
      <w:pPr>
        <w:spacing w:after="0" w:line="360" w:lineRule="auto"/>
        <w:ind w:firstLine="709"/>
        <w:jc w:val="both"/>
        <w:rPr>
          <w:rFonts w:ascii="Arial" w:eastAsia="Arial" w:hAnsi="Arial" w:cs="Arial"/>
          <w:b/>
          <w:color w:val="000000"/>
          <w:sz w:val="24"/>
          <w:szCs w:val="24"/>
        </w:rPr>
      </w:pPr>
    </w:p>
    <w:p w14:paraId="647D1B85" w14:textId="2E95AE3C" w:rsidR="00300117" w:rsidRPr="007F134F" w:rsidRDefault="00300117" w:rsidP="00D56CA7">
      <w:pPr>
        <w:spacing w:after="0" w:line="360" w:lineRule="auto"/>
        <w:ind w:firstLine="709"/>
        <w:jc w:val="both"/>
        <w:rPr>
          <w:rFonts w:ascii="Arial" w:eastAsia="Arial" w:hAnsi="Arial" w:cs="Arial"/>
          <w:b/>
          <w:color w:val="000000"/>
          <w:sz w:val="24"/>
          <w:szCs w:val="24"/>
        </w:rPr>
      </w:pPr>
    </w:p>
    <w:p w14:paraId="3F4A035F" w14:textId="1570299B" w:rsidR="00300117" w:rsidRPr="007F134F" w:rsidRDefault="00300117" w:rsidP="00D56CA7">
      <w:pPr>
        <w:spacing w:after="0" w:line="360" w:lineRule="auto"/>
        <w:ind w:firstLine="709"/>
        <w:jc w:val="both"/>
        <w:rPr>
          <w:rFonts w:ascii="Arial" w:eastAsia="Arial" w:hAnsi="Arial" w:cs="Arial"/>
          <w:b/>
          <w:color w:val="000000"/>
          <w:sz w:val="24"/>
          <w:szCs w:val="24"/>
        </w:rPr>
      </w:pPr>
    </w:p>
    <w:p w14:paraId="0AF8EDD6" w14:textId="2470FC00" w:rsidR="00300117" w:rsidRDefault="00300117" w:rsidP="00D56CA7">
      <w:pPr>
        <w:spacing w:after="0" w:line="360" w:lineRule="auto"/>
        <w:ind w:firstLine="709"/>
        <w:jc w:val="both"/>
        <w:rPr>
          <w:rFonts w:ascii="Arial" w:eastAsia="Arial" w:hAnsi="Arial" w:cs="Arial"/>
          <w:b/>
          <w:color w:val="000000"/>
          <w:sz w:val="24"/>
          <w:szCs w:val="24"/>
        </w:rPr>
      </w:pPr>
    </w:p>
    <w:p w14:paraId="1D805595" w14:textId="77777777" w:rsidR="005A69A8" w:rsidRPr="007F134F" w:rsidRDefault="005A69A8" w:rsidP="00D56CA7">
      <w:pPr>
        <w:spacing w:after="0" w:line="360" w:lineRule="auto"/>
        <w:ind w:firstLine="709"/>
        <w:jc w:val="both"/>
        <w:rPr>
          <w:ins w:id="136" w:author="HP" w:date="2020-11-21T18:47:00Z"/>
          <w:rFonts w:ascii="Arial" w:eastAsia="Arial" w:hAnsi="Arial" w:cs="Arial"/>
          <w:b/>
          <w:color w:val="000000"/>
          <w:sz w:val="24"/>
          <w:szCs w:val="24"/>
        </w:rPr>
      </w:pPr>
    </w:p>
    <w:p w14:paraId="1765F17F" w14:textId="68947AEE" w:rsidR="009109AC" w:rsidRPr="007F134F" w:rsidRDefault="009109AC" w:rsidP="006465E7">
      <w:pPr>
        <w:spacing w:after="0" w:line="360" w:lineRule="auto"/>
        <w:jc w:val="both"/>
        <w:rPr>
          <w:rFonts w:ascii="Arial" w:eastAsia="Arial" w:hAnsi="Arial" w:cs="Arial"/>
          <w:b/>
          <w:color w:val="000000"/>
          <w:sz w:val="24"/>
          <w:szCs w:val="24"/>
        </w:rPr>
      </w:pPr>
    </w:p>
    <w:p w14:paraId="1FC2D9E9" w14:textId="112E9058" w:rsidR="009109AC" w:rsidRPr="007F134F" w:rsidDel="009109AC" w:rsidRDefault="009109AC">
      <w:pPr>
        <w:spacing w:after="0" w:line="360" w:lineRule="auto"/>
        <w:ind w:firstLine="709"/>
        <w:jc w:val="both"/>
        <w:rPr>
          <w:del w:id="137" w:author="HP" w:date="2020-11-21T18:47:00Z"/>
          <w:rFonts w:ascii="Arial" w:eastAsia="Arial" w:hAnsi="Arial" w:cs="Arial"/>
          <w:b/>
          <w:color w:val="000000"/>
          <w:sz w:val="24"/>
          <w:szCs w:val="24"/>
        </w:rPr>
      </w:pPr>
    </w:p>
    <w:p w14:paraId="21B05E25" w14:textId="08938E18" w:rsidR="003B4555" w:rsidRPr="007F134F" w:rsidDel="00DD1A6B" w:rsidRDefault="003B4555">
      <w:pPr>
        <w:rPr>
          <w:del w:id="138" w:author="HP" w:date="2020-11-21T17:46:00Z"/>
          <w:rFonts w:ascii="Arial" w:hAnsi="Arial" w:cs="Arial"/>
        </w:rPr>
        <w:pPrChange w:id="139" w:author="Michel Oliveira" w:date="2020-11-24T13:20:00Z">
          <w:pPr>
            <w:spacing w:after="0" w:line="360" w:lineRule="auto"/>
            <w:ind w:firstLine="709"/>
            <w:jc w:val="both"/>
          </w:pPr>
        </w:pPrChange>
      </w:pPr>
    </w:p>
    <w:p w14:paraId="06186E5D" w14:textId="1FBED89B" w:rsidR="003B4555" w:rsidRPr="007F134F" w:rsidDel="00DD1A6B" w:rsidRDefault="003B4555">
      <w:pPr>
        <w:rPr>
          <w:del w:id="140" w:author="HP" w:date="2020-11-21T17:46:00Z"/>
          <w:rFonts w:ascii="Arial" w:hAnsi="Arial" w:cs="Arial"/>
        </w:rPr>
        <w:pPrChange w:id="141" w:author="Michel Oliveira" w:date="2020-11-24T13:20:00Z">
          <w:pPr>
            <w:spacing w:after="0" w:line="360" w:lineRule="auto"/>
            <w:ind w:firstLine="709"/>
            <w:jc w:val="both"/>
          </w:pPr>
        </w:pPrChange>
      </w:pPr>
    </w:p>
    <w:p w14:paraId="724E8CBF" w14:textId="77887A63" w:rsidR="003B4555" w:rsidRPr="007F134F" w:rsidDel="00DD1A6B" w:rsidRDefault="003B4555">
      <w:pPr>
        <w:rPr>
          <w:del w:id="142" w:author="HP" w:date="2020-11-21T17:46:00Z"/>
          <w:rFonts w:ascii="Arial" w:hAnsi="Arial" w:cs="Arial"/>
        </w:rPr>
        <w:pPrChange w:id="143" w:author="Michel Oliveira" w:date="2020-11-24T13:20:00Z">
          <w:pPr>
            <w:spacing w:after="0" w:line="360" w:lineRule="auto"/>
            <w:ind w:firstLine="709"/>
            <w:jc w:val="both"/>
          </w:pPr>
        </w:pPrChange>
      </w:pPr>
    </w:p>
    <w:p w14:paraId="4A7A669C" w14:textId="29F95FAE" w:rsidR="003B4555" w:rsidRPr="007F134F" w:rsidDel="0032755F" w:rsidRDefault="003B4555">
      <w:pPr>
        <w:rPr>
          <w:del w:id="144" w:author="HP" w:date="2020-11-21T17:15:00Z"/>
          <w:rFonts w:ascii="Arial" w:hAnsi="Arial" w:cs="Arial"/>
          <w:caps/>
          <w:rPrChange w:id="145" w:author="HP" w:date="2020-11-21T18:37:00Z">
            <w:rPr>
              <w:del w:id="146" w:author="HP" w:date="2020-11-21T17:15:00Z"/>
              <w:rFonts w:ascii="Arial" w:eastAsia="Arial" w:hAnsi="Arial" w:cs="Arial"/>
              <w:b/>
              <w:color w:val="000000"/>
              <w:sz w:val="24"/>
              <w:szCs w:val="24"/>
            </w:rPr>
          </w:rPrChange>
        </w:rPr>
        <w:pPrChange w:id="147" w:author="Michel Oliveira" w:date="2020-11-24T13:20:00Z">
          <w:pPr>
            <w:spacing w:after="0" w:line="360" w:lineRule="auto"/>
            <w:ind w:firstLine="709"/>
            <w:jc w:val="both"/>
          </w:pPr>
        </w:pPrChange>
      </w:pPr>
    </w:p>
    <w:p w14:paraId="54BF45D0" w14:textId="5ED86B67" w:rsidR="003B4555" w:rsidRPr="007F134F" w:rsidDel="0032755F" w:rsidRDefault="003B4555">
      <w:pPr>
        <w:rPr>
          <w:del w:id="148" w:author="HP" w:date="2020-11-21T17:15:00Z"/>
          <w:rFonts w:ascii="Arial" w:hAnsi="Arial" w:cs="Arial"/>
          <w:caps/>
          <w:rPrChange w:id="149" w:author="HP" w:date="2020-11-21T18:37:00Z">
            <w:rPr>
              <w:del w:id="150" w:author="HP" w:date="2020-11-21T17:15:00Z"/>
              <w:rFonts w:ascii="Arial" w:eastAsia="Arial" w:hAnsi="Arial" w:cs="Arial"/>
              <w:b/>
              <w:color w:val="000000"/>
              <w:sz w:val="24"/>
              <w:szCs w:val="24"/>
            </w:rPr>
          </w:rPrChange>
        </w:rPr>
        <w:pPrChange w:id="151" w:author="Michel Oliveira" w:date="2020-11-24T13:20:00Z">
          <w:pPr>
            <w:spacing w:after="0" w:line="360" w:lineRule="auto"/>
            <w:ind w:firstLine="709"/>
            <w:jc w:val="both"/>
          </w:pPr>
        </w:pPrChange>
      </w:pPr>
    </w:p>
    <w:customXmlDelRangeStart w:id="152" w:author="HP" w:date="2020-11-21T17:29:00Z"/>
    <w:sdt>
      <w:sdtPr>
        <w:rPr>
          <w:rFonts w:ascii="Arial" w:hAnsi="Arial" w:cs="Arial"/>
        </w:rPr>
        <w:tag w:val="goog_rdk_7"/>
        <w:id w:val="1632834815"/>
      </w:sdtPr>
      <w:sdtContent>
        <w:customXmlDelRangeEnd w:id="152"/>
        <w:p w14:paraId="48E61FEB" w14:textId="75BF46E5" w:rsidR="003B4555" w:rsidRPr="007F134F" w:rsidRDefault="00283320">
          <w:pPr>
            <w:rPr>
              <w:del w:id="153" w:author="HP" w:date="2020-10-26T16:40:00Z"/>
              <w:rFonts w:ascii="Arial" w:hAnsi="Arial" w:cs="Arial"/>
              <w:caps/>
              <w:rPrChange w:id="154" w:author="HP" w:date="2020-11-21T18:37:00Z">
                <w:rPr>
                  <w:del w:id="155" w:author="HP" w:date="2020-10-26T16:40:00Z"/>
                  <w:rFonts w:ascii="Arial" w:eastAsia="Arial" w:hAnsi="Arial" w:cs="Arial"/>
                  <w:b/>
                  <w:color w:val="000000"/>
                  <w:sz w:val="24"/>
                  <w:szCs w:val="24"/>
                </w:rPr>
              </w:rPrChange>
            </w:rPr>
            <w:pPrChange w:id="156" w:author="Michel Oliveira" w:date="2020-11-24T13:20:00Z">
              <w:pPr>
                <w:spacing w:after="0" w:line="360" w:lineRule="auto"/>
                <w:jc w:val="both"/>
              </w:pPr>
            </w:pPrChange>
          </w:pPr>
          <w:customXmlDelRangeStart w:id="157" w:author="HP" w:date="2020-11-21T17:29:00Z"/>
          <w:sdt>
            <w:sdtPr>
              <w:rPr>
                <w:rFonts w:ascii="Arial" w:hAnsi="Arial" w:cs="Arial"/>
              </w:rPr>
              <w:tag w:val="goog_rdk_5"/>
              <w:id w:val="-101726766"/>
            </w:sdtPr>
            <w:sdtContent>
              <w:customXmlDelRangeEnd w:id="157"/>
              <w:customXmlDelRangeStart w:id="158" w:author="HP" w:date="2020-11-21T17:29:00Z"/>
              <w:sdt>
                <w:sdtPr>
                  <w:rPr>
                    <w:rFonts w:ascii="Arial" w:hAnsi="Arial" w:cs="Arial"/>
                  </w:rPr>
                  <w:tag w:val="goog_rdk_6"/>
                  <w:id w:val="18518665"/>
                </w:sdtPr>
                <w:sdtContent>
                  <w:customXmlDelRangeEnd w:id="158"/>
                  <w:customXmlDelRangeStart w:id="159" w:author="HP" w:date="2020-11-21T17:29:00Z"/>
                </w:sdtContent>
              </w:sdt>
              <w:customXmlDelRangeEnd w:id="159"/>
              <w:customXmlDelRangeStart w:id="160" w:author="HP" w:date="2020-11-21T17:29:00Z"/>
            </w:sdtContent>
          </w:sdt>
          <w:customXmlDelRangeEnd w:id="160"/>
        </w:p>
        <w:customXmlDelRangeStart w:id="161" w:author="HP" w:date="2020-11-21T17:29:00Z"/>
      </w:sdtContent>
    </w:sdt>
    <w:customXmlDelRangeEnd w:id="161"/>
    <w:p w14:paraId="5705DD56" w14:textId="65F210DA" w:rsidR="0032755F" w:rsidRPr="007F134F" w:rsidRDefault="00321E4C" w:rsidP="00D33015">
      <w:pPr>
        <w:pStyle w:val="Ttulo1"/>
      </w:pPr>
      <w:bookmarkStart w:id="162" w:name="_Toc58248382"/>
      <w:r w:rsidRPr="007F134F">
        <w:t>2 GESTÃO DE PROJETOS</w:t>
      </w:r>
      <w:bookmarkEnd w:id="162"/>
    </w:p>
    <w:p w14:paraId="2A6E305D" w14:textId="77777777" w:rsidR="00321E4C" w:rsidRPr="007F134F" w:rsidRDefault="00321E4C">
      <w:pPr>
        <w:pStyle w:val="Corpodetexto"/>
        <w:rPr>
          <w:rFonts w:cs="Arial"/>
        </w:rPr>
        <w:pPrChange w:id="163" w:author="Michel Oliveira" w:date="2020-11-24T13:20:00Z">
          <w:pPr>
            <w:pStyle w:val="Ttulo2"/>
          </w:pPr>
        </w:pPrChange>
      </w:pPr>
    </w:p>
    <w:p w14:paraId="4189FC92" w14:textId="145FF38D" w:rsidR="0032755F" w:rsidRPr="007F134F" w:rsidRDefault="0032755F">
      <w:pPr>
        <w:pStyle w:val="Ttulo2"/>
        <w:pPrChange w:id="164" w:author="HP" w:date="2020-11-21T18:41:00Z">
          <w:pPr>
            <w:pStyle w:val="Ttulo1"/>
            <w:spacing w:after="0"/>
            <w:ind w:left="720" w:hanging="360"/>
          </w:pPr>
        </w:pPrChange>
      </w:pPr>
      <w:bookmarkStart w:id="165" w:name="_Toc58248383"/>
      <w:r w:rsidRPr="007F134F">
        <w:rPr>
          <w:rFonts w:cs="Arial"/>
          <w:rPrChange w:id="166" w:author="HP" w:date="2020-11-21T18:37:00Z">
            <w:rPr>
              <w:rFonts w:eastAsia="Arial" w:cs="Arial"/>
              <w:caps/>
              <w:color w:val="000000"/>
              <w:kern w:val="24"/>
              <w:szCs w:val="24"/>
            </w:rPr>
          </w:rPrChange>
        </w:rPr>
        <w:t>2.1 Projeto</w:t>
      </w:r>
      <w:bookmarkEnd w:id="165"/>
    </w:p>
    <w:p w14:paraId="7DFC6B8E" w14:textId="1C7F9A50" w:rsidR="00F716A5" w:rsidRPr="007F134F" w:rsidRDefault="00F716A5">
      <w:pPr>
        <w:spacing w:line="360" w:lineRule="auto"/>
        <w:ind w:firstLine="709"/>
        <w:rPr>
          <w:rFonts w:ascii="Arial" w:eastAsia="Arial" w:hAnsi="Arial" w:cs="Arial"/>
          <w:color w:val="000000"/>
          <w:sz w:val="24"/>
          <w:szCs w:val="24"/>
        </w:rPr>
        <w:pPrChange w:id="167" w:author="Michel Oliveira" w:date="2020-11-24T13:46:00Z">
          <w:pPr>
            <w:spacing w:after="0" w:line="360" w:lineRule="auto"/>
            <w:ind w:firstLine="709"/>
            <w:jc w:val="both"/>
          </w:pPr>
        </w:pPrChange>
      </w:pPr>
      <w:r w:rsidRPr="007F134F">
        <w:rPr>
          <w:rFonts w:ascii="Arial" w:eastAsia="Arial" w:hAnsi="Arial" w:cs="Arial"/>
          <w:color w:val="000000"/>
          <w:sz w:val="24"/>
          <w:szCs w:val="24"/>
        </w:rPr>
        <w:t>O termo “projeto” pode receber uma quantidade variada de definições, oriundas de diferentes autores e publicações.</w:t>
      </w:r>
    </w:p>
    <w:p w14:paraId="624222CC" w14:textId="72860AE5" w:rsidR="00F716A5" w:rsidRPr="007F134F" w:rsidRDefault="00F716A5">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Projeto é um empreendimento único que deve apresentar um início e um fim claramente definidos e que, conduzido por pessoas possa atingir seus objetivos respeitando os parâmetros de prazo, custo e qualidade (MENEZES, 2001).</w:t>
      </w:r>
    </w:p>
    <w:p w14:paraId="53CD8B3C" w14:textId="34A7CF8B" w:rsidR="00F716A5" w:rsidRPr="007F134F" w:rsidRDefault="00F716A5">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Segundo HELDMAN (2006) projeto é um empreendimento temporário, com datas de início e término definidas, que tem por finalidade criar um bem ou serviço único e que está concluído quando suas metas e objetivos foram alcançados e aprovados pelos stakeholders.</w:t>
      </w:r>
    </w:p>
    <w:p w14:paraId="78B8F447" w14:textId="5912C438" w:rsidR="002C41B7" w:rsidRPr="007F134F" w:rsidDel="00F716A5" w:rsidRDefault="002C41B7" w:rsidP="002C41B7">
      <w:pPr>
        <w:spacing w:after="0" w:line="360" w:lineRule="auto"/>
        <w:jc w:val="both"/>
        <w:rPr>
          <w:del w:id="168" w:author="HP" w:date="2020-11-21T17:58:00Z"/>
          <w:rFonts w:ascii="Arial" w:eastAsia="Arial" w:hAnsi="Arial" w:cs="Arial"/>
          <w:color w:val="000000"/>
          <w:sz w:val="24"/>
          <w:szCs w:val="24"/>
        </w:rPr>
      </w:pPr>
      <w:r w:rsidRPr="007F134F">
        <w:rPr>
          <w:rFonts w:ascii="Arial" w:eastAsia="Arial" w:hAnsi="Arial" w:cs="Arial"/>
          <w:color w:val="000000"/>
          <w:sz w:val="24"/>
          <w:szCs w:val="24"/>
        </w:rPr>
        <w:tab/>
      </w:r>
    </w:p>
    <w:p w14:paraId="6DBDA316" w14:textId="6025A1D8" w:rsidR="003B4555" w:rsidRPr="007F134F" w:rsidDel="0032755F" w:rsidRDefault="003B4555" w:rsidP="002C41B7">
      <w:pPr>
        <w:spacing w:after="0" w:line="360" w:lineRule="auto"/>
        <w:jc w:val="both"/>
        <w:rPr>
          <w:del w:id="169" w:author="HP" w:date="2020-11-21T17:14:00Z"/>
          <w:rFonts w:ascii="Arial" w:eastAsia="Arial" w:hAnsi="Arial" w:cs="Arial"/>
          <w:color w:val="000000"/>
          <w:sz w:val="24"/>
          <w:szCs w:val="24"/>
        </w:rPr>
      </w:pPr>
    </w:p>
    <w:p w14:paraId="1F2665FA" w14:textId="77777777" w:rsidR="003B4555" w:rsidRPr="007F134F" w:rsidRDefault="00136E5B" w:rsidP="002C41B7">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Para VARGAS (2009) projeto é um empreendimento não repetitivo, caracterizado por uma sequência clara e lógica de eventos, com início, meio e fim, que se destina a atingir um objetivo claro e definido, sendo conduzido por pessoas dentro de parâmetros predefinidos de tempo, custo, recursos envolvidos e qualidade.</w:t>
      </w:r>
    </w:p>
    <w:p w14:paraId="1F22D95A" w14:textId="1EBECD96" w:rsidR="003B4555" w:rsidRPr="007F134F" w:rsidDel="0032755F" w:rsidRDefault="003B4555">
      <w:pPr>
        <w:spacing w:after="0" w:line="360" w:lineRule="auto"/>
        <w:ind w:firstLine="709"/>
        <w:jc w:val="both"/>
        <w:rPr>
          <w:del w:id="170" w:author="HP" w:date="2020-11-21T17:14:00Z"/>
          <w:rFonts w:ascii="Arial" w:eastAsia="Arial" w:hAnsi="Arial" w:cs="Arial"/>
          <w:color w:val="000000"/>
          <w:sz w:val="24"/>
          <w:szCs w:val="24"/>
        </w:rPr>
      </w:pPr>
    </w:p>
    <w:p w14:paraId="16F907A6" w14:textId="0BD87959" w:rsidR="003B4555" w:rsidRPr="007F134F" w:rsidRDefault="00136E5B">
      <w:pPr>
        <w:spacing w:after="0" w:line="360" w:lineRule="auto"/>
        <w:ind w:firstLine="709"/>
        <w:jc w:val="both"/>
        <w:rPr>
          <w:del w:id="171" w:author="HP" w:date="2020-10-26T16:46:00Z"/>
          <w:rFonts w:ascii="Arial" w:eastAsia="Arial" w:hAnsi="Arial" w:cs="Arial"/>
          <w:color w:val="000000"/>
          <w:sz w:val="24"/>
          <w:szCs w:val="24"/>
        </w:rPr>
      </w:pPr>
      <w:r w:rsidRPr="007F134F">
        <w:rPr>
          <w:rFonts w:ascii="Arial" w:eastAsia="Arial" w:hAnsi="Arial" w:cs="Arial"/>
          <w:color w:val="000000"/>
          <w:sz w:val="24"/>
          <w:szCs w:val="24"/>
        </w:rPr>
        <w:t xml:space="preserve">Já de acordo com o PMBOK® (2009) um projeto é um esforço temporário empreendido para criar um produto, serviço ou resultado exclusivo. A sua natureza temporária indica um início e um término definidos. Por definição cada projeto cria um </w:t>
      </w:r>
      <w:r w:rsidRPr="007F134F">
        <w:rPr>
          <w:rFonts w:ascii="Arial" w:eastAsia="Arial" w:hAnsi="Arial" w:cs="Arial"/>
          <w:color w:val="000000"/>
          <w:sz w:val="24"/>
          <w:szCs w:val="24"/>
        </w:rPr>
        <w:lastRenderedPageBreak/>
        <w:t>produto, serviço ou resultado exclusivo e devido a este caráter de exclusividade pode haver incertezas quanto aos resultados gerados.</w:t>
      </w:r>
      <w:sdt>
        <w:sdtPr>
          <w:rPr>
            <w:rFonts w:ascii="Arial" w:hAnsi="Arial" w:cs="Arial"/>
          </w:rPr>
          <w:tag w:val="goog_rdk_18"/>
          <w:id w:val="-478770835"/>
        </w:sdtPr>
        <w:sdtContent/>
      </w:sdt>
    </w:p>
    <w:p w14:paraId="6AA71663" w14:textId="77777777" w:rsidR="003B4555" w:rsidRPr="007F134F" w:rsidRDefault="003B4555">
      <w:pPr>
        <w:spacing w:after="0" w:line="360" w:lineRule="auto"/>
        <w:ind w:firstLine="709"/>
        <w:jc w:val="both"/>
        <w:rPr>
          <w:rFonts w:ascii="Arial" w:eastAsia="Arial" w:hAnsi="Arial" w:cs="Arial"/>
          <w:color w:val="000000"/>
          <w:sz w:val="24"/>
          <w:szCs w:val="24"/>
        </w:rPr>
      </w:pPr>
    </w:p>
    <w:p w14:paraId="2712BED0" w14:textId="3AC0ECE2"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Ainda segundo o PMBOK® (2009), dependendo da complexidade, os projetos são divididos em componentes mais facilmente gerenciáveis ou subprojetos, podendo estes, inclusive, serem contratados de uma empresa externa ou de outra unidade funcional da organização executora.</w:t>
      </w:r>
    </w:p>
    <w:p w14:paraId="0F355141" w14:textId="77777777" w:rsidR="002C41B7" w:rsidRPr="007F134F" w:rsidDel="0032755F" w:rsidRDefault="002C41B7">
      <w:pPr>
        <w:spacing w:after="0" w:line="360" w:lineRule="auto"/>
        <w:ind w:firstLine="709"/>
        <w:jc w:val="both"/>
        <w:rPr>
          <w:del w:id="172" w:author="HP" w:date="2020-11-21T17:14:00Z"/>
          <w:rFonts w:ascii="Arial" w:eastAsia="Arial" w:hAnsi="Arial" w:cs="Arial"/>
          <w:color w:val="000000"/>
          <w:sz w:val="24"/>
          <w:szCs w:val="24"/>
        </w:rPr>
      </w:pPr>
    </w:p>
    <w:p w14:paraId="48F1FECC"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Apesar de projetos de tecnologia serem bem voláteis como bem define Joseph Phillips (2002):</w:t>
      </w:r>
    </w:p>
    <w:sdt>
      <w:sdtPr>
        <w:rPr>
          <w:rFonts w:ascii="Arial" w:hAnsi="Arial" w:cs="Arial"/>
        </w:rPr>
        <w:tag w:val="goog_rdk_22"/>
        <w:id w:val="1947723214"/>
      </w:sdtPr>
      <w:sdtContent>
        <w:p w14:paraId="06C8AEA8" w14:textId="4C9E0148" w:rsidR="003B4555" w:rsidRPr="007F134F" w:rsidRDefault="00283320">
          <w:pPr>
            <w:spacing w:after="0" w:line="360" w:lineRule="auto"/>
            <w:ind w:firstLine="709"/>
            <w:jc w:val="both"/>
            <w:rPr>
              <w:ins w:id="173" w:author="HP" w:date="2020-10-30T01:16:00Z"/>
              <w:rFonts w:ascii="Arial" w:eastAsia="Arial" w:hAnsi="Arial" w:cs="Arial"/>
              <w:color w:val="000000"/>
              <w:sz w:val="24"/>
              <w:szCs w:val="24"/>
            </w:rPr>
          </w:pPr>
          <w:sdt>
            <w:sdtPr>
              <w:rPr>
                <w:rFonts w:ascii="Arial" w:hAnsi="Arial" w:cs="Arial"/>
              </w:rPr>
              <w:tag w:val="goog_rdk_21"/>
              <w:id w:val="1514961660"/>
              <w:showingPlcHdr/>
            </w:sdtPr>
            <w:sdtContent>
              <w:r w:rsidR="00792AF8" w:rsidRPr="007F134F">
                <w:rPr>
                  <w:rFonts w:ascii="Arial" w:hAnsi="Arial" w:cs="Arial"/>
                  <w:rPrChange w:id="174" w:author="HP" w:date="2020-11-21T18:37:00Z">
                    <w:rPr/>
                  </w:rPrChange>
                </w:rPr>
                <w:t xml:space="preserve">     </w:t>
              </w:r>
            </w:sdtContent>
          </w:sdt>
        </w:p>
      </w:sdtContent>
    </w:sdt>
    <w:sdt>
      <w:sdtPr>
        <w:rPr>
          <w:rFonts w:ascii="Arial" w:hAnsi="Arial" w:cs="Arial"/>
        </w:rPr>
        <w:tag w:val="goog_rdk_26"/>
        <w:id w:val="680941673"/>
      </w:sdtPr>
      <w:sdtContent>
        <w:commentRangeStart w:id="175" w:displacedByCustomXml="prev"/>
        <w:p w14:paraId="5BE10EA3" w14:textId="18E1BF79" w:rsidR="003B4555" w:rsidRPr="007F134F" w:rsidRDefault="00283320">
          <w:pPr>
            <w:spacing w:after="0" w:line="360" w:lineRule="auto"/>
            <w:ind w:left="2268"/>
            <w:jc w:val="both"/>
            <w:rPr>
              <w:rFonts w:ascii="Arial" w:eastAsia="Arial" w:hAnsi="Arial" w:cs="Arial"/>
              <w:color w:val="000000"/>
              <w:sz w:val="20"/>
              <w:szCs w:val="20"/>
              <w:rPrChange w:id="176" w:author="HP" w:date="2020-11-21T18:37:00Z">
                <w:rPr>
                  <w:rFonts w:ascii="Arial" w:eastAsia="Arial" w:hAnsi="Arial" w:cs="Arial"/>
                  <w:color w:val="000000"/>
                  <w:sz w:val="24"/>
                  <w:szCs w:val="24"/>
                </w:rPr>
              </w:rPrChange>
            </w:rPr>
          </w:pPr>
          <w:sdt>
            <w:sdtPr>
              <w:rPr>
                <w:rFonts w:ascii="Arial" w:hAnsi="Arial" w:cs="Arial"/>
              </w:rPr>
              <w:tag w:val="goog_rdk_23"/>
              <w:id w:val="2045862317"/>
              <w:showingPlcHdr/>
            </w:sdtPr>
            <w:sdtContent>
              <w:r w:rsidR="0032755F" w:rsidRPr="007F134F">
                <w:rPr>
                  <w:rFonts w:ascii="Arial" w:hAnsi="Arial" w:cs="Arial"/>
                </w:rPr>
                <w:t xml:space="preserve">     </w:t>
              </w:r>
            </w:sdtContent>
          </w:sdt>
          <w:r w:rsidR="00136E5B" w:rsidRPr="007F134F">
            <w:rPr>
              <w:rFonts w:ascii="Arial" w:eastAsia="Arial" w:hAnsi="Arial" w:cs="Arial"/>
              <w:color w:val="000000"/>
              <w:sz w:val="20"/>
              <w:szCs w:val="20"/>
            </w:rPr>
            <w:t>“No mundo da tecnologia da informação, atacamos para todos os lados: necessidades de negócios que sempre mudam, compatibilidade de hardware, pequenas falhas no software, brechas na segurança e largura de banda da rede...”. (PHILLIPS</w:t>
          </w:r>
          <w:sdt>
            <w:sdtPr>
              <w:rPr>
                <w:rFonts w:ascii="Arial" w:hAnsi="Arial" w:cs="Arial"/>
              </w:rPr>
              <w:tag w:val="goog_rdk_24"/>
              <w:id w:val="-2090066175"/>
            </w:sdtPr>
            <w:sdtContent>
              <w:r w:rsidR="00AE63B7" w:rsidRPr="007F134F">
                <w:rPr>
                  <w:rFonts w:ascii="Arial" w:eastAsia="Arial" w:hAnsi="Arial" w:cs="Arial"/>
                  <w:color w:val="000000"/>
                  <w:sz w:val="20"/>
                  <w:szCs w:val="20"/>
                  <w:rPrChange w:id="177" w:author="HP" w:date="2020-11-21T18:37:00Z">
                    <w:rPr>
                      <w:rFonts w:ascii="Arial" w:eastAsia="Arial" w:hAnsi="Arial" w:cs="Arial"/>
                      <w:color w:val="000000"/>
                      <w:sz w:val="24"/>
                      <w:szCs w:val="24"/>
                    </w:rPr>
                  </w:rPrChange>
                </w:rPr>
                <w:t>, 2002)</w:t>
              </w:r>
            </w:sdtContent>
          </w:sdt>
          <w:commentRangeEnd w:id="175"/>
          <w:r w:rsidR="00136E5B" w:rsidRPr="007F134F">
            <w:rPr>
              <w:rFonts w:ascii="Arial" w:hAnsi="Arial" w:cs="Arial"/>
              <w:rPrChange w:id="178" w:author="HP" w:date="2020-11-21T18:37:00Z">
                <w:rPr/>
              </w:rPrChange>
            </w:rPr>
            <w:commentReference w:id="175"/>
          </w:r>
          <w:sdt>
            <w:sdtPr>
              <w:rPr>
                <w:rFonts w:ascii="Arial" w:hAnsi="Arial" w:cs="Arial"/>
              </w:rPr>
              <w:tag w:val="goog_rdk_25"/>
              <w:id w:val="1413822307"/>
            </w:sdtPr>
            <w:sdtContent/>
          </w:sdt>
        </w:p>
      </w:sdtContent>
    </w:sdt>
    <w:sdt>
      <w:sdtPr>
        <w:rPr>
          <w:rFonts w:ascii="Arial" w:hAnsi="Arial" w:cs="Arial"/>
        </w:rPr>
        <w:tag w:val="goog_rdk_29"/>
        <w:id w:val="1205606180"/>
      </w:sdtPr>
      <w:sdtContent>
        <w:p w14:paraId="63FB787A" w14:textId="43A3BB6C" w:rsidR="003B4555" w:rsidRPr="007F134F" w:rsidRDefault="00283320">
          <w:pPr>
            <w:spacing w:after="0" w:line="360" w:lineRule="auto"/>
            <w:ind w:firstLine="709"/>
            <w:jc w:val="both"/>
            <w:rPr>
              <w:ins w:id="179" w:author="HP" w:date="2020-10-30T01:15:00Z"/>
              <w:rFonts w:ascii="Arial" w:eastAsia="Arial" w:hAnsi="Arial" w:cs="Arial"/>
              <w:color w:val="000000"/>
              <w:sz w:val="24"/>
              <w:szCs w:val="24"/>
            </w:rPr>
          </w:pPr>
          <w:sdt>
            <w:sdtPr>
              <w:rPr>
                <w:rFonts w:ascii="Arial" w:hAnsi="Arial" w:cs="Arial"/>
              </w:rPr>
              <w:tag w:val="goog_rdk_28"/>
              <w:id w:val="-24943625"/>
              <w:showingPlcHdr/>
            </w:sdtPr>
            <w:sdtContent>
              <w:r w:rsidR="007528A5" w:rsidRPr="007F134F">
                <w:rPr>
                  <w:rFonts w:ascii="Arial" w:hAnsi="Arial" w:cs="Arial"/>
                </w:rPr>
                <w:t xml:space="preserve">     </w:t>
              </w:r>
            </w:sdtContent>
          </w:sdt>
        </w:p>
      </w:sdtContent>
    </w:sdt>
    <w:p w14:paraId="4149C46D"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Sua importância é indiscutível, por isso surge a necessidade de realizar um planejamento adequado para projetos de Tecnologia da Informação (TI).</w:t>
      </w:r>
    </w:p>
    <w:p w14:paraId="356E9B08" w14:textId="77777777" w:rsidR="002C41B7" w:rsidRPr="007F134F" w:rsidDel="0032755F" w:rsidRDefault="002C41B7">
      <w:pPr>
        <w:spacing w:after="0" w:line="360" w:lineRule="auto"/>
        <w:ind w:firstLine="709"/>
        <w:jc w:val="both"/>
        <w:rPr>
          <w:del w:id="180" w:author="HP" w:date="2020-11-21T17:15:00Z"/>
          <w:rFonts w:ascii="Arial" w:eastAsia="Arial" w:hAnsi="Arial" w:cs="Arial"/>
          <w:color w:val="000000"/>
          <w:sz w:val="24"/>
          <w:szCs w:val="24"/>
        </w:rPr>
      </w:pPr>
    </w:p>
    <w:p w14:paraId="3C6DA716" w14:textId="7AB9209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Podemos considerar fundamental a utilização de metodologias e técnicas já difundidas mundialmente na gestão de projetos, pois </w:t>
      </w:r>
      <w:r w:rsidR="008B3DAB" w:rsidRPr="007F134F">
        <w:rPr>
          <w:rFonts w:ascii="Arial" w:eastAsia="Arial" w:hAnsi="Arial" w:cs="Arial"/>
          <w:color w:val="000000"/>
          <w:sz w:val="24"/>
          <w:szCs w:val="24"/>
        </w:rPr>
        <w:t>eles</w:t>
      </w:r>
      <w:r w:rsidRPr="007F134F">
        <w:rPr>
          <w:rFonts w:ascii="Arial" w:eastAsia="Arial" w:hAnsi="Arial" w:cs="Arial"/>
          <w:color w:val="000000"/>
          <w:sz w:val="24"/>
          <w:szCs w:val="24"/>
        </w:rPr>
        <w:t xml:space="preserve"> já se mostraram eficazes para incontáveis projetos dos mais diversos tipos. Isso pode resultar no sucesso do projeto como definido no Guia do Conhecimento em Gerenciamento de Projetos (Guia PMBOK):</w:t>
      </w:r>
    </w:p>
    <w:p w14:paraId="55AFD22E" w14:textId="222FFF4E" w:rsidR="003B4555" w:rsidRPr="007F134F" w:rsidRDefault="00136E5B">
      <w:pPr>
        <w:spacing w:after="0" w:line="360" w:lineRule="auto"/>
        <w:ind w:firstLine="709"/>
        <w:jc w:val="both"/>
        <w:rPr>
          <w:ins w:id="181" w:author="HP" w:date="2020-11-21T17:31:00Z"/>
          <w:rFonts w:ascii="Arial" w:eastAsia="Arial" w:hAnsi="Arial" w:cs="Arial"/>
          <w:color w:val="000000"/>
          <w:sz w:val="24"/>
          <w:szCs w:val="24"/>
        </w:rPr>
      </w:pPr>
      <w:r w:rsidRPr="007F134F">
        <w:rPr>
          <w:rFonts w:ascii="Arial" w:eastAsia="Arial" w:hAnsi="Arial" w:cs="Arial"/>
          <w:color w:val="000000"/>
          <w:sz w:val="24"/>
          <w:szCs w:val="24"/>
        </w:rPr>
        <w:t>“A crescente aceitação do gerenciamento de projetos indica que a aplicação de conhecimentos, processos, habilidades, ferramentas e técnicas adequadas podem ter um impacto significativo no sucesso do projeto</w:t>
      </w:r>
      <w:del w:id="182" w:author="HP" w:date="2020-11-21T17:15:00Z">
        <w:r w:rsidRPr="007F134F" w:rsidDel="0032755F">
          <w:rPr>
            <w:rFonts w:ascii="Arial" w:eastAsia="Arial" w:hAnsi="Arial" w:cs="Arial"/>
            <w:color w:val="000000"/>
            <w:sz w:val="24"/>
            <w:szCs w:val="24"/>
          </w:rPr>
          <w:delText>.</w:delText>
        </w:r>
      </w:del>
      <w:r w:rsidRPr="007F134F">
        <w:rPr>
          <w:rFonts w:ascii="Arial" w:eastAsia="Arial" w:hAnsi="Arial" w:cs="Arial"/>
          <w:color w:val="000000"/>
          <w:sz w:val="24"/>
          <w:szCs w:val="24"/>
        </w:rPr>
        <w:t>”</w:t>
      </w:r>
      <w:ins w:id="183" w:author="HP" w:date="2020-11-21T17:15:00Z">
        <w:r w:rsidR="0032755F" w:rsidRPr="007F134F">
          <w:rPr>
            <w:rFonts w:ascii="Arial" w:eastAsia="Arial" w:hAnsi="Arial" w:cs="Arial"/>
            <w:color w:val="000000"/>
            <w:sz w:val="24"/>
            <w:szCs w:val="24"/>
          </w:rPr>
          <w:t xml:space="preserve"> </w:t>
        </w:r>
      </w:ins>
      <w:r w:rsidRPr="007F134F">
        <w:rPr>
          <w:rFonts w:ascii="Arial" w:eastAsia="Arial" w:hAnsi="Arial" w:cs="Arial"/>
          <w:color w:val="000000"/>
          <w:sz w:val="24"/>
          <w:szCs w:val="24"/>
        </w:rPr>
        <w:t>(Guia PMBOK, pag.4)</w:t>
      </w:r>
      <w:ins w:id="184" w:author="HP" w:date="2020-11-21T17:15:00Z">
        <w:r w:rsidR="0032755F" w:rsidRPr="007F134F">
          <w:rPr>
            <w:rFonts w:ascii="Arial" w:eastAsia="Arial" w:hAnsi="Arial" w:cs="Arial"/>
            <w:color w:val="000000"/>
            <w:sz w:val="24"/>
            <w:szCs w:val="24"/>
          </w:rPr>
          <w:t>.</w:t>
        </w:r>
      </w:ins>
    </w:p>
    <w:p w14:paraId="422AEFE9" w14:textId="77777777" w:rsidR="002C41B7" w:rsidRPr="007F134F" w:rsidRDefault="002C41B7">
      <w:pPr>
        <w:spacing w:after="0" w:line="360" w:lineRule="auto"/>
        <w:ind w:firstLine="709"/>
        <w:jc w:val="both"/>
        <w:rPr>
          <w:rFonts w:ascii="Arial" w:eastAsia="Arial" w:hAnsi="Arial" w:cs="Arial"/>
          <w:color w:val="000000"/>
          <w:sz w:val="24"/>
          <w:szCs w:val="24"/>
        </w:rPr>
      </w:pPr>
    </w:p>
    <w:p w14:paraId="19672E57" w14:textId="6F3E4005" w:rsidR="007528A5" w:rsidRPr="007F134F" w:rsidRDefault="00350707">
      <w:pPr>
        <w:spacing w:after="0" w:line="360" w:lineRule="auto"/>
        <w:ind w:firstLine="709"/>
        <w:jc w:val="both"/>
        <w:rPr>
          <w:moveTo w:id="185" w:author="HP" w:date="2020-11-21T17:31:00Z"/>
          <w:rFonts w:ascii="Arial" w:eastAsia="Arial" w:hAnsi="Arial" w:cs="Arial"/>
          <w:color w:val="000000"/>
          <w:sz w:val="24"/>
          <w:szCs w:val="24"/>
        </w:rPr>
      </w:pPr>
      <w:ins w:id="186" w:author="Michel Oliveira" w:date="2020-11-23T19:45:00Z">
        <w:r w:rsidRPr="007F134F">
          <w:rPr>
            <w:rFonts w:ascii="Arial" w:eastAsia="Arial" w:hAnsi="Arial" w:cs="Arial"/>
            <w:color w:val="000000"/>
            <w:sz w:val="24"/>
            <w:szCs w:val="24"/>
          </w:rPr>
          <w:t xml:space="preserve">Para </w:t>
        </w:r>
        <w:r w:rsidRPr="007F134F">
          <w:rPr>
            <w:rFonts w:ascii="Arial" w:hAnsi="Arial" w:cs="Arial"/>
            <w:color w:val="222222"/>
            <w:sz w:val="24"/>
            <w:szCs w:val="24"/>
            <w:shd w:val="clear" w:color="auto" w:fill="FFFFFF"/>
          </w:rPr>
          <w:t xml:space="preserve">Schramm (2015) </w:t>
        </w:r>
      </w:ins>
      <w:moveToRangeStart w:id="187" w:author="HP" w:date="2020-11-21T17:31:00Z" w:name="move56872326"/>
      <w:moveTo w:id="188" w:author="HP" w:date="2020-11-21T17:31:00Z">
        <w:r w:rsidR="007528A5" w:rsidRPr="007F134F">
          <w:rPr>
            <w:rFonts w:ascii="Arial" w:eastAsia="Arial" w:hAnsi="Arial" w:cs="Arial"/>
            <w:color w:val="000000"/>
            <w:sz w:val="24"/>
            <w:szCs w:val="24"/>
          </w:rPr>
          <w:t xml:space="preserve">Um projeto bem planejado, utilizando metodologias já consagradas por grandes organizações em seus projetos, torna-se fator determinante para seu sucesso. </w:t>
        </w:r>
      </w:moveTo>
    </w:p>
    <w:p w14:paraId="266988D0" w14:textId="04428D4C" w:rsidR="007528A5" w:rsidRPr="007F134F" w:rsidRDefault="007528A5">
      <w:pPr>
        <w:spacing w:after="0" w:line="360" w:lineRule="auto"/>
        <w:ind w:firstLine="709"/>
        <w:jc w:val="both"/>
        <w:rPr>
          <w:moveTo w:id="189" w:author="HP" w:date="2020-11-21T17:31:00Z"/>
          <w:rFonts w:ascii="Arial" w:eastAsia="Arial" w:hAnsi="Arial" w:cs="Arial"/>
          <w:color w:val="000000"/>
          <w:sz w:val="24"/>
          <w:szCs w:val="24"/>
        </w:rPr>
      </w:pPr>
      <w:moveTo w:id="190" w:author="HP" w:date="2020-11-21T17:31:00Z">
        <w:r w:rsidRPr="007F134F">
          <w:rPr>
            <w:rFonts w:ascii="Arial" w:eastAsia="Arial" w:hAnsi="Arial" w:cs="Arial"/>
            <w:color w:val="000000"/>
            <w:sz w:val="24"/>
            <w:szCs w:val="24"/>
          </w:rPr>
          <w:t xml:space="preserve">É importante ressaltar que cada projeto por ter um resultado único deve ter seu planejamento adequado a sua realidade, sendo que muitas vezes será necessária </w:t>
        </w:r>
        <w:r w:rsidRPr="007F134F">
          <w:rPr>
            <w:rFonts w:ascii="Arial" w:eastAsia="Arial" w:hAnsi="Arial" w:cs="Arial"/>
            <w:color w:val="000000"/>
            <w:sz w:val="24"/>
            <w:szCs w:val="24"/>
          </w:rPr>
          <w:lastRenderedPageBreak/>
          <w:t>dedicação maior para determinadas áreas de conhecimento. Em hipótese alguma deve ser deixada de lado a parte ética em qualquer projeto ou negociação.</w:t>
        </w:r>
      </w:moveTo>
    </w:p>
    <w:moveToRangeEnd w:id="187"/>
    <w:p w14:paraId="26620504" w14:textId="77777777" w:rsidR="007528A5" w:rsidRPr="007F134F" w:rsidRDefault="007528A5">
      <w:pPr>
        <w:spacing w:after="0" w:line="360" w:lineRule="auto"/>
        <w:ind w:firstLine="709"/>
        <w:jc w:val="both"/>
        <w:rPr>
          <w:rFonts w:ascii="Arial" w:eastAsia="Arial" w:hAnsi="Arial" w:cs="Arial"/>
          <w:color w:val="000000"/>
          <w:sz w:val="24"/>
          <w:szCs w:val="24"/>
        </w:rPr>
      </w:pPr>
    </w:p>
    <w:p w14:paraId="52D878A6" w14:textId="4ADAC4B0" w:rsidR="00274359" w:rsidRPr="007F134F" w:rsidDel="007528A5" w:rsidRDefault="00274359">
      <w:pPr>
        <w:pStyle w:val="Ttulo2"/>
        <w:rPr>
          <w:del w:id="191" w:author="HP" w:date="2020-11-21T17:32:00Z"/>
          <w:rFonts w:cs="Arial"/>
          <w:b w:val="0"/>
          <w:rPrChange w:id="192" w:author="HP" w:date="2020-11-21T18:37:00Z">
            <w:rPr>
              <w:del w:id="193" w:author="HP" w:date="2020-11-21T17:32:00Z"/>
              <w:rFonts w:ascii="Arial" w:eastAsia="Arial" w:hAnsi="Arial" w:cs="Arial"/>
              <w:b/>
              <w:color w:val="000000"/>
              <w:sz w:val="24"/>
              <w:szCs w:val="24"/>
            </w:rPr>
          </w:rPrChange>
        </w:rPr>
        <w:pPrChange w:id="194" w:author="HP" w:date="2020-11-21T18:41:00Z">
          <w:pPr>
            <w:spacing w:after="0" w:line="360" w:lineRule="auto"/>
            <w:ind w:firstLine="709"/>
            <w:jc w:val="both"/>
          </w:pPr>
        </w:pPrChange>
      </w:pPr>
    </w:p>
    <w:p w14:paraId="22EB3725" w14:textId="30801F6C" w:rsidR="003B4555" w:rsidRPr="007F134F" w:rsidRDefault="0032755F">
      <w:pPr>
        <w:pStyle w:val="Ttulo2"/>
        <w:pPrChange w:id="195" w:author="HP" w:date="2020-11-21T18:41:00Z">
          <w:pPr>
            <w:pStyle w:val="Ttulo1"/>
            <w:spacing w:after="0"/>
            <w:ind w:left="720"/>
          </w:pPr>
        </w:pPrChange>
      </w:pPr>
      <w:bookmarkStart w:id="196" w:name="_Toc58248384"/>
      <w:ins w:id="197" w:author="HP" w:date="2020-11-21T17:10:00Z">
        <w:r w:rsidRPr="007F134F">
          <w:rPr>
            <w:rFonts w:cs="Arial"/>
            <w:rPrChange w:id="198" w:author="HP" w:date="2020-11-21T18:37:00Z">
              <w:rPr>
                <w:rFonts w:eastAsia="Arial" w:cs="Arial"/>
                <w:caps/>
                <w:color w:val="000000"/>
                <w:kern w:val="24"/>
                <w:szCs w:val="24"/>
              </w:rPr>
            </w:rPrChange>
          </w:rPr>
          <w:t xml:space="preserve">2.2 </w:t>
        </w:r>
      </w:ins>
      <w:del w:id="199" w:author="HP" w:date="2020-11-21T17:10:00Z">
        <w:r w:rsidR="00136E5B" w:rsidRPr="007F134F" w:rsidDel="0032755F">
          <w:rPr>
            <w:rFonts w:cs="Arial"/>
            <w:rPrChange w:id="200" w:author="HP" w:date="2020-11-21T18:37:00Z">
              <w:rPr>
                <w:rFonts w:eastAsia="Arial" w:cs="Arial"/>
                <w:caps/>
                <w:color w:val="000000"/>
                <w:kern w:val="24"/>
                <w:szCs w:val="24"/>
              </w:rPr>
            </w:rPrChange>
          </w:rPr>
          <w:delText>2.</w:delText>
        </w:r>
        <w:r w:rsidR="00860072" w:rsidRPr="007F134F" w:rsidDel="0032755F">
          <w:rPr>
            <w:rFonts w:cs="Arial"/>
            <w:rPrChange w:id="201" w:author="HP" w:date="2020-11-21T18:37:00Z">
              <w:rPr>
                <w:rFonts w:eastAsia="Arial" w:cs="Arial"/>
                <w:caps/>
                <w:color w:val="000000"/>
                <w:kern w:val="24"/>
                <w:szCs w:val="24"/>
              </w:rPr>
            </w:rPrChange>
          </w:rPr>
          <w:delText>1.1</w:delText>
        </w:r>
        <w:r w:rsidR="00136E5B" w:rsidRPr="007F134F" w:rsidDel="0032755F">
          <w:rPr>
            <w:rFonts w:cs="Arial"/>
            <w:rPrChange w:id="202" w:author="HP" w:date="2020-11-21T18:37:00Z">
              <w:rPr>
                <w:rFonts w:eastAsia="Arial" w:cs="Arial"/>
                <w:caps/>
                <w:color w:val="000000"/>
                <w:kern w:val="24"/>
                <w:szCs w:val="24"/>
              </w:rPr>
            </w:rPrChange>
          </w:rPr>
          <w:delText xml:space="preserve">  </w:delText>
        </w:r>
      </w:del>
      <w:r w:rsidR="00136E5B" w:rsidRPr="007F134F">
        <w:rPr>
          <w:rFonts w:cs="Arial"/>
          <w:rPrChange w:id="203" w:author="HP" w:date="2020-11-21T18:37:00Z">
            <w:rPr>
              <w:rFonts w:eastAsia="Arial" w:cs="Arial"/>
              <w:caps/>
              <w:color w:val="000000"/>
              <w:kern w:val="24"/>
              <w:szCs w:val="24"/>
            </w:rPr>
          </w:rPrChange>
        </w:rPr>
        <w:t>Gerenciamento de Projet</w:t>
      </w:r>
      <w:ins w:id="204" w:author="HP" w:date="2020-11-21T17:30:00Z">
        <w:r w:rsidR="007528A5" w:rsidRPr="007F134F">
          <w:rPr>
            <w:rFonts w:cs="Arial"/>
            <w:rPrChange w:id="205" w:author="HP" w:date="2020-11-21T18:37:00Z">
              <w:rPr>
                <w:rFonts w:eastAsia="Arial" w:cs="Arial"/>
                <w:caps/>
                <w:color w:val="000000"/>
                <w:kern w:val="24"/>
                <w:szCs w:val="24"/>
              </w:rPr>
            </w:rPrChange>
          </w:rPr>
          <w:t>os</w:t>
        </w:r>
      </w:ins>
      <w:bookmarkEnd w:id="196"/>
      <w:del w:id="206" w:author="HP" w:date="2020-11-21T17:30:00Z">
        <w:r w:rsidR="00136E5B" w:rsidRPr="007F134F" w:rsidDel="007528A5">
          <w:rPr>
            <w:rFonts w:cs="Arial"/>
            <w:rPrChange w:id="207" w:author="HP" w:date="2020-11-21T18:37:00Z">
              <w:rPr>
                <w:rFonts w:eastAsia="Arial" w:cs="Arial"/>
                <w:caps/>
                <w:color w:val="000000"/>
                <w:kern w:val="24"/>
                <w:szCs w:val="24"/>
              </w:rPr>
            </w:rPrChange>
          </w:rPr>
          <w:delText>os em TI</w:delText>
        </w:r>
      </w:del>
    </w:p>
    <w:p w14:paraId="796183FD" w14:textId="77777777" w:rsidR="00350707" w:rsidRPr="007F134F" w:rsidRDefault="00350707" w:rsidP="00350707">
      <w:pPr>
        <w:pStyle w:val="NormalWeb"/>
        <w:spacing w:before="478" w:after="0" w:line="360" w:lineRule="auto"/>
        <w:ind w:left="19" w:right="54" w:firstLine="855"/>
        <w:jc w:val="both"/>
        <w:rPr>
          <w:ins w:id="208" w:author="Michel Oliveira" w:date="2020-11-23T19:46:00Z"/>
          <w:rFonts w:ascii="Arial" w:eastAsia="Arial" w:hAnsi="Arial" w:cs="Arial"/>
        </w:rPr>
      </w:pPr>
      <w:ins w:id="209" w:author="Michel Oliveira" w:date="2020-11-23T19:46:00Z">
        <w:r w:rsidRPr="007F134F">
          <w:rPr>
            <w:rFonts w:ascii="Arial" w:eastAsia="Arial" w:hAnsi="Arial" w:cs="Arial"/>
          </w:rPr>
          <w:t>Hoje em dia, os projetos envolvem grande complexidade técnica, além de requererem diversidade de habilidades. Para lidar com essas características bem como com as incertezas inerentes aos projetos, novas formas de gestão se desenvolveram e o gerenciamento de projetos é uma delas. </w:t>
        </w:r>
      </w:ins>
    </w:p>
    <w:p w14:paraId="2D116817" w14:textId="77777777" w:rsidR="00350707" w:rsidRPr="007F134F" w:rsidRDefault="00350707" w:rsidP="00350707">
      <w:pPr>
        <w:suppressAutoHyphens w:val="0"/>
        <w:spacing w:before="28" w:after="0" w:line="360" w:lineRule="auto"/>
        <w:ind w:left="22" w:right="54" w:firstLine="850"/>
        <w:jc w:val="both"/>
        <w:rPr>
          <w:ins w:id="210" w:author="Michel Oliveira" w:date="2020-11-23T19:46:00Z"/>
          <w:rFonts w:ascii="Arial" w:eastAsia="Times New Roman" w:hAnsi="Arial" w:cs="Arial"/>
          <w:color w:val="auto"/>
          <w:kern w:val="0"/>
          <w:sz w:val="24"/>
          <w:szCs w:val="24"/>
          <w:lang w:eastAsia="pt-BR"/>
        </w:rPr>
      </w:pPr>
      <w:ins w:id="211" w:author="Michel Oliveira" w:date="2020-11-23T19:46:00Z">
        <w:r w:rsidRPr="007F134F">
          <w:rPr>
            <w:rFonts w:ascii="Arial" w:eastAsia="Arial" w:hAnsi="Arial" w:cs="Arial"/>
            <w:sz w:val="24"/>
            <w:szCs w:val="24"/>
          </w:rPr>
          <w:t>Este processo de gerenciamento de projetos vem sendo cada vez mais aprimorado e é definido, pelo guia PMBOK® (2009, p. 12) como:</w:t>
        </w:r>
        <w:r w:rsidRPr="007F134F">
          <w:rPr>
            <w:rFonts w:ascii="Arial" w:eastAsia="Times New Roman" w:hAnsi="Arial" w:cs="Arial"/>
            <w:color w:val="000000"/>
            <w:kern w:val="0"/>
            <w:sz w:val="24"/>
            <w:szCs w:val="24"/>
            <w:lang w:eastAsia="pt-BR"/>
          </w:rPr>
          <w:t xml:space="preserve"> </w:t>
        </w:r>
        <w:r w:rsidRPr="007F134F">
          <w:rPr>
            <w:rFonts w:ascii="Arial" w:eastAsia="Times New Roman" w:hAnsi="Arial" w:cs="Arial"/>
            <w:i/>
            <w:iCs/>
            <w:color w:val="000000"/>
            <w:kern w:val="0"/>
            <w:sz w:val="24"/>
            <w:szCs w:val="24"/>
            <w:lang w:eastAsia="pt-BR"/>
          </w:rPr>
          <w:t>“</w:t>
        </w:r>
        <w:r w:rsidRPr="007F134F">
          <w:rPr>
            <w:rFonts w:ascii="Arial" w:eastAsia="Times New Roman" w:hAnsi="Arial" w:cs="Arial"/>
            <w:i/>
            <w:color w:val="000000"/>
            <w:kern w:val="0"/>
            <w:sz w:val="24"/>
            <w:szCs w:val="24"/>
            <w:lang w:eastAsia="pt-BR"/>
          </w:rPr>
          <w:t xml:space="preserve">[...] </w:t>
        </w:r>
        <w:r w:rsidRPr="007F134F">
          <w:rPr>
            <w:rFonts w:ascii="Arial" w:eastAsia="Times New Roman" w:hAnsi="Arial" w:cs="Arial"/>
            <w:i/>
            <w:iCs/>
            <w:color w:val="000000"/>
            <w:kern w:val="0"/>
            <w:sz w:val="24"/>
            <w:szCs w:val="24"/>
            <w:lang w:eastAsia="pt-BR"/>
          </w:rPr>
          <w:t>a aplicação de conhecimento, habilidades, ferramentas e técnicas às atividades do projeto a fim de atender aos seus requisitos.”</w:t>
        </w:r>
        <w:r w:rsidRPr="007F134F">
          <w:rPr>
            <w:rFonts w:ascii="Arial" w:eastAsia="Times New Roman" w:hAnsi="Arial" w:cs="Arial"/>
            <w:i/>
            <w:color w:val="000000"/>
            <w:kern w:val="0"/>
            <w:sz w:val="24"/>
            <w:szCs w:val="24"/>
            <w:lang w:eastAsia="pt-BR"/>
          </w:rPr>
          <w:t>. </w:t>
        </w:r>
        <w:r w:rsidRPr="007F134F">
          <w:rPr>
            <w:rFonts w:ascii="Arial" w:eastAsia="Times New Roman" w:hAnsi="Arial" w:cs="Arial"/>
            <w:color w:val="000000"/>
            <w:kern w:val="0"/>
            <w:sz w:val="24"/>
            <w:szCs w:val="24"/>
            <w:lang w:eastAsia="pt-BR"/>
          </w:rPr>
          <w:t> </w:t>
        </w:r>
      </w:ins>
    </w:p>
    <w:p w14:paraId="0FD2F27B" w14:textId="77777777" w:rsidR="00350707" w:rsidRPr="007F134F" w:rsidRDefault="00350707" w:rsidP="00350707">
      <w:pPr>
        <w:suppressAutoHyphens w:val="0"/>
        <w:spacing w:before="27" w:after="0" w:line="240" w:lineRule="auto"/>
        <w:ind w:left="876"/>
        <w:jc w:val="both"/>
        <w:rPr>
          <w:ins w:id="212" w:author="Michel Oliveira" w:date="2020-11-23T19:46:00Z"/>
          <w:rFonts w:ascii="Arial" w:eastAsia="Times New Roman" w:hAnsi="Arial" w:cs="Arial"/>
          <w:color w:val="auto"/>
          <w:kern w:val="0"/>
          <w:sz w:val="24"/>
          <w:szCs w:val="24"/>
          <w:lang w:eastAsia="pt-BR"/>
        </w:rPr>
      </w:pPr>
      <w:ins w:id="213" w:author="Michel Oliveira" w:date="2020-11-23T19:46:00Z">
        <w:r w:rsidRPr="007F134F">
          <w:rPr>
            <w:rFonts w:ascii="Arial" w:eastAsia="Times New Roman" w:hAnsi="Arial" w:cs="Arial"/>
            <w:color w:val="000000"/>
            <w:kern w:val="0"/>
            <w:sz w:val="24"/>
            <w:szCs w:val="24"/>
            <w:lang w:eastAsia="pt-BR"/>
          </w:rPr>
          <w:t>Contribuindo com este conceito, VARGAS (2009) afirma que: </w:t>
        </w:r>
      </w:ins>
    </w:p>
    <w:p w14:paraId="2AAD0E09" w14:textId="77777777" w:rsidR="00350707" w:rsidRPr="007F134F" w:rsidRDefault="00350707" w:rsidP="00350707">
      <w:pPr>
        <w:suppressAutoHyphens w:val="0"/>
        <w:spacing w:before="138" w:after="0" w:line="240" w:lineRule="auto"/>
        <w:ind w:left="2268" w:right="70"/>
        <w:jc w:val="right"/>
        <w:rPr>
          <w:ins w:id="214" w:author="Michel Oliveira" w:date="2020-11-23T19:46:00Z"/>
          <w:rFonts w:ascii="Arial" w:eastAsia="Arial" w:hAnsi="Arial" w:cs="Arial"/>
          <w:color w:val="000000"/>
          <w:sz w:val="20"/>
          <w:szCs w:val="20"/>
        </w:rPr>
      </w:pPr>
    </w:p>
    <w:p w14:paraId="4C002F55" w14:textId="3358DBA0" w:rsidR="00350707" w:rsidRPr="007F134F" w:rsidRDefault="00350707" w:rsidP="00DC7F84">
      <w:pPr>
        <w:suppressAutoHyphens w:val="0"/>
        <w:spacing w:before="138" w:after="0" w:line="360" w:lineRule="auto"/>
        <w:ind w:left="2268" w:right="70" w:firstLine="284"/>
        <w:jc w:val="both"/>
        <w:rPr>
          <w:ins w:id="215" w:author="Michel Oliveira" w:date="2020-11-23T19:46:00Z"/>
          <w:rFonts w:ascii="Arial" w:eastAsia="Times New Roman" w:hAnsi="Arial" w:cs="Arial"/>
          <w:color w:val="000000"/>
          <w:kern w:val="0"/>
          <w:sz w:val="20"/>
          <w:szCs w:val="20"/>
          <w:lang w:eastAsia="pt-BR"/>
        </w:rPr>
      </w:pPr>
      <w:ins w:id="216" w:author="Michel Oliveira" w:date="2020-11-23T19:46:00Z">
        <w:r w:rsidRPr="007F134F">
          <w:rPr>
            <w:rFonts w:ascii="Arial" w:hAnsi="Arial" w:cs="Arial"/>
            <w:sz w:val="20"/>
            <w:szCs w:val="20"/>
          </w:rPr>
          <w:t>“O gerenciamento de projetos é um conjunto de ferramentas gerenciais que permitem que a empresa desenvolva um conjunto de habilidades, incluindo conhecimento e capacidades individuais, destinados ao controle de eventos não repetitivos, únicos e complexos, dentro de um cenário de tempo, custo e qualidade predeterminados. (VARGAS, 2009, p.6)</w:t>
        </w:r>
        <w:r w:rsidRPr="007F134F">
          <w:rPr>
            <w:rFonts w:ascii="Arial" w:eastAsia="Times New Roman" w:hAnsi="Arial" w:cs="Arial"/>
            <w:color w:val="000000"/>
            <w:kern w:val="0"/>
            <w:sz w:val="20"/>
            <w:szCs w:val="20"/>
            <w:lang w:eastAsia="pt-BR"/>
          </w:rPr>
          <w:t> </w:t>
        </w:r>
      </w:ins>
    </w:p>
    <w:p w14:paraId="72EE4C1C" w14:textId="77777777" w:rsidR="00350707" w:rsidRPr="007F134F" w:rsidRDefault="00350707" w:rsidP="00350707">
      <w:pPr>
        <w:suppressAutoHyphens w:val="0"/>
        <w:spacing w:before="138" w:after="0" w:line="240" w:lineRule="auto"/>
        <w:ind w:left="2268" w:right="70" w:firstLine="284"/>
        <w:jc w:val="both"/>
        <w:rPr>
          <w:ins w:id="217" w:author="Michel Oliveira" w:date="2020-11-23T19:46:00Z"/>
          <w:rFonts w:ascii="Arial" w:eastAsia="Times New Roman" w:hAnsi="Arial" w:cs="Arial"/>
          <w:color w:val="auto"/>
          <w:kern w:val="0"/>
          <w:sz w:val="20"/>
          <w:szCs w:val="20"/>
          <w:lang w:eastAsia="pt-BR"/>
        </w:rPr>
      </w:pPr>
    </w:p>
    <w:p w14:paraId="2754C049" w14:textId="3E24B555" w:rsidR="00350707" w:rsidRPr="007F134F" w:rsidRDefault="00350707" w:rsidP="002A3C64">
      <w:pPr>
        <w:spacing w:line="360" w:lineRule="auto"/>
        <w:ind w:firstLine="851"/>
        <w:jc w:val="both"/>
        <w:rPr>
          <w:ins w:id="218" w:author="Michel Oliveira" w:date="2020-11-23T19:46:00Z"/>
          <w:rFonts w:ascii="Arial" w:eastAsia="Arial" w:hAnsi="Arial" w:cs="Arial"/>
          <w:sz w:val="24"/>
          <w:szCs w:val="24"/>
        </w:rPr>
      </w:pPr>
      <w:ins w:id="219" w:author="Michel Oliveira" w:date="2020-11-23T19:46:00Z">
        <w:r w:rsidRPr="007F134F">
          <w:rPr>
            <w:rFonts w:ascii="Arial" w:eastAsia="Times New Roman" w:hAnsi="Arial" w:cs="Arial"/>
            <w:color w:val="000000"/>
            <w:kern w:val="0"/>
            <w:sz w:val="24"/>
            <w:szCs w:val="24"/>
            <w:lang w:eastAsia="pt-BR"/>
          </w:rPr>
          <w:t>HELDMAN (2006) e VARGAS (2009) acrescentam a esta definição que o gerenciamento é utilizado por pessoas para descrever, organizar e monitorar o andamento das atividades do projeto, podendo envolver ainda termos técnicos e processos, mas também funções, responsabilidades e níveis de autoridade. E que a principal vantagem do gerenciamento de projetos está no fato de que ele não é restrito a propostas gigantescas, de alta complexidade e custo, mas que pode ser aplicado em empreendimentos de qualquer magnitude.</w:t>
        </w:r>
      </w:ins>
      <w:ins w:id="220" w:author="HP" w:date="2020-11-21T17:33:00Z">
        <w:r w:rsidR="007528A5" w:rsidRPr="007F134F">
          <w:rPr>
            <w:rFonts w:ascii="Arial" w:eastAsia="Arial" w:hAnsi="Arial" w:cs="Arial"/>
            <w:sz w:val="24"/>
            <w:szCs w:val="24"/>
          </w:rPr>
          <w:tab/>
        </w:r>
      </w:ins>
    </w:p>
    <w:p w14:paraId="5618E890" w14:textId="1EE08B82" w:rsidR="007528A5" w:rsidRPr="007F134F" w:rsidRDefault="007528A5">
      <w:pPr>
        <w:spacing w:line="360" w:lineRule="auto"/>
        <w:ind w:firstLine="708"/>
        <w:jc w:val="both"/>
        <w:rPr>
          <w:ins w:id="221" w:author="HP" w:date="2020-11-21T17:33:00Z"/>
          <w:rFonts w:ascii="Arial" w:eastAsia="Arial" w:hAnsi="Arial" w:cs="Arial"/>
          <w:sz w:val="24"/>
          <w:szCs w:val="24"/>
        </w:rPr>
        <w:pPrChange w:id="222" w:author="Michel Oliveira" w:date="2020-11-23T19:46:00Z">
          <w:pPr>
            <w:spacing w:line="360" w:lineRule="auto"/>
            <w:jc w:val="both"/>
          </w:pPr>
        </w:pPrChange>
      </w:pPr>
      <w:ins w:id="223" w:author="HP" w:date="2020-11-21T17:33:00Z">
        <w:r w:rsidRPr="007F134F">
          <w:rPr>
            <w:rFonts w:ascii="Arial" w:eastAsia="Arial" w:hAnsi="Arial" w:cs="Arial"/>
            <w:sz w:val="24"/>
            <w:szCs w:val="24"/>
          </w:rPr>
          <w:t xml:space="preserve">Sob o ponto de vista de Heldman (2009), gerenciamento de projetos abrange uma série de ferramentas e técnicas, na qual usada para aperfeiçoar a qualidade do projeto, também utilizada para descrever, organizar e monitorar o andamento das </w:t>
        </w:r>
        <w:r w:rsidRPr="007F134F">
          <w:rPr>
            <w:rFonts w:ascii="Arial" w:eastAsia="Arial" w:hAnsi="Arial" w:cs="Arial"/>
            <w:sz w:val="24"/>
            <w:szCs w:val="24"/>
          </w:rPr>
          <w:lastRenderedPageBreak/>
          <w:t>atividades do projeto. Segundo Heldman, gerenciamento de projetos incluem planejar, executar o plano estabelecido e acompanhar o desempenho, dentre as atividades estão a identificação dos requisitos, definição do planejamento, apreciação das necessidades e a expectativa principais das partes interessadas.</w:t>
        </w:r>
      </w:ins>
    </w:p>
    <w:p w14:paraId="275D0C3D" w14:textId="77777777" w:rsidR="007528A5" w:rsidRPr="007F134F" w:rsidRDefault="007528A5">
      <w:pPr>
        <w:spacing w:line="360" w:lineRule="auto"/>
        <w:ind w:firstLine="708"/>
        <w:jc w:val="both"/>
        <w:rPr>
          <w:ins w:id="224" w:author="HP" w:date="2020-11-21T17:33:00Z"/>
          <w:rFonts w:ascii="Arial" w:eastAsia="Arial" w:hAnsi="Arial" w:cs="Arial"/>
          <w:sz w:val="24"/>
          <w:szCs w:val="24"/>
        </w:rPr>
      </w:pPr>
      <w:ins w:id="225" w:author="HP" w:date="2020-11-21T17:33:00Z">
        <w:r w:rsidRPr="007F134F">
          <w:rPr>
            <w:rFonts w:ascii="Arial" w:eastAsia="Arial" w:hAnsi="Arial" w:cs="Arial"/>
            <w:sz w:val="24"/>
            <w:szCs w:val="24"/>
          </w:rPr>
          <w:t>A gestão de projetos envolve ter um equilíbrio entre as demandas de escopo, tempo, custo, qualidade e bom relacionamento com os clientes. O sucesso na gestão de um projeto, ainda mais se tratando de alto risco e incerto para o cenário, está relacionado ao alcance dos seguintes objetivos: entrega dentro do prazo previsto, dentro do custo orçado, com nível de desempenho adequado, aceitação pelo cliente, com atendimento de forma controlada às mudanças de escopo e respeito à cultura da organização (PMI,2008).</w:t>
        </w:r>
      </w:ins>
    </w:p>
    <w:p w14:paraId="41979B78" w14:textId="77777777" w:rsidR="007528A5" w:rsidRPr="007F134F" w:rsidRDefault="007528A5">
      <w:pPr>
        <w:spacing w:line="360" w:lineRule="auto"/>
        <w:ind w:firstLine="708"/>
        <w:jc w:val="both"/>
        <w:rPr>
          <w:ins w:id="226" w:author="HP" w:date="2020-11-21T17:33:00Z"/>
          <w:rFonts w:ascii="Arial" w:eastAsia="Arial" w:hAnsi="Arial" w:cs="Arial"/>
          <w:sz w:val="24"/>
          <w:szCs w:val="24"/>
        </w:rPr>
      </w:pPr>
      <w:ins w:id="227" w:author="HP" w:date="2020-11-21T17:33:00Z">
        <w:r w:rsidRPr="007F134F">
          <w:rPr>
            <w:rFonts w:ascii="Arial" w:eastAsia="Arial" w:hAnsi="Arial" w:cs="Arial"/>
            <w:sz w:val="24"/>
            <w:szCs w:val="24"/>
          </w:rPr>
          <w:t>O PMBOK (2013) exibe o gerenciamento de projetos como ciclo de vida do projeto dividido em natureza de cinco processos em termos da integração entre os processos, tendo interações e seus objetivos.</w:t>
        </w:r>
      </w:ins>
    </w:p>
    <w:p w14:paraId="19FC584B" w14:textId="77777777" w:rsidR="007528A5" w:rsidRPr="007F134F" w:rsidRDefault="007528A5">
      <w:pPr>
        <w:spacing w:line="360" w:lineRule="auto"/>
        <w:jc w:val="both"/>
        <w:rPr>
          <w:ins w:id="228" w:author="HP" w:date="2020-11-21T17:33:00Z"/>
          <w:rFonts w:ascii="Arial" w:eastAsia="Arial" w:hAnsi="Arial" w:cs="Arial"/>
          <w:sz w:val="24"/>
          <w:szCs w:val="24"/>
        </w:rPr>
      </w:pPr>
      <w:ins w:id="229" w:author="HP" w:date="2020-11-21T17:33:00Z">
        <w:r w:rsidRPr="007F134F">
          <w:rPr>
            <w:rFonts w:ascii="Arial" w:eastAsia="Arial" w:hAnsi="Arial" w:cs="Arial"/>
            <w:sz w:val="24"/>
            <w:szCs w:val="24"/>
          </w:rPr>
          <w:tab/>
          <w:t>Um Grupo de Processos de Gerenciamento de Projetos é um agrupamento lógico de processos de gerenciamento de projetos para atingir os objetivos específicos do projeto. "Processo é um conjunto de ações (inter-relacionadas) que levam a um resultado (saídas esperadas de produtos, resultados ou serviços)". Conforme preconizado no PMBOK, terá seus processos executados no projeto como um todo, mas também podem ser executados completamente em cada fase.</w:t>
        </w:r>
      </w:ins>
    </w:p>
    <w:p w14:paraId="2F391C3C" w14:textId="77777777" w:rsidR="00DD1A6B" w:rsidRPr="007F134F" w:rsidRDefault="00DD1A6B">
      <w:pPr>
        <w:rPr>
          <w:ins w:id="230" w:author="HP" w:date="2020-11-21T17:48:00Z"/>
          <w:rFonts w:cs="Arial"/>
        </w:rPr>
        <w:pPrChange w:id="231" w:author="Michel Oliveira" w:date="2020-11-24T13:20:00Z">
          <w:pPr>
            <w:pStyle w:val="Ttulo3"/>
          </w:pPr>
        </w:pPrChange>
      </w:pPr>
    </w:p>
    <w:p w14:paraId="72F1D284" w14:textId="3BF87232" w:rsidR="007528A5" w:rsidRPr="007F134F" w:rsidRDefault="00DD1A6B">
      <w:pPr>
        <w:pStyle w:val="Ttulo3"/>
        <w:rPr>
          <w:ins w:id="232" w:author="HP" w:date="2020-11-21T17:47:00Z"/>
          <w:rFonts w:cs="Arial"/>
        </w:rPr>
        <w:pPrChange w:id="233" w:author="HP" w:date="2020-11-21T18:38:00Z">
          <w:pPr>
            <w:spacing w:after="0" w:line="360" w:lineRule="auto"/>
          </w:pPr>
        </w:pPrChange>
      </w:pPr>
      <w:bookmarkStart w:id="234" w:name="_Toc58248385"/>
      <w:ins w:id="235" w:author="HP" w:date="2020-11-21T17:47:00Z">
        <w:r w:rsidRPr="007F134F">
          <w:rPr>
            <w:rFonts w:cs="Arial"/>
          </w:rPr>
          <w:t>2.2.1</w:t>
        </w:r>
        <w:del w:id="236" w:author="Michel Oliveira" w:date="2020-11-24T13:20:00Z">
          <w:r w:rsidRPr="007F134F" w:rsidDel="00E64958">
            <w:rPr>
              <w:rFonts w:cs="Arial"/>
            </w:rPr>
            <w:delText>.</w:delText>
          </w:r>
        </w:del>
        <w:r w:rsidRPr="007F134F">
          <w:rPr>
            <w:rFonts w:cs="Arial"/>
          </w:rPr>
          <w:t xml:space="preserve"> </w:t>
        </w:r>
      </w:ins>
      <w:ins w:id="237" w:author="HP" w:date="2020-11-21T17:49:00Z">
        <w:r w:rsidR="00C93DA8" w:rsidRPr="007F134F">
          <w:rPr>
            <w:rFonts w:cs="Arial"/>
          </w:rPr>
          <w:t xml:space="preserve">A importância de gerência de </w:t>
        </w:r>
      </w:ins>
      <w:ins w:id="238" w:author="HP" w:date="2020-11-21T17:47:00Z">
        <w:r w:rsidRPr="007F134F">
          <w:rPr>
            <w:rFonts w:cs="Arial"/>
          </w:rPr>
          <w:t>projetos</w:t>
        </w:r>
      </w:ins>
      <w:ins w:id="239" w:author="HP" w:date="2020-11-21T17:49:00Z">
        <w:r w:rsidR="00C93DA8" w:rsidRPr="007F134F">
          <w:rPr>
            <w:rFonts w:cs="Arial"/>
          </w:rPr>
          <w:t xml:space="preserve"> para evitar falhas</w:t>
        </w:r>
      </w:ins>
      <w:bookmarkEnd w:id="234"/>
    </w:p>
    <w:p w14:paraId="00903D53" w14:textId="77777777" w:rsidR="00DD1A6B" w:rsidRPr="007F134F" w:rsidRDefault="00DD1A6B" w:rsidP="00831D33">
      <w:pPr>
        <w:spacing w:after="0" w:line="360" w:lineRule="auto"/>
        <w:ind w:firstLine="709"/>
        <w:jc w:val="both"/>
        <w:rPr>
          <w:ins w:id="240" w:author="HP" w:date="2020-11-21T17:47:00Z"/>
          <w:rFonts w:ascii="Arial" w:hAnsi="Arial" w:cs="Arial"/>
          <w:color w:val="auto"/>
          <w:sz w:val="24"/>
          <w:szCs w:val="24"/>
        </w:rPr>
      </w:pPr>
    </w:p>
    <w:p w14:paraId="388D5AF1" w14:textId="77777777" w:rsidR="00DD1A6B" w:rsidRPr="007F134F" w:rsidRDefault="00DD1A6B">
      <w:pPr>
        <w:spacing w:line="360" w:lineRule="auto"/>
        <w:ind w:firstLine="708"/>
        <w:jc w:val="both"/>
        <w:rPr>
          <w:ins w:id="241" w:author="HP" w:date="2020-11-21T17:47:00Z"/>
          <w:rFonts w:ascii="Arial" w:hAnsi="Arial" w:cs="Arial"/>
          <w:color w:val="auto"/>
          <w:sz w:val="24"/>
          <w:szCs w:val="24"/>
        </w:rPr>
      </w:pPr>
      <w:ins w:id="242" w:author="HP" w:date="2020-11-21T17:47:00Z">
        <w:r w:rsidRPr="007F134F">
          <w:rPr>
            <w:rFonts w:ascii="Arial" w:hAnsi="Arial" w:cs="Arial"/>
            <w:color w:val="auto"/>
            <w:sz w:val="24"/>
            <w:szCs w:val="24"/>
          </w:rPr>
          <w:t>Segundo Dinsmore (2012) as principais falhas que ocorrem no gerenciamento são:</w:t>
        </w:r>
      </w:ins>
    </w:p>
    <w:p w14:paraId="4AB93A5A" w14:textId="4EEE1CA7" w:rsidR="00831D33" w:rsidRPr="007F134F" w:rsidRDefault="00D56CA7">
      <w:pPr>
        <w:pStyle w:val="PargrafodaLista"/>
        <w:numPr>
          <w:ilvl w:val="0"/>
          <w:numId w:val="30"/>
        </w:numPr>
        <w:rPr>
          <w:ins w:id="243" w:author="HP" w:date="2020-11-21T18:40:00Z"/>
          <w:rFonts w:ascii="Arial" w:hAnsi="Arial" w:cs="Arial"/>
          <w:color w:val="auto"/>
          <w:sz w:val="24"/>
          <w:szCs w:val="24"/>
          <w:rPrChange w:id="244" w:author="HP" w:date="2020-11-21T18:41:00Z">
            <w:rPr>
              <w:ins w:id="245" w:author="HP" w:date="2020-11-21T18:40:00Z"/>
            </w:rPr>
          </w:rPrChange>
        </w:rPr>
        <w:pPrChange w:id="246" w:author="HP" w:date="2020-11-21T18:41:00Z">
          <w:pPr>
            <w:pStyle w:val="CabealhodoSumrio"/>
            <w:spacing w:before="0"/>
            <w:contextualSpacing/>
            <w:jc w:val="both"/>
          </w:pPr>
        </w:pPrChange>
      </w:pPr>
      <w:ins w:id="247" w:author="HP" w:date="2020-11-21T17:47:00Z">
        <w:r w:rsidRPr="007F134F">
          <w:rPr>
            <w:rFonts w:ascii="Arial" w:hAnsi="Arial" w:cs="Arial"/>
            <w:color w:val="auto"/>
            <w:sz w:val="24"/>
            <w:szCs w:val="24"/>
            <w:rPrChange w:id="248" w:author="HP" w:date="2020-11-21T18:41:00Z">
              <w:rPr>
                <w:bCs w:val="0"/>
              </w:rPr>
            </w:rPrChange>
          </w:rPr>
          <w:t>No planejamento;</w:t>
        </w:r>
      </w:ins>
    </w:p>
    <w:p w14:paraId="2600A0DE" w14:textId="5B6B9ED5" w:rsidR="00DD1A6B" w:rsidRPr="007F134F" w:rsidRDefault="00D56CA7">
      <w:pPr>
        <w:pStyle w:val="PargrafodaLista"/>
        <w:numPr>
          <w:ilvl w:val="0"/>
          <w:numId w:val="30"/>
        </w:numPr>
        <w:rPr>
          <w:ins w:id="249" w:author="HP" w:date="2020-11-21T17:47:00Z"/>
          <w:rFonts w:ascii="Arial" w:hAnsi="Arial" w:cs="Arial"/>
          <w:color w:val="auto"/>
          <w:sz w:val="24"/>
          <w:szCs w:val="24"/>
          <w:rPrChange w:id="250" w:author="HP" w:date="2020-11-21T18:41:00Z">
            <w:rPr>
              <w:ins w:id="251" w:author="HP" w:date="2020-11-21T17:47:00Z"/>
            </w:rPr>
          </w:rPrChange>
        </w:rPr>
        <w:pPrChange w:id="252" w:author="HP" w:date="2020-11-21T18:41:00Z">
          <w:pPr>
            <w:spacing w:line="360" w:lineRule="auto"/>
            <w:jc w:val="both"/>
          </w:pPr>
        </w:pPrChange>
      </w:pPr>
      <w:ins w:id="253" w:author="HP" w:date="2020-11-21T17:47:00Z">
        <w:r w:rsidRPr="007F134F">
          <w:rPr>
            <w:rFonts w:ascii="Arial" w:hAnsi="Arial" w:cs="Arial"/>
            <w:color w:val="auto"/>
            <w:sz w:val="24"/>
            <w:szCs w:val="24"/>
            <w:rPrChange w:id="254" w:author="HP" w:date="2020-11-21T18:41:00Z">
              <w:rPr/>
            </w:rPrChange>
          </w:rPr>
          <w:t>Durante a implementação;</w:t>
        </w:r>
      </w:ins>
    </w:p>
    <w:p w14:paraId="012825B1" w14:textId="09F255CF" w:rsidR="00DD1A6B" w:rsidRPr="007F134F" w:rsidRDefault="00D56CA7">
      <w:pPr>
        <w:pStyle w:val="PargrafodaLista"/>
        <w:numPr>
          <w:ilvl w:val="0"/>
          <w:numId w:val="30"/>
        </w:numPr>
        <w:rPr>
          <w:ins w:id="255" w:author="HP" w:date="2020-11-21T17:47:00Z"/>
          <w:rFonts w:ascii="Arial" w:hAnsi="Arial" w:cs="Arial"/>
          <w:color w:val="auto"/>
          <w:sz w:val="24"/>
          <w:szCs w:val="24"/>
          <w:rPrChange w:id="256" w:author="HP" w:date="2020-11-21T18:41:00Z">
            <w:rPr>
              <w:ins w:id="257" w:author="HP" w:date="2020-11-21T17:47:00Z"/>
            </w:rPr>
          </w:rPrChange>
        </w:rPr>
        <w:pPrChange w:id="258" w:author="HP" w:date="2020-11-21T18:41:00Z">
          <w:pPr>
            <w:spacing w:line="360" w:lineRule="auto"/>
            <w:jc w:val="both"/>
          </w:pPr>
        </w:pPrChange>
      </w:pPr>
      <w:ins w:id="259" w:author="HP" w:date="2020-11-21T17:47:00Z">
        <w:r w:rsidRPr="007F134F">
          <w:rPr>
            <w:rFonts w:ascii="Arial" w:hAnsi="Arial" w:cs="Arial"/>
            <w:color w:val="auto"/>
            <w:sz w:val="24"/>
            <w:szCs w:val="24"/>
            <w:rPrChange w:id="260" w:author="HP" w:date="2020-11-21T18:41:00Z">
              <w:rPr/>
            </w:rPrChange>
          </w:rPr>
          <w:t>Falta de visão para o ambiente externo;</w:t>
        </w:r>
      </w:ins>
    </w:p>
    <w:p w14:paraId="7C3A9DE3" w14:textId="18560AEE" w:rsidR="00DD1A6B" w:rsidRPr="007F134F" w:rsidRDefault="00D56CA7">
      <w:pPr>
        <w:pStyle w:val="PargrafodaLista"/>
        <w:numPr>
          <w:ilvl w:val="0"/>
          <w:numId w:val="30"/>
        </w:numPr>
        <w:rPr>
          <w:ins w:id="261" w:author="HP" w:date="2020-11-21T17:47:00Z"/>
          <w:rFonts w:ascii="Arial" w:hAnsi="Arial" w:cs="Arial"/>
          <w:color w:val="auto"/>
          <w:sz w:val="24"/>
          <w:szCs w:val="24"/>
          <w:rPrChange w:id="262" w:author="HP" w:date="2020-11-21T18:41:00Z">
            <w:rPr>
              <w:ins w:id="263" w:author="HP" w:date="2020-11-21T17:47:00Z"/>
            </w:rPr>
          </w:rPrChange>
        </w:rPr>
        <w:pPrChange w:id="264" w:author="HP" w:date="2020-11-21T18:41:00Z">
          <w:pPr>
            <w:spacing w:line="360" w:lineRule="auto"/>
            <w:jc w:val="both"/>
          </w:pPr>
        </w:pPrChange>
      </w:pPr>
      <w:ins w:id="265" w:author="HP" w:date="2020-11-21T17:47:00Z">
        <w:r w:rsidRPr="007F134F">
          <w:rPr>
            <w:rFonts w:ascii="Arial" w:hAnsi="Arial" w:cs="Arial"/>
            <w:color w:val="auto"/>
            <w:sz w:val="24"/>
            <w:szCs w:val="24"/>
            <w:rPrChange w:id="266" w:author="HP" w:date="2020-11-21T18:41:00Z">
              <w:rPr/>
            </w:rPrChange>
          </w:rPr>
          <w:t>Pouco ou nenhum treinamento;</w:t>
        </w:r>
      </w:ins>
    </w:p>
    <w:p w14:paraId="6FC7FC35" w14:textId="42FBAF47" w:rsidR="00DD1A6B" w:rsidRPr="007F134F" w:rsidRDefault="00D56CA7">
      <w:pPr>
        <w:pStyle w:val="PargrafodaLista"/>
        <w:numPr>
          <w:ilvl w:val="0"/>
          <w:numId w:val="30"/>
        </w:numPr>
        <w:rPr>
          <w:ins w:id="267" w:author="HP" w:date="2020-11-21T17:47:00Z"/>
          <w:rFonts w:ascii="Arial" w:hAnsi="Arial" w:cs="Arial"/>
          <w:color w:val="auto"/>
          <w:sz w:val="24"/>
          <w:szCs w:val="24"/>
          <w:rPrChange w:id="268" w:author="HP" w:date="2020-11-21T18:41:00Z">
            <w:rPr>
              <w:ins w:id="269" w:author="HP" w:date="2020-11-21T17:47:00Z"/>
            </w:rPr>
          </w:rPrChange>
        </w:rPr>
        <w:pPrChange w:id="270" w:author="HP" w:date="2020-11-21T18:41:00Z">
          <w:pPr>
            <w:spacing w:line="360" w:lineRule="auto"/>
            <w:jc w:val="both"/>
          </w:pPr>
        </w:pPrChange>
      </w:pPr>
      <w:ins w:id="271" w:author="HP" w:date="2020-11-21T17:47:00Z">
        <w:r w:rsidRPr="007F134F">
          <w:rPr>
            <w:rFonts w:ascii="Arial" w:hAnsi="Arial" w:cs="Arial"/>
            <w:color w:val="auto"/>
            <w:sz w:val="24"/>
            <w:szCs w:val="24"/>
            <w:rPrChange w:id="272" w:author="HP" w:date="2020-11-21T18:41:00Z">
              <w:rPr/>
            </w:rPrChange>
          </w:rPr>
          <w:lastRenderedPageBreak/>
          <w:t>Falta de autoridade para gerenciamento;</w:t>
        </w:r>
      </w:ins>
    </w:p>
    <w:p w14:paraId="66237476" w14:textId="6977F819" w:rsidR="00DD1A6B" w:rsidRPr="007F134F" w:rsidRDefault="00D56CA7">
      <w:pPr>
        <w:pStyle w:val="PargrafodaLista"/>
        <w:numPr>
          <w:ilvl w:val="0"/>
          <w:numId w:val="30"/>
        </w:numPr>
        <w:rPr>
          <w:ins w:id="273" w:author="HP" w:date="2020-11-21T17:47:00Z"/>
          <w:rFonts w:ascii="Arial" w:hAnsi="Arial" w:cs="Arial"/>
          <w:color w:val="auto"/>
          <w:sz w:val="24"/>
          <w:szCs w:val="24"/>
          <w:rPrChange w:id="274" w:author="HP" w:date="2020-11-21T18:41:00Z">
            <w:rPr>
              <w:ins w:id="275" w:author="HP" w:date="2020-11-21T17:47:00Z"/>
            </w:rPr>
          </w:rPrChange>
        </w:rPr>
        <w:pPrChange w:id="276" w:author="HP" w:date="2020-11-21T18:41:00Z">
          <w:pPr>
            <w:spacing w:line="360" w:lineRule="auto"/>
            <w:jc w:val="both"/>
          </w:pPr>
        </w:pPrChange>
      </w:pPr>
      <w:ins w:id="277" w:author="HP" w:date="2020-11-21T17:47:00Z">
        <w:r w:rsidRPr="007F134F">
          <w:rPr>
            <w:rFonts w:ascii="Arial" w:hAnsi="Arial" w:cs="Arial"/>
            <w:color w:val="auto"/>
            <w:sz w:val="24"/>
            <w:szCs w:val="24"/>
            <w:rPrChange w:id="278" w:author="HP" w:date="2020-11-21T18:41:00Z">
              <w:rPr/>
            </w:rPrChange>
          </w:rPr>
          <w:t>Gerenciamento inadequado de todas as etapas do ciclo de vida do projeto;</w:t>
        </w:r>
      </w:ins>
    </w:p>
    <w:p w14:paraId="7937D2C4" w14:textId="520DE884" w:rsidR="00DD1A6B" w:rsidRPr="007F134F" w:rsidRDefault="00D56CA7">
      <w:pPr>
        <w:pStyle w:val="PargrafodaLista"/>
        <w:numPr>
          <w:ilvl w:val="0"/>
          <w:numId w:val="30"/>
        </w:numPr>
        <w:rPr>
          <w:ins w:id="279" w:author="HP" w:date="2020-11-21T17:47:00Z"/>
          <w:rFonts w:ascii="Arial" w:hAnsi="Arial" w:cs="Arial"/>
          <w:color w:val="auto"/>
          <w:sz w:val="24"/>
          <w:szCs w:val="24"/>
          <w:rPrChange w:id="280" w:author="HP" w:date="2020-11-21T18:41:00Z">
            <w:rPr>
              <w:ins w:id="281" w:author="HP" w:date="2020-11-21T17:47:00Z"/>
            </w:rPr>
          </w:rPrChange>
        </w:rPr>
        <w:pPrChange w:id="282" w:author="HP" w:date="2020-11-21T18:41:00Z">
          <w:pPr>
            <w:spacing w:line="360" w:lineRule="auto"/>
            <w:jc w:val="both"/>
          </w:pPr>
        </w:pPrChange>
      </w:pPr>
      <w:ins w:id="283" w:author="HP" w:date="2020-11-21T17:47:00Z">
        <w:r w:rsidRPr="007F134F">
          <w:rPr>
            <w:rFonts w:ascii="Arial" w:hAnsi="Arial" w:cs="Arial"/>
            <w:color w:val="auto"/>
            <w:sz w:val="24"/>
            <w:szCs w:val="24"/>
            <w:rPrChange w:id="284" w:author="HP" w:date="2020-11-21T18:41:00Z">
              <w:rPr/>
            </w:rPrChange>
          </w:rPr>
          <w:t>Rigidez para mudança;</w:t>
        </w:r>
      </w:ins>
    </w:p>
    <w:p w14:paraId="6D9DABBA" w14:textId="16F9841A" w:rsidR="00DD1A6B" w:rsidRPr="007F134F" w:rsidRDefault="00D56CA7">
      <w:pPr>
        <w:pStyle w:val="PargrafodaLista"/>
        <w:numPr>
          <w:ilvl w:val="0"/>
          <w:numId w:val="30"/>
        </w:numPr>
        <w:rPr>
          <w:ins w:id="285" w:author="HP" w:date="2020-11-21T17:47:00Z"/>
          <w:rFonts w:ascii="Arial" w:hAnsi="Arial" w:cs="Arial"/>
          <w:color w:val="auto"/>
          <w:sz w:val="24"/>
          <w:szCs w:val="24"/>
          <w:rPrChange w:id="286" w:author="HP" w:date="2020-11-21T18:41:00Z">
            <w:rPr>
              <w:ins w:id="287" w:author="HP" w:date="2020-11-21T17:47:00Z"/>
            </w:rPr>
          </w:rPrChange>
        </w:rPr>
        <w:pPrChange w:id="288" w:author="HP" w:date="2020-11-21T18:41:00Z">
          <w:pPr>
            <w:spacing w:line="360" w:lineRule="auto"/>
            <w:jc w:val="both"/>
          </w:pPr>
        </w:pPrChange>
      </w:pPr>
      <w:ins w:id="289" w:author="HP" w:date="2020-11-21T17:47:00Z">
        <w:r w:rsidRPr="007F134F">
          <w:rPr>
            <w:rFonts w:ascii="Arial" w:hAnsi="Arial" w:cs="Arial"/>
            <w:color w:val="auto"/>
            <w:sz w:val="24"/>
            <w:szCs w:val="24"/>
            <w:rPrChange w:id="290" w:author="HP" w:date="2020-11-21T18:41:00Z">
              <w:rPr/>
            </w:rPrChange>
          </w:rPr>
          <w:t>Falta ou excesso de controle;</w:t>
        </w:r>
      </w:ins>
    </w:p>
    <w:p w14:paraId="54D1E898" w14:textId="255D31CD" w:rsidR="00DD1A6B" w:rsidRPr="007F134F" w:rsidRDefault="00D56CA7">
      <w:pPr>
        <w:pStyle w:val="PargrafodaLista"/>
        <w:numPr>
          <w:ilvl w:val="0"/>
          <w:numId w:val="30"/>
        </w:numPr>
        <w:rPr>
          <w:ins w:id="291" w:author="HP" w:date="2020-11-21T17:47:00Z"/>
          <w:rFonts w:ascii="Arial" w:hAnsi="Arial" w:cs="Arial"/>
          <w:color w:val="auto"/>
          <w:sz w:val="24"/>
          <w:szCs w:val="24"/>
          <w:rPrChange w:id="292" w:author="HP" w:date="2020-11-21T18:41:00Z">
            <w:rPr>
              <w:ins w:id="293" w:author="HP" w:date="2020-11-21T17:47:00Z"/>
            </w:rPr>
          </w:rPrChange>
        </w:rPr>
        <w:pPrChange w:id="294" w:author="HP" w:date="2020-11-21T18:41:00Z">
          <w:pPr>
            <w:spacing w:line="360" w:lineRule="auto"/>
            <w:jc w:val="both"/>
          </w:pPr>
        </w:pPrChange>
      </w:pPr>
      <w:ins w:id="295" w:author="HP" w:date="2020-11-21T17:47:00Z">
        <w:r w:rsidRPr="007F134F">
          <w:rPr>
            <w:rFonts w:ascii="Arial" w:hAnsi="Arial" w:cs="Arial"/>
            <w:color w:val="auto"/>
            <w:sz w:val="24"/>
            <w:szCs w:val="24"/>
            <w:rPrChange w:id="296" w:author="HP" w:date="2020-11-21T18:41:00Z">
              <w:rPr/>
            </w:rPrChange>
          </w:rPr>
          <w:t>Falta de apoio de supervisores na empresa;</w:t>
        </w:r>
      </w:ins>
    </w:p>
    <w:p w14:paraId="13D4E9F6" w14:textId="2253645C" w:rsidR="00DD1A6B" w:rsidRPr="007F134F" w:rsidRDefault="00D56CA7">
      <w:pPr>
        <w:pStyle w:val="PargrafodaLista"/>
        <w:numPr>
          <w:ilvl w:val="0"/>
          <w:numId w:val="30"/>
        </w:numPr>
        <w:rPr>
          <w:ins w:id="297" w:author="HP" w:date="2020-11-21T17:47:00Z"/>
          <w:rFonts w:ascii="Arial" w:hAnsi="Arial" w:cs="Arial"/>
          <w:color w:val="auto"/>
          <w:sz w:val="24"/>
          <w:szCs w:val="24"/>
          <w:rPrChange w:id="298" w:author="HP" w:date="2020-11-21T18:41:00Z">
            <w:rPr>
              <w:ins w:id="299" w:author="HP" w:date="2020-11-21T17:47:00Z"/>
            </w:rPr>
          </w:rPrChange>
        </w:rPr>
        <w:pPrChange w:id="300" w:author="HP" w:date="2020-11-21T18:41:00Z">
          <w:pPr>
            <w:spacing w:line="360" w:lineRule="auto"/>
            <w:jc w:val="both"/>
          </w:pPr>
        </w:pPrChange>
      </w:pPr>
      <w:ins w:id="301" w:author="HP" w:date="2020-11-21T17:47:00Z">
        <w:r w:rsidRPr="007F134F">
          <w:rPr>
            <w:rFonts w:ascii="Arial" w:hAnsi="Arial" w:cs="Arial"/>
            <w:color w:val="auto"/>
            <w:sz w:val="24"/>
            <w:szCs w:val="24"/>
            <w:rPrChange w:id="302" w:author="HP" w:date="2020-11-21T18:41:00Z">
              <w:rPr/>
            </w:rPrChange>
          </w:rPr>
          <w:t>Falta de integração na equipe.</w:t>
        </w:r>
      </w:ins>
    </w:p>
    <w:p w14:paraId="1CE47E73" w14:textId="77777777" w:rsidR="00060DAB" w:rsidRPr="007F134F" w:rsidRDefault="00060DAB" w:rsidP="00D56CA7">
      <w:pPr>
        <w:spacing w:line="360" w:lineRule="auto"/>
        <w:ind w:firstLine="708"/>
        <w:jc w:val="both"/>
        <w:rPr>
          <w:ins w:id="303" w:author="HP" w:date="2020-11-21T18:40:00Z"/>
          <w:rFonts w:ascii="Arial" w:hAnsi="Arial" w:cs="Arial"/>
          <w:color w:val="auto"/>
          <w:sz w:val="24"/>
          <w:szCs w:val="24"/>
        </w:rPr>
      </w:pPr>
    </w:p>
    <w:p w14:paraId="2A7EEB22" w14:textId="538E8080" w:rsidR="00DD1A6B" w:rsidRPr="007F134F" w:rsidRDefault="00DD1A6B" w:rsidP="00831D33">
      <w:pPr>
        <w:spacing w:line="360" w:lineRule="auto"/>
        <w:ind w:firstLine="708"/>
        <w:jc w:val="both"/>
        <w:rPr>
          <w:ins w:id="304" w:author="HP" w:date="2020-11-21T17:48:00Z"/>
          <w:rFonts w:ascii="Arial" w:hAnsi="Arial" w:cs="Arial"/>
          <w:color w:val="auto"/>
          <w:sz w:val="24"/>
          <w:szCs w:val="24"/>
        </w:rPr>
      </w:pPr>
      <w:ins w:id="305" w:author="HP" w:date="2020-11-21T17:47:00Z">
        <w:r w:rsidRPr="007F134F">
          <w:rPr>
            <w:rFonts w:ascii="Arial" w:hAnsi="Arial" w:cs="Arial"/>
            <w:color w:val="auto"/>
            <w:sz w:val="24"/>
            <w:szCs w:val="24"/>
          </w:rPr>
          <w:t>Para Tenstep (2012) as principais falhas em projetos são: planejamento inadequado; resistência para mudança, principalmente no escopo; falta de planejamento do plano de trabalho; falha na comunicação; e gerenciamento de qualidade.</w:t>
        </w:r>
      </w:ins>
    </w:p>
    <w:p w14:paraId="708D9356" w14:textId="317D2EF3" w:rsidR="00DD1A6B" w:rsidRPr="007F134F" w:rsidRDefault="00DD1A6B">
      <w:pPr>
        <w:spacing w:line="360" w:lineRule="auto"/>
        <w:ind w:firstLine="708"/>
        <w:jc w:val="both"/>
        <w:rPr>
          <w:ins w:id="306" w:author="HP" w:date="2020-11-21T17:47:00Z"/>
          <w:rFonts w:ascii="Arial" w:hAnsi="Arial" w:cs="Arial"/>
          <w:color w:val="auto"/>
          <w:sz w:val="24"/>
          <w:szCs w:val="24"/>
        </w:rPr>
        <w:pPrChange w:id="307" w:author="HP" w:date="2020-11-21T18:38:00Z">
          <w:pPr>
            <w:spacing w:line="360" w:lineRule="auto"/>
            <w:jc w:val="both"/>
          </w:pPr>
        </w:pPrChange>
      </w:pPr>
      <w:ins w:id="308" w:author="HP" w:date="2020-11-21T17:47:00Z">
        <w:r w:rsidRPr="007F134F">
          <w:rPr>
            <w:rFonts w:ascii="Arial" w:hAnsi="Arial" w:cs="Arial"/>
            <w:color w:val="auto"/>
            <w:sz w:val="24"/>
            <w:szCs w:val="24"/>
          </w:rPr>
          <w:t>Santos Jr (2011), ainda complementa que os principais erros são:</w:t>
        </w:r>
      </w:ins>
    </w:p>
    <w:p w14:paraId="025A4355" w14:textId="1458582F" w:rsidR="00DD1A6B" w:rsidRPr="007F134F" w:rsidRDefault="00060DAB">
      <w:pPr>
        <w:pStyle w:val="PargrafodaLista"/>
        <w:numPr>
          <w:ilvl w:val="0"/>
          <w:numId w:val="31"/>
        </w:numPr>
        <w:rPr>
          <w:ins w:id="309" w:author="HP" w:date="2020-11-21T17:47:00Z"/>
          <w:rFonts w:ascii="Arial" w:hAnsi="Arial" w:cs="Arial"/>
          <w:color w:val="auto"/>
          <w:sz w:val="24"/>
          <w:szCs w:val="24"/>
          <w:rPrChange w:id="310" w:author="HP" w:date="2020-11-21T18:42:00Z">
            <w:rPr>
              <w:ins w:id="311" w:author="HP" w:date="2020-11-21T17:47:00Z"/>
            </w:rPr>
          </w:rPrChange>
        </w:rPr>
        <w:pPrChange w:id="312" w:author="HP" w:date="2020-11-21T18:42:00Z">
          <w:pPr>
            <w:spacing w:line="360" w:lineRule="auto"/>
            <w:jc w:val="both"/>
          </w:pPr>
        </w:pPrChange>
      </w:pPr>
      <w:ins w:id="313" w:author="HP" w:date="2020-11-21T17:47:00Z">
        <w:r w:rsidRPr="007F134F">
          <w:rPr>
            <w:rFonts w:ascii="Arial" w:hAnsi="Arial" w:cs="Arial"/>
            <w:color w:val="auto"/>
            <w:sz w:val="24"/>
            <w:szCs w:val="24"/>
            <w:rPrChange w:id="314" w:author="HP" w:date="2020-11-21T18:42:00Z">
              <w:rPr/>
            </w:rPrChange>
          </w:rPr>
          <w:t>Planejamento inadequado, principalmente do escopo;</w:t>
        </w:r>
      </w:ins>
    </w:p>
    <w:p w14:paraId="5BD5B55F" w14:textId="3CB9CFA9" w:rsidR="00DD1A6B" w:rsidRPr="007F134F" w:rsidRDefault="00060DAB">
      <w:pPr>
        <w:pStyle w:val="PargrafodaLista"/>
        <w:numPr>
          <w:ilvl w:val="0"/>
          <w:numId w:val="31"/>
        </w:numPr>
        <w:rPr>
          <w:ins w:id="315" w:author="HP" w:date="2020-11-21T17:47:00Z"/>
          <w:rFonts w:ascii="Arial" w:hAnsi="Arial" w:cs="Arial"/>
          <w:color w:val="auto"/>
          <w:sz w:val="24"/>
          <w:szCs w:val="24"/>
          <w:rPrChange w:id="316" w:author="HP" w:date="2020-11-21T18:42:00Z">
            <w:rPr>
              <w:ins w:id="317" w:author="HP" w:date="2020-11-21T17:47:00Z"/>
            </w:rPr>
          </w:rPrChange>
        </w:rPr>
        <w:pPrChange w:id="318" w:author="HP" w:date="2020-11-21T18:42:00Z">
          <w:pPr>
            <w:spacing w:line="360" w:lineRule="auto"/>
            <w:jc w:val="both"/>
          </w:pPr>
        </w:pPrChange>
      </w:pPr>
      <w:ins w:id="319" w:author="HP" w:date="2020-11-21T17:47:00Z">
        <w:r w:rsidRPr="007F134F">
          <w:rPr>
            <w:rFonts w:ascii="Arial" w:hAnsi="Arial" w:cs="Arial"/>
            <w:color w:val="auto"/>
            <w:sz w:val="24"/>
            <w:szCs w:val="24"/>
            <w:rPrChange w:id="320" w:author="HP" w:date="2020-11-21T18:42:00Z">
              <w:rPr/>
            </w:rPrChange>
          </w:rPr>
          <w:t>Planejamento errôneo do plano de trabalho;</w:t>
        </w:r>
      </w:ins>
    </w:p>
    <w:p w14:paraId="309BDEC6" w14:textId="6BC97876" w:rsidR="00DD1A6B" w:rsidRPr="007F134F" w:rsidRDefault="00060DAB">
      <w:pPr>
        <w:pStyle w:val="PargrafodaLista"/>
        <w:numPr>
          <w:ilvl w:val="0"/>
          <w:numId w:val="31"/>
        </w:numPr>
        <w:rPr>
          <w:ins w:id="321" w:author="HP" w:date="2020-11-21T17:47:00Z"/>
          <w:rFonts w:ascii="Arial" w:hAnsi="Arial" w:cs="Arial"/>
          <w:color w:val="auto"/>
          <w:sz w:val="24"/>
          <w:szCs w:val="24"/>
          <w:rPrChange w:id="322" w:author="HP" w:date="2020-11-21T18:42:00Z">
            <w:rPr>
              <w:ins w:id="323" w:author="HP" w:date="2020-11-21T17:47:00Z"/>
            </w:rPr>
          </w:rPrChange>
        </w:rPr>
        <w:pPrChange w:id="324" w:author="HP" w:date="2020-11-21T18:42:00Z">
          <w:pPr>
            <w:spacing w:line="360" w:lineRule="auto"/>
            <w:jc w:val="both"/>
          </w:pPr>
        </w:pPrChange>
      </w:pPr>
      <w:ins w:id="325" w:author="HP" w:date="2020-11-21T17:47:00Z">
        <w:r w:rsidRPr="007F134F">
          <w:rPr>
            <w:rFonts w:ascii="Arial" w:hAnsi="Arial" w:cs="Arial"/>
            <w:color w:val="auto"/>
            <w:sz w:val="24"/>
            <w:szCs w:val="24"/>
            <w:rPrChange w:id="326" w:author="HP" w:date="2020-11-21T18:42:00Z">
              <w:rPr/>
            </w:rPrChange>
          </w:rPr>
          <w:t>Recursos humanos e financeiros insuficientes ou inadequados;</w:t>
        </w:r>
      </w:ins>
    </w:p>
    <w:p w14:paraId="66BE1391" w14:textId="6A32AC7E" w:rsidR="00DD1A6B" w:rsidRPr="007F134F" w:rsidRDefault="00060DAB">
      <w:pPr>
        <w:pStyle w:val="PargrafodaLista"/>
        <w:numPr>
          <w:ilvl w:val="0"/>
          <w:numId w:val="31"/>
        </w:numPr>
        <w:rPr>
          <w:ins w:id="327" w:author="HP" w:date="2020-11-21T17:47:00Z"/>
          <w:rFonts w:ascii="Arial" w:hAnsi="Arial" w:cs="Arial"/>
          <w:color w:val="auto"/>
          <w:sz w:val="24"/>
          <w:szCs w:val="24"/>
          <w:rPrChange w:id="328" w:author="HP" w:date="2020-11-21T18:42:00Z">
            <w:rPr>
              <w:ins w:id="329" w:author="HP" w:date="2020-11-21T17:47:00Z"/>
            </w:rPr>
          </w:rPrChange>
        </w:rPr>
        <w:pPrChange w:id="330" w:author="HP" w:date="2020-11-21T18:42:00Z">
          <w:pPr>
            <w:spacing w:line="360" w:lineRule="auto"/>
            <w:jc w:val="both"/>
          </w:pPr>
        </w:pPrChange>
      </w:pPr>
      <w:ins w:id="331" w:author="HP" w:date="2020-11-21T17:47:00Z">
        <w:r w:rsidRPr="007F134F">
          <w:rPr>
            <w:rFonts w:ascii="Arial" w:hAnsi="Arial" w:cs="Arial"/>
            <w:color w:val="auto"/>
            <w:sz w:val="24"/>
            <w:szCs w:val="24"/>
            <w:rPrChange w:id="332" w:author="HP" w:date="2020-11-21T18:42:00Z">
              <w:rPr/>
            </w:rPrChange>
          </w:rPr>
          <w:t>Mudança de escopo inadequada;</w:t>
        </w:r>
      </w:ins>
    </w:p>
    <w:p w14:paraId="25018003" w14:textId="4E684336" w:rsidR="00DD1A6B" w:rsidRPr="007F134F" w:rsidRDefault="00060DAB">
      <w:pPr>
        <w:pStyle w:val="PargrafodaLista"/>
        <w:numPr>
          <w:ilvl w:val="0"/>
          <w:numId w:val="31"/>
        </w:numPr>
        <w:rPr>
          <w:ins w:id="333" w:author="HP" w:date="2020-11-21T17:47:00Z"/>
          <w:rFonts w:ascii="Arial" w:hAnsi="Arial" w:cs="Arial"/>
          <w:color w:val="auto"/>
          <w:sz w:val="24"/>
          <w:szCs w:val="24"/>
          <w:rPrChange w:id="334" w:author="HP" w:date="2020-11-21T18:42:00Z">
            <w:rPr>
              <w:ins w:id="335" w:author="HP" w:date="2020-11-21T17:47:00Z"/>
            </w:rPr>
          </w:rPrChange>
        </w:rPr>
        <w:pPrChange w:id="336" w:author="HP" w:date="2020-11-21T18:42:00Z">
          <w:pPr>
            <w:spacing w:line="360" w:lineRule="auto"/>
            <w:jc w:val="both"/>
          </w:pPr>
        </w:pPrChange>
      </w:pPr>
      <w:ins w:id="337" w:author="HP" w:date="2020-11-21T17:47:00Z">
        <w:r w:rsidRPr="007F134F">
          <w:rPr>
            <w:rFonts w:ascii="Arial" w:hAnsi="Arial" w:cs="Arial"/>
            <w:color w:val="auto"/>
            <w:sz w:val="24"/>
            <w:szCs w:val="24"/>
            <w:rPrChange w:id="338" w:author="HP" w:date="2020-11-21T18:42:00Z">
              <w:rPr/>
            </w:rPrChange>
          </w:rPr>
          <w:t>Falha na comunicação;</w:t>
        </w:r>
      </w:ins>
    </w:p>
    <w:p w14:paraId="4598C0DE" w14:textId="122175B5" w:rsidR="00DD1A6B" w:rsidRPr="007F134F" w:rsidRDefault="00060DAB">
      <w:pPr>
        <w:pStyle w:val="PargrafodaLista"/>
        <w:numPr>
          <w:ilvl w:val="0"/>
          <w:numId w:val="31"/>
        </w:numPr>
        <w:rPr>
          <w:ins w:id="339" w:author="HP" w:date="2020-11-21T17:47:00Z"/>
          <w:rFonts w:ascii="Arial" w:hAnsi="Arial" w:cs="Arial"/>
          <w:color w:val="auto"/>
          <w:sz w:val="24"/>
          <w:szCs w:val="24"/>
          <w:rPrChange w:id="340" w:author="HP" w:date="2020-11-21T18:42:00Z">
            <w:rPr>
              <w:ins w:id="341" w:author="HP" w:date="2020-11-21T17:47:00Z"/>
            </w:rPr>
          </w:rPrChange>
        </w:rPr>
        <w:pPrChange w:id="342" w:author="HP" w:date="2020-11-21T18:42:00Z">
          <w:pPr>
            <w:spacing w:line="360" w:lineRule="auto"/>
            <w:jc w:val="both"/>
          </w:pPr>
        </w:pPrChange>
      </w:pPr>
      <w:ins w:id="343" w:author="HP" w:date="2020-11-21T17:47:00Z">
        <w:r w:rsidRPr="007F134F">
          <w:rPr>
            <w:rFonts w:ascii="Arial" w:hAnsi="Arial" w:cs="Arial"/>
            <w:color w:val="auto"/>
            <w:sz w:val="24"/>
            <w:szCs w:val="24"/>
            <w:rPrChange w:id="344" w:author="HP" w:date="2020-11-21T18:42:00Z">
              <w:rPr/>
            </w:rPrChange>
          </w:rPr>
          <w:t>Falta de visão dos riscos do projeto;</w:t>
        </w:r>
      </w:ins>
    </w:p>
    <w:p w14:paraId="102BCCF5" w14:textId="1DB8BF45" w:rsidR="00DD1A6B" w:rsidRPr="007F134F" w:rsidRDefault="00060DAB">
      <w:pPr>
        <w:pStyle w:val="PargrafodaLista"/>
        <w:numPr>
          <w:ilvl w:val="0"/>
          <w:numId w:val="31"/>
        </w:numPr>
        <w:rPr>
          <w:ins w:id="345" w:author="HP" w:date="2020-11-21T17:47:00Z"/>
          <w:rFonts w:ascii="Arial" w:hAnsi="Arial" w:cs="Arial"/>
          <w:color w:val="auto"/>
          <w:sz w:val="24"/>
          <w:szCs w:val="24"/>
          <w:rPrChange w:id="346" w:author="HP" w:date="2020-11-21T18:42:00Z">
            <w:rPr>
              <w:ins w:id="347" w:author="HP" w:date="2020-11-21T17:47:00Z"/>
            </w:rPr>
          </w:rPrChange>
        </w:rPr>
        <w:pPrChange w:id="348" w:author="HP" w:date="2020-11-21T18:42:00Z">
          <w:pPr>
            <w:spacing w:line="360" w:lineRule="auto"/>
            <w:jc w:val="both"/>
          </w:pPr>
        </w:pPrChange>
      </w:pPr>
      <w:ins w:id="349" w:author="HP" w:date="2020-11-21T17:47:00Z">
        <w:r w:rsidRPr="007F134F">
          <w:rPr>
            <w:rFonts w:ascii="Arial" w:hAnsi="Arial" w:cs="Arial"/>
            <w:color w:val="auto"/>
            <w:sz w:val="24"/>
            <w:szCs w:val="24"/>
            <w:rPrChange w:id="350" w:author="HP" w:date="2020-11-21T18:42:00Z">
              <w:rPr/>
            </w:rPrChange>
          </w:rPr>
          <w:t>Falha no gerenciamento da qualidade do projeto.</w:t>
        </w:r>
      </w:ins>
    </w:p>
    <w:p w14:paraId="4652A43C" w14:textId="0A6E45D5" w:rsidR="003B4555" w:rsidRPr="007F134F" w:rsidDel="00F0275F" w:rsidRDefault="00136E5B" w:rsidP="00831D33">
      <w:pPr>
        <w:spacing w:after="0" w:line="360" w:lineRule="auto"/>
        <w:ind w:firstLine="709"/>
        <w:jc w:val="both"/>
        <w:rPr>
          <w:moveFrom w:id="351" w:author="HP" w:date="2020-11-21T17:34:00Z"/>
          <w:rFonts w:ascii="Arial" w:eastAsia="Arial" w:hAnsi="Arial" w:cs="Arial"/>
          <w:color w:val="000000"/>
          <w:sz w:val="24"/>
          <w:szCs w:val="24"/>
        </w:rPr>
      </w:pPr>
      <w:moveFromRangeStart w:id="352" w:author="HP" w:date="2020-11-21T17:34:00Z" w:name="move56872501"/>
      <w:moveFrom w:id="353" w:author="HP" w:date="2020-11-21T17:34:00Z">
        <w:r w:rsidRPr="007F134F" w:rsidDel="00F0275F">
          <w:rPr>
            <w:rFonts w:ascii="Arial" w:eastAsia="Arial" w:hAnsi="Arial" w:cs="Arial"/>
            <w:color w:val="000000"/>
            <w:sz w:val="24"/>
            <w:szCs w:val="24"/>
          </w:rPr>
          <w:t>O PMBOK sugere o gerenciamento de projetos utilizando como base nove áreas de conhecimento. São elas: escopo, tempo, custos, qualidade, recursos humanos, comunicações, riscos, aquisições e integração.</w:t>
        </w:r>
      </w:moveFrom>
    </w:p>
    <w:p w14:paraId="6B736A82" w14:textId="011C5161" w:rsidR="003B4555" w:rsidRPr="007F134F" w:rsidDel="0032755F" w:rsidRDefault="003B4555">
      <w:pPr>
        <w:spacing w:after="0" w:line="360" w:lineRule="auto"/>
        <w:ind w:firstLine="709"/>
        <w:jc w:val="both"/>
        <w:rPr>
          <w:moveFrom w:id="354" w:author="HP" w:date="2020-11-21T17:34:00Z"/>
          <w:rFonts w:ascii="Arial" w:eastAsia="Arial" w:hAnsi="Arial" w:cs="Arial"/>
          <w:color w:val="000000"/>
          <w:sz w:val="24"/>
          <w:szCs w:val="24"/>
        </w:rPr>
      </w:pPr>
    </w:p>
    <w:p w14:paraId="45C9FFD4" w14:textId="3C5DC22C" w:rsidR="003B4555" w:rsidRPr="007F134F" w:rsidDel="00F0275F" w:rsidRDefault="00136E5B">
      <w:pPr>
        <w:spacing w:after="0" w:line="360" w:lineRule="auto"/>
        <w:ind w:firstLine="709"/>
        <w:jc w:val="both"/>
        <w:rPr>
          <w:moveFrom w:id="355" w:author="HP" w:date="2020-11-21T17:34:00Z"/>
          <w:rFonts w:ascii="Arial" w:eastAsia="Arial" w:hAnsi="Arial" w:cs="Arial"/>
          <w:color w:val="000000"/>
          <w:sz w:val="24"/>
          <w:szCs w:val="24"/>
        </w:rPr>
      </w:pPr>
      <w:moveFrom w:id="356" w:author="HP" w:date="2020-11-21T17:34:00Z">
        <w:r w:rsidRPr="007F134F" w:rsidDel="00F0275F">
          <w:rPr>
            <w:rFonts w:ascii="Arial" w:eastAsia="Arial" w:hAnsi="Arial" w:cs="Arial"/>
            <w:color w:val="000000"/>
            <w:sz w:val="24"/>
            <w:szCs w:val="24"/>
          </w:rPr>
          <w:t xml:space="preserve">O gerenciamento do escopo é a definição do resultado que se espera do projeto, seja ele um produto ou serviço. O grande problema do gerenciamento de escopo para projetos de TI é que o cliente muitas vezes não sabe muito bem o que ele precisa, outras vezes não sabe transmitir o que ele precisa, sendo assim é necessário que o gerente de projetos saiba identificar essas necessidades da melhor </w:t>
        </w:r>
        <w:r w:rsidRPr="007F134F" w:rsidDel="00F0275F">
          <w:rPr>
            <w:rFonts w:ascii="Arial" w:eastAsia="Arial" w:hAnsi="Arial" w:cs="Arial"/>
            <w:color w:val="000000"/>
            <w:sz w:val="24"/>
            <w:szCs w:val="24"/>
          </w:rPr>
          <w:lastRenderedPageBreak/>
          <w:t xml:space="preserve">maneira possível, validando-as com o cliente à medida que forem sendo documentadas. Ao final do levantamento dos requisitos é importante formalizá-los em contrato a fim de evitar futuros problemas ao término do projeto. </w:t>
        </w:r>
      </w:moveFrom>
    </w:p>
    <w:p w14:paraId="71683291" w14:textId="3BB166E7" w:rsidR="003B4555" w:rsidRPr="007F134F" w:rsidDel="0032755F" w:rsidRDefault="003B4555">
      <w:pPr>
        <w:spacing w:after="0" w:line="360" w:lineRule="auto"/>
        <w:ind w:firstLine="709"/>
        <w:jc w:val="both"/>
        <w:rPr>
          <w:moveFrom w:id="357" w:author="HP" w:date="2020-11-21T17:34:00Z"/>
          <w:rFonts w:ascii="Arial" w:eastAsia="Arial" w:hAnsi="Arial" w:cs="Arial"/>
          <w:color w:val="000000"/>
          <w:sz w:val="24"/>
          <w:szCs w:val="24"/>
        </w:rPr>
      </w:pPr>
    </w:p>
    <w:p w14:paraId="4568DA9D" w14:textId="6F2ACCFC" w:rsidR="003B4555" w:rsidRPr="007F134F" w:rsidDel="00F0275F" w:rsidRDefault="00136E5B">
      <w:pPr>
        <w:spacing w:after="0" w:line="360" w:lineRule="auto"/>
        <w:ind w:firstLine="709"/>
        <w:jc w:val="both"/>
        <w:rPr>
          <w:moveFrom w:id="358" w:author="HP" w:date="2020-11-21T17:34:00Z"/>
          <w:rFonts w:ascii="Arial" w:eastAsia="Arial" w:hAnsi="Arial" w:cs="Arial"/>
          <w:color w:val="000000"/>
          <w:sz w:val="24"/>
          <w:szCs w:val="24"/>
        </w:rPr>
      </w:pPr>
      <w:moveFrom w:id="359" w:author="HP" w:date="2020-11-21T17:34:00Z">
        <w:r w:rsidRPr="007F134F" w:rsidDel="00F0275F">
          <w:rPr>
            <w:rFonts w:ascii="Arial" w:eastAsia="Arial" w:hAnsi="Arial" w:cs="Arial"/>
            <w:color w:val="000000"/>
            <w:sz w:val="24"/>
            <w:szCs w:val="24"/>
          </w:rPr>
          <w:t xml:space="preserve">O gerenciamento de tempo ou prazo corresponde ao estabelecimento de um cronograma do projeto, organizando cronologicamente as atividades e recursos. </w:t>
        </w:r>
      </w:moveFrom>
    </w:p>
    <w:p w14:paraId="62978F47" w14:textId="1FC58E14" w:rsidR="003B4555" w:rsidRPr="007F134F" w:rsidDel="0032755F" w:rsidRDefault="003B4555">
      <w:pPr>
        <w:spacing w:after="0" w:line="360" w:lineRule="auto"/>
        <w:ind w:firstLine="709"/>
        <w:jc w:val="both"/>
        <w:rPr>
          <w:moveFrom w:id="360" w:author="HP" w:date="2020-11-21T17:34:00Z"/>
          <w:rFonts w:ascii="Arial" w:eastAsia="Arial" w:hAnsi="Arial" w:cs="Arial"/>
          <w:color w:val="000000"/>
          <w:sz w:val="24"/>
          <w:szCs w:val="24"/>
        </w:rPr>
      </w:pPr>
    </w:p>
    <w:p w14:paraId="6B607341" w14:textId="53D5450D" w:rsidR="003B4555" w:rsidRPr="007F134F" w:rsidDel="00F0275F" w:rsidRDefault="00136E5B">
      <w:pPr>
        <w:spacing w:after="0" w:line="360" w:lineRule="auto"/>
        <w:ind w:firstLine="709"/>
        <w:jc w:val="both"/>
        <w:rPr>
          <w:moveFrom w:id="361" w:author="HP" w:date="2020-11-21T17:34:00Z"/>
          <w:rFonts w:ascii="Arial" w:eastAsia="Arial" w:hAnsi="Arial" w:cs="Arial"/>
          <w:color w:val="000000"/>
          <w:sz w:val="24"/>
          <w:szCs w:val="24"/>
        </w:rPr>
      </w:pPr>
      <w:moveFrom w:id="362" w:author="HP" w:date="2020-11-21T17:34:00Z">
        <w:r w:rsidRPr="007F134F" w:rsidDel="00F0275F">
          <w:rPr>
            <w:rFonts w:ascii="Arial" w:eastAsia="Arial" w:hAnsi="Arial" w:cs="Arial"/>
            <w:color w:val="000000"/>
            <w:sz w:val="24"/>
            <w:szCs w:val="24"/>
          </w:rPr>
          <w:t xml:space="preserve">Sem dúvida, esta é uma área crítica para projetos de TI, já que os clientes buscam soluções com prazos curtos. Sendo assim, atrasos podem resultar no fracasso do projeto e, portanto, é importante separá-lo em entregas menores onde o cliente já pode validar o resultado, facilitando o gerenciamento do projeto e minimizando o retrabalho. </w:t>
        </w:r>
      </w:moveFrom>
    </w:p>
    <w:p w14:paraId="6E3263FF" w14:textId="78E846CA" w:rsidR="003B4555" w:rsidRPr="007F134F" w:rsidDel="0032755F" w:rsidRDefault="003B4555">
      <w:pPr>
        <w:spacing w:after="0" w:line="360" w:lineRule="auto"/>
        <w:ind w:firstLine="709"/>
        <w:jc w:val="both"/>
        <w:rPr>
          <w:moveFrom w:id="363" w:author="HP" w:date="2020-11-21T17:34:00Z"/>
          <w:rFonts w:ascii="Arial" w:eastAsia="Arial" w:hAnsi="Arial" w:cs="Arial"/>
          <w:color w:val="000000"/>
          <w:sz w:val="24"/>
          <w:szCs w:val="24"/>
        </w:rPr>
      </w:pPr>
    </w:p>
    <w:p w14:paraId="1E331052" w14:textId="5BC5F01B" w:rsidR="003B4555" w:rsidRPr="007F134F" w:rsidDel="00F0275F" w:rsidRDefault="00136E5B">
      <w:pPr>
        <w:spacing w:after="0" w:line="360" w:lineRule="auto"/>
        <w:ind w:firstLine="709"/>
        <w:jc w:val="both"/>
        <w:rPr>
          <w:moveFrom w:id="364" w:author="HP" w:date="2020-11-21T17:34:00Z"/>
          <w:rFonts w:ascii="Arial" w:eastAsia="Arial" w:hAnsi="Arial" w:cs="Arial"/>
          <w:color w:val="000000"/>
          <w:sz w:val="24"/>
          <w:szCs w:val="24"/>
        </w:rPr>
      </w:pPr>
      <w:moveFrom w:id="365" w:author="HP" w:date="2020-11-21T17:34:00Z">
        <w:r w:rsidRPr="007F134F" w:rsidDel="00F0275F">
          <w:rPr>
            <w:rFonts w:ascii="Arial" w:eastAsia="Arial" w:hAnsi="Arial" w:cs="Arial"/>
            <w:color w:val="000000"/>
            <w:sz w:val="24"/>
            <w:szCs w:val="24"/>
          </w:rPr>
          <w:t xml:space="preserve">No gerenciamento de custos serão definidos o orçamento, estimativa e controle de custos. Para a área de TI, deve-se atentar para o gerenciamento do escopo, pois muitas vezes os clientes precisam mudar requisitos durante a execução do projeto e, caso o escopo não esteja definido muito bem, outras tarefas “subentendidas” em requisitos já definidos podem acarretar em novos custos não previstos, comprometendo o orçamento do projeto. </w:t>
        </w:r>
      </w:moveFrom>
    </w:p>
    <w:p w14:paraId="2805D5CF" w14:textId="01F0B610" w:rsidR="003B4555" w:rsidRPr="007F134F" w:rsidDel="0032755F" w:rsidRDefault="003B4555">
      <w:pPr>
        <w:spacing w:after="0" w:line="360" w:lineRule="auto"/>
        <w:ind w:firstLine="709"/>
        <w:jc w:val="both"/>
        <w:rPr>
          <w:moveFrom w:id="366" w:author="HP" w:date="2020-11-21T17:34:00Z"/>
          <w:rFonts w:ascii="Arial" w:eastAsia="Arial" w:hAnsi="Arial" w:cs="Arial"/>
          <w:color w:val="000000"/>
          <w:sz w:val="24"/>
          <w:szCs w:val="24"/>
        </w:rPr>
      </w:pPr>
    </w:p>
    <w:p w14:paraId="02E82CA3" w14:textId="298246DE" w:rsidR="003B4555" w:rsidRPr="007F134F" w:rsidDel="00F0275F" w:rsidRDefault="00136E5B">
      <w:pPr>
        <w:spacing w:after="0" w:line="360" w:lineRule="auto"/>
        <w:ind w:firstLine="709"/>
        <w:jc w:val="both"/>
        <w:rPr>
          <w:moveFrom w:id="367" w:author="HP" w:date="2020-11-21T17:34:00Z"/>
          <w:rFonts w:ascii="Arial" w:eastAsia="Arial" w:hAnsi="Arial" w:cs="Arial"/>
          <w:color w:val="000000"/>
          <w:sz w:val="24"/>
          <w:szCs w:val="24"/>
        </w:rPr>
      </w:pPr>
      <w:moveFrom w:id="368" w:author="HP" w:date="2020-11-21T17:34:00Z">
        <w:r w:rsidRPr="007F134F" w:rsidDel="00F0275F">
          <w:rPr>
            <w:rFonts w:ascii="Arial" w:eastAsia="Arial" w:hAnsi="Arial" w:cs="Arial"/>
            <w:color w:val="000000"/>
            <w:sz w:val="24"/>
            <w:szCs w:val="24"/>
          </w:rPr>
          <w:t xml:space="preserve">O objetivo do gerenciamento da qualidade é garantir a satisfação do cliente através de melhorias contínuas em seu processo. Observe que geralmente a qualidade pode sofrer cortes de acordo com o prazo e custo do projeto. Na informática, validações com o cliente, apresentando protótipos de telas e diagramas, além de realizar as entregas do projeto em pequenas partes, são garantias extras de sucesso do projeto. </w:t>
        </w:r>
      </w:moveFrom>
    </w:p>
    <w:p w14:paraId="200512CD" w14:textId="0A852EE6" w:rsidR="003B4555" w:rsidRPr="007F134F" w:rsidDel="0032755F" w:rsidRDefault="003B4555">
      <w:pPr>
        <w:spacing w:after="0" w:line="360" w:lineRule="auto"/>
        <w:ind w:firstLine="709"/>
        <w:jc w:val="both"/>
        <w:rPr>
          <w:moveFrom w:id="369" w:author="HP" w:date="2020-11-21T17:34:00Z"/>
          <w:rFonts w:ascii="Arial" w:eastAsia="Arial" w:hAnsi="Arial" w:cs="Arial"/>
          <w:color w:val="000000"/>
          <w:sz w:val="24"/>
          <w:szCs w:val="24"/>
        </w:rPr>
      </w:pPr>
    </w:p>
    <w:p w14:paraId="7DAF150B" w14:textId="11B3C00A" w:rsidR="003B4555" w:rsidRPr="007F134F" w:rsidDel="00F0275F" w:rsidRDefault="00136E5B">
      <w:pPr>
        <w:spacing w:after="0" w:line="360" w:lineRule="auto"/>
        <w:ind w:firstLine="709"/>
        <w:jc w:val="both"/>
        <w:rPr>
          <w:moveFrom w:id="370" w:author="HP" w:date="2020-11-21T17:34:00Z"/>
          <w:rFonts w:ascii="Arial" w:eastAsia="Arial" w:hAnsi="Arial" w:cs="Arial"/>
          <w:color w:val="000000"/>
          <w:sz w:val="24"/>
          <w:szCs w:val="24"/>
        </w:rPr>
      </w:pPr>
      <w:moveFrom w:id="371" w:author="HP" w:date="2020-11-21T17:34:00Z">
        <w:r w:rsidRPr="007F134F" w:rsidDel="00F0275F">
          <w:rPr>
            <w:rFonts w:ascii="Arial" w:eastAsia="Arial" w:hAnsi="Arial" w:cs="Arial"/>
            <w:color w:val="000000"/>
            <w:sz w:val="24"/>
            <w:szCs w:val="24"/>
          </w:rPr>
          <w:t xml:space="preserve">Na gestão de recursos humanos do projeto, é formada a equipe para sua execução, </w:t>
        </w:r>
        <w:r w:rsidR="008B3DAB" w:rsidRPr="007F134F" w:rsidDel="00F0275F">
          <w:rPr>
            <w:rFonts w:ascii="Arial" w:eastAsia="Arial" w:hAnsi="Arial" w:cs="Arial"/>
            <w:color w:val="000000"/>
            <w:sz w:val="24"/>
            <w:szCs w:val="24"/>
          </w:rPr>
          <w:t>e</w:t>
        </w:r>
        <w:r w:rsidRPr="007F134F" w:rsidDel="00F0275F">
          <w:rPr>
            <w:rFonts w:ascii="Arial" w:eastAsia="Arial" w:hAnsi="Arial" w:cs="Arial"/>
            <w:color w:val="000000"/>
            <w:sz w:val="24"/>
            <w:szCs w:val="24"/>
          </w:rPr>
          <w:t xml:space="preserve"> são levantadas as necessidades de treinamento e capacitação destas pessoas. Outro fator fundamental é gerenciar as expectativas a fim de manter o projeto sob controle até o seu encerramento. Atualmente, os recursos humanos para a área de TI têm sua origem em terceirizações, o que facilita a obtenção de recursos </w:t>
        </w:r>
        <w:r w:rsidRPr="007F134F" w:rsidDel="00F0275F">
          <w:rPr>
            <w:rFonts w:ascii="Arial" w:eastAsia="Arial" w:hAnsi="Arial" w:cs="Arial"/>
            <w:color w:val="000000"/>
            <w:sz w:val="24"/>
            <w:szCs w:val="24"/>
          </w:rPr>
          <w:lastRenderedPageBreak/>
          <w:t xml:space="preserve">especializados em suas áreas, gerando mais confiança para execução do projeto, porém pode resultar em um custo maior. </w:t>
        </w:r>
      </w:moveFrom>
    </w:p>
    <w:p w14:paraId="40C73E48" w14:textId="3264F20B" w:rsidR="003B4555" w:rsidRPr="007F134F" w:rsidDel="0032755F" w:rsidRDefault="003B4555">
      <w:pPr>
        <w:spacing w:after="0" w:line="360" w:lineRule="auto"/>
        <w:ind w:firstLine="709"/>
        <w:jc w:val="both"/>
        <w:rPr>
          <w:moveFrom w:id="372" w:author="HP" w:date="2020-11-21T17:34:00Z"/>
          <w:rFonts w:ascii="Arial" w:eastAsia="Arial" w:hAnsi="Arial" w:cs="Arial"/>
          <w:color w:val="000000"/>
          <w:sz w:val="24"/>
          <w:szCs w:val="24"/>
        </w:rPr>
      </w:pPr>
    </w:p>
    <w:p w14:paraId="36AD3097" w14:textId="5B0CC782" w:rsidR="003B4555" w:rsidRPr="007F134F" w:rsidDel="00F0275F" w:rsidRDefault="00136E5B">
      <w:pPr>
        <w:spacing w:after="0" w:line="360" w:lineRule="auto"/>
        <w:ind w:firstLine="709"/>
        <w:jc w:val="both"/>
        <w:rPr>
          <w:moveFrom w:id="373" w:author="HP" w:date="2020-11-21T17:34:00Z"/>
          <w:rFonts w:ascii="Arial" w:eastAsia="Arial" w:hAnsi="Arial" w:cs="Arial"/>
          <w:color w:val="000000"/>
          <w:sz w:val="24"/>
          <w:szCs w:val="24"/>
        </w:rPr>
      </w:pPr>
      <w:moveFrom w:id="374" w:author="HP" w:date="2020-11-21T17:34:00Z">
        <w:r w:rsidRPr="007F134F" w:rsidDel="00F0275F">
          <w:rPr>
            <w:rFonts w:ascii="Arial" w:eastAsia="Arial" w:hAnsi="Arial" w:cs="Arial"/>
            <w:color w:val="000000"/>
            <w:sz w:val="24"/>
            <w:szCs w:val="24"/>
          </w:rPr>
          <w:t xml:space="preserve">A comunicação é indispensável para qualquer negociação ou projeto. Para esta gestão é necessário identificar quais informações devem ser repassadas a determinadas partes interessadas, quando e como. Devem ser definidas formalizações para comunicações, como reuniões e relatórios periódicos. Com a informática, a comunicação foi bastante otimizada com a difusão de recursos como vídeos conferência, e-mails, chats entre outros. É preciso ter cautela, porque um plano de comunicações mal elaborado pode atrapalhar a execução do projeto. </w:t>
        </w:r>
      </w:moveFrom>
    </w:p>
    <w:p w14:paraId="2D2DE1EE" w14:textId="65A65B36" w:rsidR="003B4555" w:rsidRPr="007F134F" w:rsidDel="0032755F" w:rsidRDefault="003B4555">
      <w:pPr>
        <w:spacing w:after="0" w:line="360" w:lineRule="auto"/>
        <w:ind w:firstLine="709"/>
        <w:jc w:val="both"/>
        <w:rPr>
          <w:moveFrom w:id="375" w:author="HP" w:date="2020-11-21T17:34:00Z"/>
          <w:rFonts w:ascii="Arial" w:eastAsia="Arial" w:hAnsi="Arial" w:cs="Arial"/>
          <w:color w:val="000000"/>
          <w:sz w:val="24"/>
          <w:szCs w:val="24"/>
        </w:rPr>
      </w:pPr>
    </w:p>
    <w:p w14:paraId="54412F77" w14:textId="76377888" w:rsidR="003B4555" w:rsidRPr="007F134F" w:rsidDel="00F0275F" w:rsidRDefault="00136E5B">
      <w:pPr>
        <w:spacing w:after="0" w:line="360" w:lineRule="auto"/>
        <w:ind w:firstLine="709"/>
        <w:jc w:val="both"/>
        <w:rPr>
          <w:moveFrom w:id="376" w:author="HP" w:date="2020-11-21T17:34:00Z"/>
          <w:rFonts w:ascii="Arial" w:eastAsia="Arial" w:hAnsi="Arial" w:cs="Arial"/>
          <w:color w:val="000000"/>
          <w:sz w:val="24"/>
          <w:szCs w:val="24"/>
        </w:rPr>
      </w:pPr>
      <w:moveFrom w:id="377" w:author="HP" w:date="2020-11-21T17:34:00Z">
        <w:r w:rsidRPr="007F134F" w:rsidDel="00F0275F">
          <w:rPr>
            <w:rFonts w:ascii="Arial" w:eastAsia="Arial" w:hAnsi="Arial" w:cs="Arial"/>
            <w:color w:val="000000"/>
            <w:sz w:val="24"/>
            <w:szCs w:val="24"/>
          </w:rPr>
          <w:t xml:space="preserve">O plano de riscos de um projeto deve levar em consideração todos os riscos identificáveis, bem como medidas para sua prevenção e contenção, até medidas de controle caso o risco venha a ocorrer. Em projetos tecnológicos, geralmente o controle de riscos não recebe o devido valor, já que frequentemente seu prazo é muito restritivo. Porém, este pode ser um dos fatores a acarretar fracasso ao projeto, pois a tecnologia está em constante evolução, sendo que muitas vezes, antes de finalizar determinado projeto, uma nova tecnologia revolucionária que realizaria boa parte do trabalho com muito mais eficiência pode ser inventada. </w:t>
        </w:r>
      </w:moveFrom>
    </w:p>
    <w:p w14:paraId="63C6D76C" w14:textId="3A0625A9" w:rsidR="003B4555" w:rsidRPr="007F134F" w:rsidDel="0032755F" w:rsidRDefault="003B4555">
      <w:pPr>
        <w:spacing w:after="0" w:line="360" w:lineRule="auto"/>
        <w:ind w:firstLine="709"/>
        <w:jc w:val="both"/>
        <w:rPr>
          <w:moveFrom w:id="378" w:author="HP" w:date="2020-11-21T17:34:00Z"/>
          <w:rFonts w:ascii="Arial" w:eastAsia="Arial" w:hAnsi="Arial" w:cs="Arial"/>
          <w:color w:val="000000"/>
          <w:sz w:val="24"/>
          <w:szCs w:val="24"/>
        </w:rPr>
      </w:pPr>
    </w:p>
    <w:p w14:paraId="5E43395A" w14:textId="4CB4EEC6" w:rsidR="003B4555" w:rsidRPr="007F134F" w:rsidDel="00F0275F" w:rsidRDefault="00136E5B">
      <w:pPr>
        <w:spacing w:after="0" w:line="360" w:lineRule="auto"/>
        <w:ind w:firstLine="709"/>
        <w:jc w:val="both"/>
        <w:rPr>
          <w:moveFrom w:id="379" w:author="HP" w:date="2020-11-21T17:34:00Z"/>
          <w:rFonts w:ascii="Arial" w:eastAsia="Arial" w:hAnsi="Arial" w:cs="Arial"/>
          <w:color w:val="000000"/>
          <w:sz w:val="24"/>
          <w:szCs w:val="24"/>
        </w:rPr>
      </w:pPr>
      <w:moveFrom w:id="380" w:author="HP" w:date="2020-11-21T17:34:00Z">
        <w:r w:rsidRPr="007F134F" w:rsidDel="00F0275F">
          <w:rPr>
            <w:rFonts w:ascii="Arial" w:eastAsia="Arial" w:hAnsi="Arial" w:cs="Arial"/>
            <w:color w:val="000000"/>
            <w:sz w:val="24"/>
            <w:szCs w:val="24"/>
          </w:rPr>
          <w:t xml:space="preserve">O gerenciamento de aquisições do projeto engloba o controle de contratos e mudanças, além é claro de aquisições e contratações. Para a tecnologia da informação é indispensável um controle rigoroso de contratos, garantindo um alinhamento de expectativas entre as partes interessadas, para evitar problemas e desgastes no decorrer do projeto e assegurar sua entrega conforme o planejado. No que tange aquisições, é preciso averiguar quais recursos serão necessários, para assim, planejar as aquisições. </w:t>
        </w:r>
      </w:moveFrom>
    </w:p>
    <w:p w14:paraId="53FC19D8" w14:textId="18DF89EE" w:rsidR="003B4555" w:rsidRPr="007F134F" w:rsidDel="0032755F" w:rsidRDefault="003B4555">
      <w:pPr>
        <w:spacing w:after="0" w:line="360" w:lineRule="auto"/>
        <w:ind w:firstLine="709"/>
        <w:jc w:val="both"/>
        <w:rPr>
          <w:moveFrom w:id="381" w:author="HP" w:date="2020-11-21T17:34:00Z"/>
          <w:rFonts w:ascii="Arial" w:eastAsia="Arial" w:hAnsi="Arial" w:cs="Arial"/>
          <w:color w:val="000000"/>
          <w:sz w:val="24"/>
          <w:szCs w:val="24"/>
        </w:rPr>
      </w:pPr>
    </w:p>
    <w:p w14:paraId="09785FBE" w14:textId="051D44FA" w:rsidR="003B4555" w:rsidRPr="007F134F" w:rsidDel="00F0275F" w:rsidRDefault="00136E5B">
      <w:pPr>
        <w:spacing w:after="0" w:line="360" w:lineRule="auto"/>
        <w:ind w:firstLine="709"/>
        <w:jc w:val="both"/>
        <w:rPr>
          <w:moveFrom w:id="382" w:author="HP" w:date="2020-11-21T17:34:00Z"/>
          <w:rFonts w:ascii="Arial" w:eastAsia="Arial" w:hAnsi="Arial" w:cs="Arial"/>
          <w:color w:val="000000"/>
          <w:sz w:val="24"/>
          <w:szCs w:val="24"/>
        </w:rPr>
        <w:pPrChange w:id="383" w:author="HP" w:date="2020-11-21T18:38:00Z">
          <w:pPr>
            <w:spacing w:after="0" w:line="240" w:lineRule="auto"/>
            <w:ind w:firstLine="709"/>
            <w:jc w:val="both"/>
          </w:pPr>
        </w:pPrChange>
      </w:pPr>
      <w:moveFrom w:id="384" w:author="HP" w:date="2020-11-21T17:34:00Z">
        <w:r w:rsidRPr="007F134F" w:rsidDel="00F0275F">
          <w:rPr>
            <w:rFonts w:ascii="Arial" w:eastAsia="Arial" w:hAnsi="Arial" w:cs="Arial"/>
            <w:color w:val="000000"/>
            <w:sz w:val="24"/>
            <w:szCs w:val="24"/>
          </w:rPr>
          <w:t xml:space="preserve">O gerenciamento da integração consiste em manter coordenados todos os demais processos de gerenciamento de forma coesa e sistêmica. Em TI não é diferente de qualquer outro projeto, no qual a integração é essencial para que todas as áreas do projeto estejam em constante sintonia, garantindo a execução do planejado e realizando a entrega conforme o </w:t>
        </w:r>
        <w:commentRangeStart w:id="385"/>
        <w:r w:rsidRPr="007F134F" w:rsidDel="00F0275F">
          <w:rPr>
            <w:rFonts w:ascii="Arial" w:eastAsia="Arial" w:hAnsi="Arial" w:cs="Arial"/>
            <w:color w:val="000000"/>
            <w:sz w:val="24"/>
            <w:szCs w:val="24"/>
          </w:rPr>
          <w:t>esperado</w:t>
        </w:r>
        <w:commentRangeEnd w:id="385"/>
        <w:r w:rsidR="00792AF8" w:rsidRPr="007F134F" w:rsidDel="00F0275F">
          <w:rPr>
            <w:rStyle w:val="Refdecomentrio"/>
            <w:rFonts w:ascii="Arial" w:hAnsi="Arial" w:cs="Arial"/>
            <w:rPrChange w:id="386" w:author="HP" w:date="2020-11-21T18:37:00Z">
              <w:rPr>
                <w:rStyle w:val="Refdecomentrio"/>
              </w:rPr>
            </w:rPrChange>
          </w:rPr>
          <w:commentReference w:id="385"/>
        </w:r>
        <w:r w:rsidRPr="007F134F" w:rsidDel="00F0275F">
          <w:rPr>
            <w:rFonts w:ascii="Arial" w:eastAsia="Arial" w:hAnsi="Arial" w:cs="Arial"/>
            <w:color w:val="000000"/>
            <w:sz w:val="24"/>
            <w:szCs w:val="24"/>
          </w:rPr>
          <w:t xml:space="preserve">. </w:t>
        </w:r>
      </w:moveFrom>
    </w:p>
    <w:moveFromRangeEnd w:id="352"/>
    <w:p w14:paraId="69FDC18E" w14:textId="77777777" w:rsidR="003B4555" w:rsidRPr="007F134F" w:rsidRDefault="003B4555">
      <w:pPr>
        <w:spacing w:after="0" w:line="360" w:lineRule="auto"/>
        <w:jc w:val="both"/>
        <w:rPr>
          <w:rFonts w:ascii="Arial" w:eastAsia="Arial" w:hAnsi="Arial" w:cs="Arial"/>
          <w:color w:val="000000"/>
          <w:sz w:val="24"/>
          <w:szCs w:val="24"/>
        </w:rPr>
        <w:pPrChange w:id="387" w:author="HP" w:date="2020-11-21T18:38:00Z">
          <w:pPr>
            <w:spacing w:after="0" w:line="360" w:lineRule="auto"/>
            <w:ind w:firstLine="709"/>
            <w:jc w:val="both"/>
          </w:pPr>
        </w:pPrChange>
      </w:pPr>
    </w:p>
    <w:p w14:paraId="46F75401" w14:textId="7A0FADD7" w:rsidR="003B4555" w:rsidRPr="007F134F" w:rsidDel="007528A5" w:rsidRDefault="00136E5B">
      <w:pPr>
        <w:pStyle w:val="Ttulo2"/>
        <w:rPr>
          <w:moveFrom w:id="388" w:author="HP" w:date="2020-11-21T17:31:00Z"/>
          <w:rFonts w:cs="Arial"/>
          <w:rPrChange w:id="389" w:author="HP" w:date="2020-11-21T18:37:00Z">
            <w:rPr>
              <w:moveFrom w:id="390" w:author="HP" w:date="2020-11-21T17:31:00Z"/>
              <w:rFonts w:ascii="Arial" w:eastAsia="Arial" w:hAnsi="Arial" w:cs="Arial"/>
              <w:color w:val="000000"/>
              <w:sz w:val="24"/>
              <w:szCs w:val="24"/>
            </w:rPr>
          </w:rPrChange>
        </w:rPr>
        <w:pPrChange w:id="391" w:author="HP" w:date="2020-11-21T18:41:00Z">
          <w:pPr>
            <w:spacing w:after="0" w:line="360" w:lineRule="auto"/>
            <w:ind w:firstLine="709"/>
            <w:jc w:val="both"/>
          </w:pPr>
        </w:pPrChange>
      </w:pPr>
      <w:moveFromRangeStart w:id="392" w:author="HP" w:date="2020-11-21T17:31:00Z" w:name="move56872326"/>
      <w:moveFrom w:id="393" w:author="HP" w:date="2020-11-21T17:31:00Z">
        <w:r w:rsidRPr="007F134F" w:rsidDel="007528A5">
          <w:rPr>
            <w:rFonts w:cs="Arial"/>
            <w:rPrChange w:id="394" w:author="HP" w:date="2020-11-21T18:37:00Z">
              <w:rPr>
                <w:rFonts w:ascii="Arial" w:eastAsia="Arial" w:hAnsi="Arial" w:cs="Arial"/>
                <w:color w:val="000000"/>
                <w:sz w:val="24"/>
                <w:szCs w:val="24"/>
              </w:rPr>
            </w:rPrChange>
          </w:rPr>
          <w:t xml:space="preserve">Um projeto bem planejado, utilizando metodologias já consagradas por grandes organizações em seus projetos, torna-se fator determinante para seu sucesso. </w:t>
        </w:r>
      </w:moveFrom>
    </w:p>
    <w:p w14:paraId="195E8807" w14:textId="52BB3884" w:rsidR="003B4555" w:rsidRPr="007F134F" w:rsidDel="0032755F" w:rsidRDefault="003B4555">
      <w:pPr>
        <w:pStyle w:val="Ttulo2"/>
        <w:rPr>
          <w:moveFrom w:id="395" w:author="HP" w:date="2020-11-21T17:31:00Z"/>
          <w:rFonts w:cs="Arial"/>
          <w:rPrChange w:id="396" w:author="HP" w:date="2020-11-21T18:37:00Z">
            <w:rPr>
              <w:moveFrom w:id="397" w:author="HP" w:date="2020-11-21T17:31:00Z"/>
              <w:rFonts w:ascii="Arial" w:eastAsia="Arial" w:hAnsi="Arial" w:cs="Arial"/>
              <w:color w:val="000000"/>
              <w:sz w:val="24"/>
              <w:szCs w:val="24"/>
            </w:rPr>
          </w:rPrChange>
        </w:rPr>
        <w:pPrChange w:id="398" w:author="HP" w:date="2020-11-21T18:41:00Z">
          <w:pPr>
            <w:spacing w:after="0" w:line="360" w:lineRule="auto"/>
            <w:ind w:firstLine="709"/>
            <w:jc w:val="both"/>
          </w:pPr>
        </w:pPrChange>
      </w:pPr>
    </w:p>
    <w:p w14:paraId="5A9529F7" w14:textId="079CB748" w:rsidR="003B4555" w:rsidRPr="007F134F" w:rsidDel="007528A5" w:rsidRDefault="00136E5B">
      <w:pPr>
        <w:pStyle w:val="Ttulo2"/>
        <w:rPr>
          <w:moveFrom w:id="399" w:author="HP" w:date="2020-11-21T17:31:00Z"/>
          <w:rFonts w:cs="Arial"/>
          <w:rPrChange w:id="400" w:author="HP" w:date="2020-11-21T18:37:00Z">
            <w:rPr>
              <w:moveFrom w:id="401" w:author="HP" w:date="2020-11-21T17:31:00Z"/>
              <w:rFonts w:ascii="Arial" w:eastAsia="Arial" w:hAnsi="Arial" w:cs="Arial"/>
              <w:color w:val="000000"/>
              <w:sz w:val="24"/>
              <w:szCs w:val="24"/>
            </w:rPr>
          </w:rPrChange>
        </w:rPr>
        <w:pPrChange w:id="402" w:author="HP" w:date="2020-11-21T18:41:00Z">
          <w:pPr>
            <w:spacing w:after="0" w:line="360" w:lineRule="auto"/>
            <w:ind w:firstLine="709"/>
            <w:jc w:val="both"/>
          </w:pPr>
        </w:pPrChange>
      </w:pPr>
      <w:moveFrom w:id="403" w:author="HP" w:date="2020-11-21T17:31:00Z">
        <w:r w:rsidRPr="007F134F" w:rsidDel="007528A5">
          <w:rPr>
            <w:rFonts w:cs="Arial"/>
            <w:rPrChange w:id="404" w:author="HP" w:date="2020-11-21T18:37:00Z">
              <w:rPr>
                <w:rFonts w:ascii="Arial" w:eastAsia="Arial" w:hAnsi="Arial" w:cs="Arial"/>
                <w:color w:val="000000"/>
                <w:sz w:val="24"/>
                <w:szCs w:val="24"/>
              </w:rPr>
            </w:rPrChange>
          </w:rPr>
          <w:t>É importante ressaltar que cada projeto por ter um resultado único deve ter seu planejamento adequado a sua realidade, sendo que muitas vezes será necessária dedicação maior para determinadas áreas de conhecimento. Em hipótese alguma deve ser deixada de lado a parte ética em qualquer projeto ou negociação.</w:t>
        </w:r>
      </w:moveFrom>
    </w:p>
    <w:moveFromRangeEnd w:id="392"/>
    <w:p w14:paraId="2777D621" w14:textId="1574B8C5" w:rsidR="003B4555" w:rsidRPr="007F134F" w:rsidDel="00274359" w:rsidRDefault="003B4555">
      <w:pPr>
        <w:pStyle w:val="Ttulo2"/>
        <w:rPr>
          <w:del w:id="405" w:author="HP" w:date="2020-11-21T17:17:00Z"/>
          <w:rFonts w:cs="Arial"/>
          <w:rPrChange w:id="406" w:author="HP" w:date="2020-11-21T18:37:00Z">
            <w:rPr>
              <w:del w:id="407" w:author="HP" w:date="2020-11-21T17:17:00Z"/>
              <w:rFonts w:eastAsia="Arial" w:cs="Arial"/>
              <w:color w:val="000000"/>
              <w:szCs w:val="24"/>
            </w:rPr>
          </w:rPrChange>
        </w:rPr>
      </w:pPr>
    </w:p>
    <w:p w14:paraId="3B5E6AF5" w14:textId="00B3FA8E" w:rsidR="003B4555" w:rsidRPr="007F134F" w:rsidRDefault="00136E5B">
      <w:pPr>
        <w:pStyle w:val="Ttulo2"/>
        <w:rPr>
          <w:rFonts w:cs="Arial"/>
          <w:b w:val="0"/>
          <w:rPrChange w:id="408" w:author="HP" w:date="2020-11-21T18:37:00Z">
            <w:rPr>
              <w:rFonts w:ascii="Arial" w:eastAsia="Arial" w:hAnsi="Arial" w:cs="Arial"/>
              <w:b/>
              <w:color w:val="000000"/>
              <w:sz w:val="24"/>
              <w:szCs w:val="24"/>
            </w:rPr>
          </w:rPrChange>
        </w:rPr>
        <w:pPrChange w:id="409" w:author="HP" w:date="2020-11-21T18:41:00Z">
          <w:pPr>
            <w:spacing w:after="0" w:line="360" w:lineRule="auto"/>
            <w:jc w:val="both"/>
          </w:pPr>
        </w:pPrChange>
      </w:pPr>
      <w:bookmarkStart w:id="410" w:name="_Toc58248386"/>
      <w:commentRangeStart w:id="411"/>
      <w:r w:rsidRPr="007F134F">
        <w:rPr>
          <w:rFonts w:cs="Arial"/>
          <w:rPrChange w:id="412" w:author="HP" w:date="2020-11-21T18:37:00Z">
            <w:rPr>
              <w:rFonts w:eastAsia="Arial" w:cs="Arial"/>
              <w:b/>
              <w:color w:val="000000"/>
              <w:szCs w:val="24"/>
            </w:rPr>
          </w:rPrChange>
        </w:rPr>
        <w:t>2.</w:t>
      </w:r>
      <w:r w:rsidR="00C93DA8" w:rsidRPr="007F134F">
        <w:rPr>
          <w:rFonts w:cs="Arial"/>
        </w:rPr>
        <w:t>3</w:t>
      </w:r>
      <w:r w:rsidR="007528A5" w:rsidRPr="007F134F">
        <w:rPr>
          <w:rFonts w:cs="Arial"/>
        </w:rPr>
        <w:t xml:space="preserve"> </w:t>
      </w:r>
      <w:del w:id="413" w:author="HP" w:date="2020-11-21T17:32:00Z">
        <w:r w:rsidRPr="007F134F" w:rsidDel="007528A5">
          <w:rPr>
            <w:rFonts w:cs="Arial"/>
            <w:rPrChange w:id="414" w:author="HP" w:date="2020-11-21T18:37:00Z">
              <w:rPr>
                <w:rFonts w:eastAsia="Arial" w:cs="Arial"/>
                <w:b/>
                <w:color w:val="000000"/>
                <w:szCs w:val="24"/>
              </w:rPr>
            </w:rPrChange>
          </w:rPr>
          <w:delText xml:space="preserve"> </w:delText>
        </w:r>
      </w:del>
      <w:del w:id="415" w:author="HP" w:date="2020-11-21T17:17:00Z">
        <w:r w:rsidRPr="007F134F" w:rsidDel="0032755F">
          <w:rPr>
            <w:rFonts w:cs="Arial"/>
            <w:rPrChange w:id="416" w:author="HP" w:date="2020-11-21T18:37:00Z">
              <w:rPr>
                <w:rFonts w:eastAsia="Arial" w:cs="Arial"/>
                <w:b/>
                <w:color w:val="000000"/>
                <w:szCs w:val="24"/>
              </w:rPr>
            </w:rPrChange>
          </w:rPr>
          <w:delText xml:space="preserve"> </w:delText>
        </w:r>
      </w:del>
      <w:r w:rsidRPr="007F134F">
        <w:rPr>
          <w:rFonts w:cs="Arial"/>
          <w:rPrChange w:id="417" w:author="HP" w:date="2020-11-21T18:37:00Z">
            <w:rPr>
              <w:rFonts w:eastAsia="Arial" w:cs="Arial"/>
              <w:b/>
              <w:color w:val="000000"/>
              <w:szCs w:val="24"/>
            </w:rPr>
          </w:rPrChange>
        </w:rPr>
        <w:t>Metodologias Preditivas x Ágeis</w:t>
      </w:r>
      <w:commentRangeEnd w:id="411"/>
      <w:r w:rsidR="00792AF8" w:rsidRPr="007F134F">
        <w:rPr>
          <w:rStyle w:val="Refdecomentrio"/>
          <w:rFonts w:cs="Arial"/>
          <w:sz w:val="24"/>
          <w:szCs w:val="32"/>
          <w:rPrChange w:id="418" w:author="HP" w:date="2020-11-21T18:37:00Z">
            <w:rPr>
              <w:rStyle w:val="Refdecomentrio"/>
              <w:sz w:val="22"/>
              <w:szCs w:val="22"/>
            </w:rPr>
          </w:rPrChange>
        </w:rPr>
        <w:commentReference w:id="411"/>
      </w:r>
      <w:bookmarkEnd w:id="410"/>
    </w:p>
    <w:p w14:paraId="303A10F9" w14:textId="77777777" w:rsidR="003B4555" w:rsidRPr="007F134F" w:rsidRDefault="003B4555" w:rsidP="00831D33">
      <w:pPr>
        <w:spacing w:after="0" w:line="360" w:lineRule="auto"/>
        <w:jc w:val="both"/>
        <w:rPr>
          <w:rFonts w:ascii="Arial" w:eastAsia="Arial" w:hAnsi="Arial" w:cs="Arial"/>
          <w:b/>
          <w:color w:val="000000"/>
          <w:sz w:val="24"/>
          <w:szCs w:val="24"/>
        </w:rPr>
      </w:pPr>
    </w:p>
    <w:p w14:paraId="3EA9DD60" w14:textId="77777777" w:rsidR="003B4555" w:rsidRPr="007F134F" w:rsidRDefault="00136E5B">
      <w:pPr>
        <w:spacing w:line="360" w:lineRule="auto"/>
        <w:jc w:val="both"/>
        <w:rPr>
          <w:rFonts w:ascii="Arial" w:eastAsia="Arial" w:hAnsi="Arial" w:cs="Arial"/>
          <w:color w:val="000000"/>
          <w:sz w:val="24"/>
          <w:szCs w:val="24"/>
        </w:rPr>
        <w:pPrChange w:id="419" w:author="HP" w:date="2020-11-21T18:38:00Z">
          <w:pPr>
            <w:spacing w:line="240" w:lineRule="auto"/>
            <w:jc w:val="both"/>
          </w:pPr>
        </w:pPrChange>
      </w:pPr>
      <w:r w:rsidRPr="007F134F">
        <w:rPr>
          <w:rFonts w:ascii="Arial" w:eastAsia="Arial" w:hAnsi="Arial" w:cs="Arial"/>
          <w:b/>
          <w:color w:val="000000"/>
          <w:sz w:val="24"/>
          <w:szCs w:val="24"/>
        </w:rPr>
        <w:tab/>
      </w:r>
      <w:r w:rsidR="00FB361B" w:rsidRPr="007F134F">
        <w:rPr>
          <w:rFonts w:ascii="Arial" w:eastAsia="Arial" w:hAnsi="Arial" w:cs="Arial"/>
          <w:color w:val="000000"/>
          <w:sz w:val="24"/>
          <w:szCs w:val="24"/>
        </w:rPr>
        <w:t>Segundo BRAGGIO 2018, a</w:t>
      </w:r>
      <w:r w:rsidRPr="007F134F">
        <w:rPr>
          <w:rFonts w:ascii="Arial" w:eastAsia="Arial" w:hAnsi="Arial" w:cs="Arial"/>
          <w:color w:val="000000"/>
          <w:sz w:val="24"/>
          <w:szCs w:val="24"/>
        </w:rPr>
        <w:t>tualmente algumas vertentes em gestão de projetos disputam a atenção dos gestores: a tradicional, (também chamada de preditiva, cascata ou waterfall), e a Ágil (também chamada de iterativa, incremental ou adaptativa).</w:t>
      </w:r>
    </w:p>
    <w:p w14:paraId="159E7934" w14:textId="36BE4AA1" w:rsidR="003B4555" w:rsidRPr="007F134F" w:rsidDel="007528A5" w:rsidRDefault="00350707">
      <w:pPr>
        <w:spacing w:line="360" w:lineRule="auto"/>
        <w:jc w:val="both"/>
        <w:rPr>
          <w:del w:id="420" w:author="HP" w:date="2020-11-21T17:32:00Z"/>
          <w:rFonts w:ascii="Arial" w:eastAsia="Arial" w:hAnsi="Arial" w:cs="Arial"/>
          <w:color w:val="000000"/>
          <w:sz w:val="24"/>
          <w:szCs w:val="24"/>
        </w:rPr>
        <w:pPrChange w:id="421" w:author="HP" w:date="2020-11-21T18:38:00Z">
          <w:pPr>
            <w:spacing w:line="240" w:lineRule="auto"/>
            <w:jc w:val="both"/>
          </w:pPr>
        </w:pPrChange>
      </w:pPr>
      <w:ins w:id="422" w:author="Michel Oliveira" w:date="2020-11-23T19:47:00Z">
        <w:r w:rsidRPr="007F134F">
          <w:rPr>
            <w:rFonts w:ascii="Arial" w:eastAsia="Arial" w:hAnsi="Arial" w:cs="Arial"/>
            <w:color w:val="000000"/>
            <w:sz w:val="24"/>
            <w:szCs w:val="24"/>
          </w:rPr>
          <w:t xml:space="preserve">Ainda segundo BRAGGIO (2018) </w:t>
        </w:r>
      </w:ins>
      <w:del w:id="423" w:author="HP" w:date="2020-11-21T17:32:00Z">
        <w:r w:rsidR="00136E5B" w:rsidRPr="007F134F" w:rsidDel="007528A5">
          <w:rPr>
            <w:rFonts w:ascii="Arial" w:eastAsia="Arial" w:hAnsi="Arial" w:cs="Arial"/>
            <w:color w:val="000000"/>
            <w:sz w:val="24"/>
            <w:szCs w:val="24"/>
          </w:rPr>
          <w:delText xml:space="preserve">Quais as principais </w:delText>
        </w:r>
        <w:commentRangeStart w:id="424"/>
      </w:del>
      <w:customXmlDelRangeStart w:id="425" w:author="HP" w:date="2020-11-21T17:32:00Z"/>
      <w:sdt>
        <w:sdtPr>
          <w:rPr>
            <w:rFonts w:ascii="Arial" w:hAnsi="Arial" w:cs="Arial"/>
          </w:rPr>
          <w:tag w:val="goog_rdk_30"/>
          <w:id w:val="-82220442"/>
        </w:sdtPr>
        <w:sdtContent>
          <w:customXmlDelRangeEnd w:id="425"/>
          <w:customXmlDelRangeStart w:id="426" w:author="HP" w:date="2020-11-21T17:32:00Z"/>
        </w:sdtContent>
      </w:sdt>
      <w:customXmlDelRangeEnd w:id="426"/>
      <w:customXmlDelRangeStart w:id="427" w:author="HP" w:date="2020-11-21T17:32:00Z"/>
      <w:sdt>
        <w:sdtPr>
          <w:rPr>
            <w:rFonts w:ascii="Arial" w:hAnsi="Arial" w:cs="Arial"/>
          </w:rPr>
          <w:tag w:val="goog_rdk_31"/>
          <w:id w:val="366031816"/>
        </w:sdtPr>
        <w:sdtContent>
          <w:customXmlDelRangeEnd w:id="427"/>
          <w:customXmlDelRangeStart w:id="428" w:author="HP" w:date="2020-11-21T17:32:00Z"/>
        </w:sdtContent>
      </w:sdt>
      <w:customXmlDelRangeEnd w:id="428"/>
      <w:del w:id="429" w:author="HP" w:date="2020-11-21T17:32:00Z">
        <w:r w:rsidR="00136E5B" w:rsidRPr="007F134F" w:rsidDel="007528A5">
          <w:rPr>
            <w:rFonts w:ascii="Arial" w:eastAsia="Arial" w:hAnsi="Arial" w:cs="Arial"/>
            <w:color w:val="000000"/>
            <w:sz w:val="24"/>
            <w:szCs w:val="24"/>
            <w:rPrChange w:id="430" w:author="HP" w:date="2020-11-21T18:37:00Z">
              <w:rPr/>
            </w:rPrChange>
          </w:rPr>
          <w:delText>diferenças</w:delText>
        </w:r>
        <w:commentRangeEnd w:id="424"/>
        <w:r w:rsidR="00136E5B" w:rsidRPr="007F134F" w:rsidDel="007528A5">
          <w:rPr>
            <w:rFonts w:ascii="Arial" w:hAnsi="Arial" w:cs="Arial"/>
            <w:rPrChange w:id="431" w:author="HP" w:date="2020-11-21T18:37:00Z">
              <w:rPr/>
            </w:rPrChange>
          </w:rPr>
          <w:commentReference w:id="424"/>
        </w:r>
        <w:r w:rsidR="00136E5B" w:rsidRPr="007F134F" w:rsidDel="007528A5">
          <w:rPr>
            <w:rFonts w:ascii="Arial" w:eastAsia="Arial" w:hAnsi="Arial" w:cs="Arial"/>
            <w:color w:val="000000"/>
            <w:sz w:val="24"/>
            <w:szCs w:val="24"/>
          </w:rPr>
          <w:delText>?</w:delText>
        </w:r>
      </w:del>
    </w:p>
    <w:p w14:paraId="7B9C84BF" w14:textId="77777777" w:rsidR="003B4555" w:rsidRPr="007F134F" w:rsidRDefault="00136E5B">
      <w:pPr>
        <w:spacing w:line="360" w:lineRule="auto"/>
        <w:ind w:firstLine="708"/>
        <w:jc w:val="both"/>
        <w:rPr>
          <w:rFonts w:ascii="Arial" w:eastAsia="Arial" w:hAnsi="Arial" w:cs="Arial"/>
          <w:color w:val="000000"/>
          <w:sz w:val="24"/>
          <w:szCs w:val="24"/>
        </w:rPr>
        <w:pPrChange w:id="432" w:author="HP" w:date="2020-11-21T18:38:00Z">
          <w:pPr>
            <w:spacing w:line="240" w:lineRule="auto"/>
            <w:ind w:firstLine="708"/>
            <w:jc w:val="both"/>
          </w:pPr>
        </w:pPrChange>
      </w:pPr>
      <w:r w:rsidRPr="007F134F">
        <w:rPr>
          <w:rFonts w:ascii="Arial" w:eastAsia="Arial" w:hAnsi="Arial" w:cs="Arial"/>
          <w:color w:val="000000"/>
          <w:sz w:val="24"/>
          <w:szCs w:val="24"/>
        </w:rPr>
        <w:t xml:space="preserve">Nas abordagens preditivas, espera-se que sejam conhecidos e definidos de antemão (upfront), o escopo, prazo e custo o mais cedo possível no ciclo de vida do projeto, que assim irão compor todo o planejamento do projeto. As mudanças que vierem só farão parte do escopo, prazo e custo se forem aprovadas por um comitê de gestão de mudanças.  Quando o projeto passa à fase de execução, os esforços se direcionam para cumprir o que foi combinado com os stakeholders, e o sucesso do projeto é medido e avaliado conforme a aderência do que foi planejado versus o que foi realmente </w:t>
      </w:r>
      <w:commentRangeStart w:id="433"/>
      <w:commentRangeStart w:id="434"/>
      <w:sdt>
        <w:sdtPr>
          <w:rPr>
            <w:rFonts w:ascii="Arial" w:hAnsi="Arial" w:cs="Arial"/>
          </w:rPr>
          <w:tag w:val="goog_rdk_32"/>
          <w:id w:val="433249610"/>
        </w:sdtPr>
        <w:sdtContent/>
      </w:sdt>
      <w:sdt>
        <w:sdtPr>
          <w:rPr>
            <w:rFonts w:ascii="Arial" w:hAnsi="Arial" w:cs="Arial"/>
          </w:rPr>
          <w:tag w:val="goog_rdk_33"/>
          <w:id w:val="-581911519"/>
        </w:sdtPr>
        <w:sdtContent/>
      </w:sdt>
      <w:r w:rsidRPr="007F134F">
        <w:rPr>
          <w:rFonts w:ascii="Arial" w:eastAsia="Arial" w:hAnsi="Arial" w:cs="Arial"/>
          <w:color w:val="000000"/>
          <w:sz w:val="24"/>
          <w:szCs w:val="24"/>
          <w:rPrChange w:id="435" w:author="HP" w:date="2020-11-21T18:37:00Z">
            <w:rPr/>
          </w:rPrChange>
        </w:rPr>
        <w:t>executado</w:t>
      </w:r>
      <w:commentRangeEnd w:id="433"/>
      <w:r w:rsidRPr="007F134F">
        <w:rPr>
          <w:rFonts w:ascii="Arial" w:hAnsi="Arial" w:cs="Arial"/>
          <w:rPrChange w:id="436" w:author="HP" w:date="2020-11-21T18:37:00Z">
            <w:rPr/>
          </w:rPrChange>
        </w:rPr>
        <w:commentReference w:id="433"/>
      </w:r>
      <w:commentRangeEnd w:id="434"/>
      <w:r w:rsidR="00856477" w:rsidRPr="007F134F">
        <w:rPr>
          <w:rStyle w:val="Refdecomentrio"/>
          <w:rFonts w:ascii="Arial" w:hAnsi="Arial" w:cs="Arial"/>
        </w:rPr>
        <w:commentReference w:id="434"/>
      </w:r>
      <w:r w:rsidRPr="007F134F">
        <w:rPr>
          <w:rFonts w:ascii="Arial" w:eastAsia="Arial" w:hAnsi="Arial" w:cs="Arial"/>
          <w:color w:val="000000"/>
          <w:sz w:val="24"/>
          <w:szCs w:val="24"/>
        </w:rPr>
        <w:t xml:space="preserve">. </w:t>
      </w:r>
    </w:p>
    <w:p w14:paraId="3E9D90D1" w14:textId="63DD9499" w:rsidR="003B4555" w:rsidRPr="007F134F" w:rsidRDefault="00136E5B">
      <w:pPr>
        <w:spacing w:line="360" w:lineRule="auto"/>
        <w:ind w:firstLine="709"/>
        <w:jc w:val="both"/>
        <w:rPr>
          <w:rFonts w:ascii="Arial" w:eastAsia="Arial" w:hAnsi="Arial" w:cs="Arial"/>
          <w:color w:val="000000"/>
          <w:sz w:val="24"/>
          <w:szCs w:val="24"/>
        </w:rPr>
        <w:pPrChange w:id="437" w:author="HP" w:date="2020-11-21T18:38:00Z">
          <w:pPr>
            <w:spacing w:line="240" w:lineRule="auto"/>
            <w:ind w:firstLine="709"/>
            <w:jc w:val="both"/>
          </w:pPr>
        </w:pPrChange>
      </w:pPr>
      <w:r w:rsidRPr="007F134F">
        <w:rPr>
          <w:rFonts w:ascii="Arial" w:eastAsia="Arial" w:hAnsi="Arial" w:cs="Arial"/>
          <w:color w:val="000000"/>
          <w:sz w:val="24"/>
          <w:szCs w:val="24"/>
        </w:rPr>
        <w:t>Mais utilizada em ambientes estáveis (Exemplo: construção de uma usina nuclear)</w:t>
      </w:r>
      <w:ins w:id="438" w:author="HP" w:date="2020-11-21T17:17:00Z">
        <w:r w:rsidR="0032755F" w:rsidRPr="007F134F">
          <w:rPr>
            <w:rFonts w:ascii="Arial" w:eastAsia="Arial" w:hAnsi="Arial" w:cs="Arial"/>
            <w:color w:val="000000"/>
            <w:sz w:val="24"/>
            <w:szCs w:val="24"/>
          </w:rPr>
          <w:t>.</w:t>
        </w:r>
      </w:ins>
    </w:p>
    <w:commentRangeStart w:id="439"/>
    <w:p w14:paraId="3DC97E76" w14:textId="2DE93ABA" w:rsidR="003B4555" w:rsidRPr="007F134F" w:rsidRDefault="00283320">
      <w:pPr>
        <w:spacing w:after="0" w:line="360" w:lineRule="auto"/>
        <w:ind w:firstLine="709"/>
        <w:jc w:val="both"/>
        <w:rPr>
          <w:rFonts w:ascii="Arial" w:eastAsia="Arial" w:hAnsi="Arial" w:cs="Arial"/>
          <w:color w:val="000000"/>
          <w:sz w:val="24"/>
          <w:szCs w:val="24"/>
        </w:rPr>
        <w:pPrChange w:id="440" w:author="HP" w:date="2020-11-21T18:38:00Z">
          <w:pPr>
            <w:spacing w:line="240" w:lineRule="auto"/>
            <w:ind w:firstLine="709"/>
            <w:jc w:val="both"/>
          </w:pPr>
        </w:pPrChange>
      </w:pPr>
      <w:sdt>
        <w:sdtPr>
          <w:rPr>
            <w:rFonts w:ascii="Arial" w:hAnsi="Arial" w:cs="Arial"/>
          </w:rPr>
          <w:tag w:val="goog_rdk_34"/>
          <w:id w:val="-1162925193"/>
          <w:showingPlcHdr/>
        </w:sdtPr>
        <w:sdtContent>
          <w:r w:rsidR="007528A5" w:rsidRPr="007F134F">
            <w:rPr>
              <w:rFonts w:ascii="Arial" w:hAnsi="Arial" w:cs="Arial"/>
            </w:rPr>
            <w:t xml:space="preserve">     </w:t>
          </w:r>
        </w:sdtContent>
      </w:sdt>
      <w:r w:rsidR="00136E5B" w:rsidRPr="007F134F">
        <w:rPr>
          <w:rFonts w:ascii="Arial" w:eastAsia="Arial" w:hAnsi="Arial" w:cs="Arial"/>
          <w:color w:val="000000"/>
          <w:sz w:val="24"/>
          <w:szCs w:val="24"/>
        </w:rPr>
        <w:t xml:space="preserve">Nas abordagens adaptativas, o escopo está numa lista priorizada de requerimentos, alimentada diretamente pelas áreas de negócio da organização. </w:t>
      </w:r>
    </w:p>
    <w:p w14:paraId="76055B37" w14:textId="77777777" w:rsidR="003B4555" w:rsidRPr="007F134F" w:rsidRDefault="00136E5B">
      <w:pPr>
        <w:spacing w:after="0" w:line="360" w:lineRule="auto"/>
        <w:ind w:firstLine="708"/>
        <w:jc w:val="both"/>
        <w:rPr>
          <w:rFonts w:ascii="Arial" w:eastAsia="Arial" w:hAnsi="Arial" w:cs="Arial"/>
          <w:color w:val="000000"/>
          <w:sz w:val="24"/>
          <w:szCs w:val="24"/>
        </w:rPr>
        <w:pPrChange w:id="441" w:author="HP" w:date="2020-11-21T18:38:00Z">
          <w:pPr>
            <w:spacing w:line="240" w:lineRule="auto"/>
            <w:ind w:firstLine="708"/>
            <w:jc w:val="both"/>
          </w:pPr>
        </w:pPrChange>
      </w:pPr>
      <w:r w:rsidRPr="007F134F">
        <w:rPr>
          <w:rFonts w:ascii="Arial" w:eastAsia="Arial" w:hAnsi="Arial" w:cs="Arial"/>
          <w:color w:val="000000"/>
          <w:sz w:val="24"/>
          <w:szCs w:val="24"/>
        </w:rPr>
        <w:t xml:space="preserve">Esta lista (Product Backlog ou outro nome similar) pode ser alterada rapidamente quando forem alteradas as circunstâncias do projeto, do mercado ou qualquer outra. Essa abordagem é focada em ciclos curtos de planejamento, inspeção </w:t>
      </w:r>
      <w:commentRangeEnd w:id="439"/>
      <w:r w:rsidRPr="007F134F">
        <w:rPr>
          <w:rFonts w:ascii="Arial" w:hAnsi="Arial" w:cs="Arial"/>
          <w:rPrChange w:id="442" w:author="HP" w:date="2020-11-21T18:37:00Z">
            <w:rPr/>
          </w:rPrChange>
        </w:rPr>
        <w:commentReference w:id="439"/>
      </w:r>
      <w:r w:rsidRPr="007F134F">
        <w:rPr>
          <w:rFonts w:ascii="Arial" w:eastAsia="Arial" w:hAnsi="Arial" w:cs="Arial"/>
          <w:color w:val="000000"/>
          <w:sz w:val="24"/>
          <w:szCs w:val="24"/>
        </w:rPr>
        <w:t>e adaptação. Assim, os resultados são constantemente entregues e a organização se beneficia dos “quick wins”, os resultados em doses menores e incrementais, além de entregas frequentes. Mas usada em ambientes sujeitos a alterações frequentes (Exemplo: projetos de pesquisa e inovação)</w:t>
      </w:r>
      <w:r w:rsidR="00AF2ECE" w:rsidRPr="007F134F">
        <w:rPr>
          <w:rFonts w:ascii="Arial" w:eastAsia="Arial" w:hAnsi="Arial" w:cs="Arial"/>
          <w:color w:val="000000"/>
          <w:sz w:val="24"/>
          <w:szCs w:val="24"/>
        </w:rPr>
        <w:t>.</w:t>
      </w:r>
    </w:p>
    <w:p w14:paraId="468951D4" w14:textId="77777777" w:rsidR="003B4555" w:rsidRPr="007F134F" w:rsidRDefault="003B4555">
      <w:pPr>
        <w:spacing w:after="0" w:line="360" w:lineRule="auto"/>
        <w:jc w:val="both"/>
        <w:rPr>
          <w:rFonts w:ascii="Arial" w:eastAsia="Arial" w:hAnsi="Arial" w:cs="Arial"/>
          <w:b/>
          <w:color w:val="000000"/>
          <w:sz w:val="24"/>
          <w:szCs w:val="24"/>
        </w:rPr>
        <w:pPrChange w:id="443" w:author="HP" w:date="2020-11-21T18:38:00Z">
          <w:pPr>
            <w:spacing w:after="0" w:line="240" w:lineRule="auto"/>
            <w:jc w:val="both"/>
          </w:pPr>
        </w:pPrChange>
      </w:pP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3B4555" w:rsidRPr="007F134F" w14:paraId="737DF915" w14:textId="77777777" w:rsidTr="00350707">
        <w:trPr>
          <w:trHeight w:val="1206"/>
        </w:trPr>
        <w:tc>
          <w:tcPr>
            <w:tcW w:w="2267" w:type="dxa"/>
            <w:tcBorders>
              <w:top w:val="single" w:sz="12" w:space="0" w:color="000000"/>
              <w:left w:val="single" w:sz="12" w:space="0" w:color="000000"/>
              <w:bottom w:val="single" w:sz="12" w:space="0" w:color="000000"/>
              <w:right w:val="single" w:sz="12" w:space="0" w:color="000000"/>
            </w:tcBorders>
            <w:shd w:val="clear" w:color="auto" w:fill="C9DAF8"/>
            <w:tcMar>
              <w:top w:w="100" w:type="dxa"/>
              <w:left w:w="100" w:type="dxa"/>
              <w:bottom w:w="100" w:type="dxa"/>
              <w:right w:w="100" w:type="dxa"/>
            </w:tcMar>
          </w:tcPr>
          <w:p w14:paraId="1D150DCE" w14:textId="77777777" w:rsidR="003B4555" w:rsidRPr="007F134F" w:rsidRDefault="00136E5B">
            <w:pPr>
              <w:spacing w:after="0" w:line="360" w:lineRule="auto"/>
              <w:rPr>
                <w:rFonts w:ascii="Arial" w:eastAsia="Arial" w:hAnsi="Arial" w:cs="Arial"/>
                <w:b/>
                <w:color w:val="000000"/>
              </w:rPr>
              <w:pPrChange w:id="444" w:author="HP" w:date="2020-11-21T18:38:00Z">
                <w:pPr>
                  <w:spacing w:after="0" w:line="240" w:lineRule="auto"/>
                </w:pPr>
              </w:pPrChange>
            </w:pPr>
            <w:r w:rsidRPr="007F134F">
              <w:rPr>
                <w:rFonts w:ascii="Arial" w:eastAsia="Arial" w:hAnsi="Arial" w:cs="Arial"/>
                <w:b/>
                <w:color w:val="000000"/>
              </w:rPr>
              <w:t>UPs – Abordagem preditiva/tradicional/waterfall/cascata</w:t>
            </w:r>
          </w:p>
        </w:tc>
        <w:tc>
          <w:tcPr>
            <w:tcW w:w="2268" w:type="dxa"/>
            <w:tcBorders>
              <w:top w:val="single" w:sz="12" w:space="0" w:color="000000"/>
              <w:left w:val="single" w:sz="12" w:space="0" w:color="000000"/>
              <w:bottom w:val="single" w:sz="12" w:space="0" w:color="000000"/>
              <w:right w:val="single" w:sz="12" w:space="0" w:color="000000"/>
            </w:tcBorders>
            <w:shd w:val="clear" w:color="auto" w:fill="C9DAF8"/>
            <w:tcMar>
              <w:top w:w="100" w:type="dxa"/>
              <w:left w:w="100" w:type="dxa"/>
              <w:bottom w:w="100" w:type="dxa"/>
              <w:right w:w="100" w:type="dxa"/>
            </w:tcMar>
          </w:tcPr>
          <w:p w14:paraId="4BBF5EDE" w14:textId="77777777" w:rsidR="003B4555" w:rsidRPr="007F134F" w:rsidRDefault="00136E5B">
            <w:pPr>
              <w:spacing w:after="0" w:line="360" w:lineRule="auto"/>
              <w:rPr>
                <w:rFonts w:ascii="Arial" w:eastAsia="Arial" w:hAnsi="Arial" w:cs="Arial"/>
                <w:b/>
                <w:color w:val="000000"/>
              </w:rPr>
              <w:pPrChange w:id="445" w:author="HP" w:date="2020-11-21T18:38:00Z">
                <w:pPr>
                  <w:spacing w:after="0" w:line="240" w:lineRule="auto"/>
                </w:pPr>
              </w:pPrChange>
            </w:pPr>
            <w:r w:rsidRPr="007F134F">
              <w:rPr>
                <w:rFonts w:ascii="Arial" w:eastAsia="Arial" w:hAnsi="Arial" w:cs="Arial"/>
                <w:b/>
                <w:color w:val="000000"/>
              </w:rPr>
              <w:t>Downs – Abordagem preditiva/tradicional/waterfall/cascata</w:t>
            </w:r>
          </w:p>
        </w:tc>
        <w:tc>
          <w:tcPr>
            <w:tcW w:w="2268" w:type="dxa"/>
            <w:tcBorders>
              <w:top w:val="single" w:sz="12" w:space="0" w:color="000000"/>
              <w:left w:val="single" w:sz="12" w:space="0" w:color="000000"/>
              <w:bottom w:val="single" w:sz="12" w:space="0" w:color="000000"/>
              <w:right w:val="single" w:sz="12" w:space="0" w:color="000000"/>
            </w:tcBorders>
            <w:shd w:val="clear" w:color="auto" w:fill="C9DAF8"/>
            <w:tcMar>
              <w:top w:w="100" w:type="dxa"/>
              <w:left w:w="100" w:type="dxa"/>
              <w:bottom w:w="100" w:type="dxa"/>
              <w:right w:w="100" w:type="dxa"/>
            </w:tcMar>
          </w:tcPr>
          <w:p w14:paraId="07A74BFC" w14:textId="77777777" w:rsidR="003B4555" w:rsidRPr="007F134F" w:rsidRDefault="00136E5B">
            <w:pPr>
              <w:spacing w:after="0" w:line="360" w:lineRule="auto"/>
              <w:rPr>
                <w:rFonts w:ascii="Arial" w:eastAsia="Arial" w:hAnsi="Arial" w:cs="Arial"/>
                <w:b/>
                <w:color w:val="000000"/>
              </w:rPr>
              <w:pPrChange w:id="446" w:author="HP" w:date="2020-11-21T18:38:00Z">
                <w:pPr>
                  <w:spacing w:after="0" w:line="240" w:lineRule="auto"/>
                </w:pPr>
              </w:pPrChange>
            </w:pPr>
            <w:r w:rsidRPr="007F134F">
              <w:rPr>
                <w:rFonts w:ascii="Arial" w:eastAsia="Arial" w:hAnsi="Arial" w:cs="Arial"/>
                <w:b/>
                <w:color w:val="000000"/>
              </w:rPr>
              <w:t>UPs – Abordagem adaptativa/iterativa/incremental/ágil</w:t>
            </w:r>
          </w:p>
        </w:tc>
        <w:tc>
          <w:tcPr>
            <w:tcW w:w="2268" w:type="dxa"/>
            <w:tcBorders>
              <w:top w:val="single" w:sz="12" w:space="0" w:color="000000"/>
              <w:left w:val="single" w:sz="12" w:space="0" w:color="000000"/>
              <w:bottom w:val="single" w:sz="12" w:space="0" w:color="000000"/>
              <w:right w:val="single" w:sz="12" w:space="0" w:color="000000"/>
            </w:tcBorders>
            <w:shd w:val="clear" w:color="auto" w:fill="C9DAF8"/>
            <w:tcMar>
              <w:top w:w="100" w:type="dxa"/>
              <w:left w:w="100" w:type="dxa"/>
              <w:bottom w:w="100" w:type="dxa"/>
              <w:right w:w="100" w:type="dxa"/>
            </w:tcMar>
          </w:tcPr>
          <w:p w14:paraId="381AB426" w14:textId="77777777" w:rsidR="003B4555" w:rsidRPr="007F134F" w:rsidRDefault="00136E5B">
            <w:pPr>
              <w:spacing w:after="0" w:line="360" w:lineRule="auto"/>
              <w:rPr>
                <w:rFonts w:ascii="Arial" w:eastAsia="Arial" w:hAnsi="Arial" w:cs="Arial"/>
                <w:b/>
                <w:color w:val="000000"/>
              </w:rPr>
              <w:pPrChange w:id="447" w:author="HP" w:date="2020-11-21T18:38:00Z">
                <w:pPr>
                  <w:spacing w:after="0" w:line="240" w:lineRule="auto"/>
                </w:pPr>
              </w:pPrChange>
            </w:pPr>
            <w:r w:rsidRPr="007F134F">
              <w:rPr>
                <w:rFonts w:ascii="Arial" w:eastAsia="Arial" w:hAnsi="Arial" w:cs="Arial"/>
                <w:b/>
                <w:color w:val="000000"/>
              </w:rPr>
              <w:t>Downs – Abordagem adaptativa/iterativa/incremental/ágil</w:t>
            </w:r>
          </w:p>
        </w:tc>
      </w:tr>
      <w:tr w:rsidR="003B4555" w:rsidRPr="007F134F" w14:paraId="2E6AEAF9" w14:textId="77777777" w:rsidTr="00350707">
        <w:tc>
          <w:tcPr>
            <w:tcW w:w="2267" w:type="dxa"/>
            <w:tcBorders>
              <w:top w:val="single" w:sz="12" w:space="0" w:color="000000"/>
            </w:tcBorders>
            <w:shd w:val="clear" w:color="auto" w:fill="FFFFFF"/>
            <w:tcMar>
              <w:top w:w="100" w:type="dxa"/>
              <w:left w:w="100" w:type="dxa"/>
              <w:bottom w:w="100" w:type="dxa"/>
              <w:right w:w="100" w:type="dxa"/>
            </w:tcMar>
          </w:tcPr>
          <w:p w14:paraId="42C98E51" w14:textId="77777777" w:rsidR="003B4555" w:rsidRPr="007F134F" w:rsidRDefault="00136E5B">
            <w:pPr>
              <w:shd w:val="clear" w:color="auto" w:fill="FFFFFF"/>
              <w:spacing w:after="0" w:line="360" w:lineRule="auto"/>
              <w:jc w:val="both"/>
              <w:rPr>
                <w:rFonts w:ascii="Arial" w:eastAsia="Arial" w:hAnsi="Arial" w:cs="Arial"/>
                <w:color w:val="000000"/>
                <w:sz w:val="24"/>
                <w:szCs w:val="24"/>
              </w:rPr>
              <w:pPrChange w:id="448" w:author="HP" w:date="2020-11-21T18:38:00Z">
                <w:pPr>
                  <w:shd w:val="clear" w:color="auto" w:fill="FFFFFF"/>
                  <w:spacing w:after="0" w:line="240" w:lineRule="auto"/>
                  <w:jc w:val="both"/>
                </w:pPr>
              </w:pPrChange>
            </w:pPr>
            <w:r w:rsidRPr="007F134F">
              <w:rPr>
                <w:rFonts w:ascii="Arial" w:eastAsia="Arial" w:hAnsi="Arial" w:cs="Arial"/>
                <w:color w:val="000000"/>
                <w:sz w:val="24"/>
                <w:szCs w:val="24"/>
              </w:rPr>
              <w:t>-Estabilidade</w:t>
            </w:r>
          </w:p>
        </w:tc>
        <w:tc>
          <w:tcPr>
            <w:tcW w:w="2268" w:type="dxa"/>
            <w:tcBorders>
              <w:top w:val="single" w:sz="12" w:space="0" w:color="000000"/>
            </w:tcBorders>
            <w:shd w:val="clear" w:color="auto" w:fill="CCCCCC"/>
            <w:tcMar>
              <w:top w:w="100" w:type="dxa"/>
              <w:left w:w="100" w:type="dxa"/>
              <w:bottom w:w="100" w:type="dxa"/>
              <w:right w:w="100" w:type="dxa"/>
            </w:tcMar>
          </w:tcPr>
          <w:p w14:paraId="4965A4A6" w14:textId="77777777" w:rsidR="003B4555" w:rsidRPr="007F134F" w:rsidRDefault="00136E5B">
            <w:pPr>
              <w:spacing w:after="0" w:line="360" w:lineRule="auto"/>
              <w:rPr>
                <w:rFonts w:ascii="Arial" w:eastAsia="Arial" w:hAnsi="Arial" w:cs="Arial"/>
                <w:b/>
                <w:color w:val="000000"/>
                <w:sz w:val="24"/>
                <w:szCs w:val="24"/>
              </w:rPr>
              <w:pPrChange w:id="449" w:author="HP" w:date="2020-11-21T18:38:00Z">
                <w:pPr>
                  <w:spacing w:after="0" w:line="240" w:lineRule="auto"/>
                </w:pPr>
              </w:pPrChange>
            </w:pPr>
            <w:r w:rsidRPr="007F134F">
              <w:rPr>
                <w:rFonts w:ascii="Arial" w:eastAsia="Arial" w:hAnsi="Arial" w:cs="Arial"/>
                <w:color w:val="000000"/>
                <w:sz w:val="24"/>
                <w:szCs w:val="24"/>
              </w:rPr>
              <w:t>-Rigidez</w:t>
            </w:r>
          </w:p>
        </w:tc>
        <w:tc>
          <w:tcPr>
            <w:tcW w:w="2268" w:type="dxa"/>
            <w:tcBorders>
              <w:top w:val="single" w:sz="12" w:space="0" w:color="000000"/>
            </w:tcBorders>
            <w:shd w:val="clear" w:color="auto" w:fill="FFFFFF"/>
            <w:tcMar>
              <w:top w:w="100" w:type="dxa"/>
              <w:left w:w="100" w:type="dxa"/>
              <w:bottom w:w="100" w:type="dxa"/>
              <w:right w:w="100" w:type="dxa"/>
            </w:tcMar>
          </w:tcPr>
          <w:p w14:paraId="5B6A4B5F" w14:textId="77777777" w:rsidR="003B4555" w:rsidRPr="007F134F" w:rsidRDefault="00136E5B">
            <w:pPr>
              <w:spacing w:after="0" w:line="360" w:lineRule="auto"/>
              <w:rPr>
                <w:rFonts w:ascii="Arial" w:eastAsia="Arial" w:hAnsi="Arial" w:cs="Arial"/>
                <w:b/>
                <w:color w:val="000000"/>
                <w:sz w:val="24"/>
                <w:szCs w:val="24"/>
              </w:rPr>
              <w:pPrChange w:id="450" w:author="HP" w:date="2020-11-21T18:38:00Z">
                <w:pPr>
                  <w:spacing w:after="0" w:line="240" w:lineRule="auto"/>
                </w:pPr>
              </w:pPrChange>
            </w:pPr>
            <w:r w:rsidRPr="007F134F">
              <w:rPr>
                <w:rFonts w:ascii="Arial" w:eastAsia="Arial" w:hAnsi="Arial" w:cs="Arial"/>
                <w:color w:val="000000"/>
                <w:sz w:val="24"/>
                <w:szCs w:val="24"/>
              </w:rPr>
              <w:t>-Entrega constante de incrementos do produto</w:t>
            </w:r>
          </w:p>
        </w:tc>
        <w:tc>
          <w:tcPr>
            <w:tcW w:w="2268" w:type="dxa"/>
            <w:tcBorders>
              <w:top w:val="single" w:sz="12" w:space="0" w:color="000000"/>
            </w:tcBorders>
            <w:shd w:val="clear" w:color="auto" w:fill="CCCCCC"/>
            <w:tcMar>
              <w:top w:w="100" w:type="dxa"/>
              <w:left w:w="100" w:type="dxa"/>
              <w:bottom w:w="100" w:type="dxa"/>
              <w:right w:w="100" w:type="dxa"/>
            </w:tcMar>
          </w:tcPr>
          <w:p w14:paraId="17DA57E7" w14:textId="77777777" w:rsidR="003B4555" w:rsidRPr="007F134F" w:rsidRDefault="00136E5B">
            <w:pPr>
              <w:spacing w:after="0" w:line="360" w:lineRule="auto"/>
              <w:rPr>
                <w:rFonts w:ascii="Arial" w:eastAsia="Arial" w:hAnsi="Arial" w:cs="Arial"/>
                <w:b/>
                <w:color w:val="000000"/>
                <w:sz w:val="24"/>
                <w:szCs w:val="24"/>
              </w:rPr>
              <w:pPrChange w:id="451" w:author="HP" w:date="2020-11-21T18:38:00Z">
                <w:pPr>
                  <w:spacing w:after="0" w:line="240" w:lineRule="auto"/>
                </w:pPr>
              </w:pPrChange>
            </w:pPr>
            <w:r w:rsidRPr="007F134F">
              <w:rPr>
                <w:rFonts w:ascii="Arial" w:eastAsia="Arial" w:hAnsi="Arial" w:cs="Arial"/>
                <w:color w:val="000000"/>
                <w:sz w:val="24"/>
                <w:szCs w:val="24"/>
              </w:rPr>
              <w:t>-Não há cronograma completo no início do projeto</w:t>
            </w:r>
          </w:p>
        </w:tc>
      </w:tr>
      <w:tr w:rsidR="003B4555" w:rsidRPr="007F134F" w14:paraId="4E020349" w14:textId="77777777" w:rsidTr="00350707">
        <w:tc>
          <w:tcPr>
            <w:tcW w:w="2267" w:type="dxa"/>
            <w:shd w:val="clear" w:color="auto" w:fill="FFFFFF"/>
            <w:tcMar>
              <w:top w:w="100" w:type="dxa"/>
              <w:left w:w="100" w:type="dxa"/>
              <w:bottom w:w="100" w:type="dxa"/>
              <w:right w:w="100" w:type="dxa"/>
            </w:tcMar>
          </w:tcPr>
          <w:p w14:paraId="56C512D2" w14:textId="77777777" w:rsidR="003B4555" w:rsidRPr="007F134F" w:rsidRDefault="00136E5B">
            <w:pPr>
              <w:spacing w:after="0" w:line="360" w:lineRule="auto"/>
              <w:rPr>
                <w:rFonts w:ascii="Arial" w:eastAsia="Arial" w:hAnsi="Arial" w:cs="Arial"/>
                <w:b/>
                <w:color w:val="000000"/>
                <w:sz w:val="24"/>
                <w:szCs w:val="24"/>
              </w:rPr>
              <w:pPrChange w:id="452" w:author="HP" w:date="2020-11-21T18:38:00Z">
                <w:pPr>
                  <w:spacing w:after="0" w:line="240" w:lineRule="auto"/>
                </w:pPr>
              </w:pPrChange>
            </w:pPr>
            <w:r w:rsidRPr="007F134F">
              <w:rPr>
                <w:rFonts w:ascii="Arial" w:eastAsia="Arial" w:hAnsi="Arial" w:cs="Arial"/>
                <w:color w:val="000000"/>
                <w:sz w:val="24"/>
                <w:szCs w:val="24"/>
              </w:rPr>
              <w:t>-Ênfase na previsibilidade</w:t>
            </w:r>
          </w:p>
        </w:tc>
        <w:tc>
          <w:tcPr>
            <w:tcW w:w="2268" w:type="dxa"/>
            <w:shd w:val="clear" w:color="auto" w:fill="CCCCCC"/>
            <w:tcMar>
              <w:top w:w="100" w:type="dxa"/>
              <w:left w:w="100" w:type="dxa"/>
              <w:bottom w:w="100" w:type="dxa"/>
              <w:right w:w="100" w:type="dxa"/>
            </w:tcMar>
          </w:tcPr>
          <w:p w14:paraId="616FDD40" w14:textId="77777777" w:rsidR="003B4555" w:rsidRPr="007F134F" w:rsidRDefault="00136E5B">
            <w:pPr>
              <w:spacing w:after="0" w:line="360" w:lineRule="auto"/>
              <w:rPr>
                <w:rFonts w:ascii="Arial" w:eastAsia="Arial" w:hAnsi="Arial" w:cs="Arial"/>
                <w:b/>
                <w:color w:val="000000"/>
                <w:sz w:val="24"/>
                <w:szCs w:val="24"/>
              </w:rPr>
              <w:pPrChange w:id="453" w:author="HP" w:date="2020-11-21T18:38:00Z">
                <w:pPr>
                  <w:spacing w:after="0" w:line="240" w:lineRule="auto"/>
                </w:pPr>
              </w:pPrChange>
            </w:pPr>
            <w:r w:rsidRPr="007F134F">
              <w:rPr>
                <w:rFonts w:ascii="Arial" w:eastAsia="Arial" w:hAnsi="Arial" w:cs="Arial"/>
                <w:color w:val="000000"/>
                <w:sz w:val="24"/>
                <w:szCs w:val="24"/>
              </w:rPr>
              <w:t>-Dificuldade na estimativa precisa de tempo, custos e escopo</w:t>
            </w:r>
          </w:p>
        </w:tc>
        <w:tc>
          <w:tcPr>
            <w:tcW w:w="2268" w:type="dxa"/>
            <w:shd w:val="clear" w:color="auto" w:fill="FFFFFF"/>
            <w:tcMar>
              <w:top w:w="100" w:type="dxa"/>
              <w:left w:w="100" w:type="dxa"/>
              <w:bottom w:w="100" w:type="dxa"/>
              <w:right w:w="100" w:type="dxa"/>
            </w:tcMar>
          </w:tcPr>
          <w:p w14:paraId="1B87CDB9" w14:textId="77777777" w:rsidR="003B4555" w:rsidRPr="007F134F" w:rsidRDefault="00136E5B">
            <w:pPr>
              <w:spacing w:after="0" w:line="360" w:lineRule="auto"/>
              <w:rPr>
                <w:rFonts w:ascii="Arial" w:eastAsia="Arial" w:hAnsi="Arial" w:cs="Arial"/>
                <w:b/>
                <w:color w:val="000000"/>
                <w:sz w:val="24"/>
                <w:szCs w:val="24"/>
              </w:rPr>
              <w:pPrChange w:id="454" w:author="HP" w:date="2020-11-21T18:38:00Z">
                <w:pPr>
                  <w:spacing w:after="0" w:line="240" w:lineRule="auto"/>
                </w:pPr>
              </w:pPrChange>
            </w:pPr>
            <w:r w:rsidRPr="007F134F">
              <w:rPr>
                <w:rFonts w:ascii="Arial" w:eastAsia="Arial" w:hAnsi="Arial" w:cs="Arial"/>
                <w:color w:val="000000"/>
                <w:sz w:val="24"/>
                <w:szCs w:val="24"/>
              </w:rPr>
              <w:t>-Flexibilidade</w:t>
            </w:r>
          </w:p>
        </w:tc>
        <w:tc>
          <w:tcPr>
            <w:tcW w:w="2268" w:type="dxa"/>
            <w:shd w:val="clear" w:color="auto" w:fill="CCCCCC"/>
            <w:tcMar>
              <w:top w:w="100" w:type="dxa"/>
              <w:left w:w="100" w:type="dxa"/>
              <w:bottom w:w="100" w:type="dxa"/>
              <w:right w:w="100" w:type="dxa"/>
            </w:tcMar>
          </w:tcPr>
          <w:p w14:paraId="43EBF425" w14:textId="77777777" w:rsidR="003B4555" w:rsidRPr="007F134F" w:rsidRDefault="00136E5B">
            <w:pPr>
              <w:spacing w:after="0" w:line="360" w:lineRule="auto"/>
              <w:rPr>
                <w:rFonts w:ascii="Arial" w:eastAsia="Arial" w:hAnsi="Arial" w:cs="Arial"/>
                <w:b/>
                <w:color w:val="000000"/>
                <w:sz w:val="24"/>
                <w:szCs w:val="24"/>
              </w:rPr>
              <w:pPrChange w:id="455" w:author="HP" w:date="2020-11-21T18:38:00Z">
                <w:pPr>
                  <w:spacing w:after="0" w:line="240" w:lineRule="auto"/>
                </w:pPr>
              </w:pPrChange>
            </w:pPr>
            <w:r w:rsidRPr="007F134F">
              <w:rPr>
                <w:rFonts w:ascii="Arial" w:eastAsia="Arial" w:hAnsi="Arial" w:cs="Arial"/>
                <w:color w:val="000000"/>
                <w:sz w:val="24"/>
                <w:szCs w:val="24"/>
              </w:rPr>
              <w:t>-Escopo variável</w:t>
            </w:r>
          </w:p>
        </w:tc>
      </w:tr>
      <w:tr w:rsidR="003B4555" w:rsidRPr="007F134F" w14:paraId="0B0A8439" w14:textId="77777777" w:rsidTr="00350707">
        <w:tc>
          <w:tcPr>
            <w:tcW w:w="2267" w:type="dxa"/>
            <w:shd w:val="clear" w:color="auto" w:fill="FFFFFF"/>
            <w:tcMar>
              <w:top w:w="100" w:type="dxa"/>
              <w:left w:w="100" w:type="dxa"/>
              <w:bottom w:w="100" w:type="dxa"/>
              <w:right w:w="100" w:type="dxa"/>
            </w:tcMar>
          </w:tcPr>
          <w:p w14:paraId="3E44EB2D" w14:textId="77777777" w:rsidR="003B4555" w:rsidRPr="007F134F" w:rsidRDefault="00136E5B">
            <w:pPr>
              <w:spacing w:after="0" w:line="360" w:lineRule="auto"/>
              <w:rPr>
                <w:rFonts w:ascii="Arial" w:eastAsia="Arial" w:hAnsi="Arial" w:cs="Arial"/>
                <w:b/>
                <w:color w:val="000000"/>
                <w:sz w:val="24"/>
                <w:szCs w:val="24"/>
              </w:rPr>
              <w:pPrChange w:id="456" w:author="HP" w:date="2020-11-21T18:38:00Z">
                <w:pPr>
                  <w:spacing w:after="0" w:line="240" w:lineRule="auto"/>
                </w:pPr>
              </w:pPrChange>
            </w:pPr>
            <w:r w:rsidRPr="007F134F">
              <w:rPr>
                <w:rFonts w:ascii="Arial" w:eastAsia="Arial" w:hAnsi="Arial" w:cs="Arial"/>
                <w:color w:val="000000"/>
                <w:sz w:val="24"/>
                <w:szCs w:val="24"/>
              </w:rPr>
              <w:t>-Problema e solução devem ser conhecidos desde o início</w:t>
            </w:r>
          </w:p>
        </w:tc>
        <w:tc>
          <w:tcPr>
            <w:tcW w:w="2268" w:type="dxa"/>
            <w:shd w:val="clear" w:color="auto" w:fill="CCCCCC"/>
            <w:tcMar>
              <w:top w:w="100" w:type="dxa"/>
              <w:left w:w="100" w:type="dxa"/>
              <w:bottom w:w="100" w:type="dxa"/>
              <w:right w:w="100" w:type="dxa"/>
            </w:tcMar>
          </w:tcPr>
          <w:p w14:paraId="74FEE726" w14:textId="77777777" w:rsidR="003B4555" w:rsidRPr="007F134F" w:rsidRDefault="00136E5B">
            <w:pPr>
              <w:spacing w:after="0" w:line="360" w:lineRule="auto"/>
              <w:rPr>
                <w:rFonts w:ascii="Arial" w:eastAsia="Arial" w:hAnsi="Arial" w:cs="Arial"/>
                <w:b/>
                <w:color w:val="000000"/>
                <w:sz w:val="24"/>
                <w:szCs w:val="24"/>
              </w:rPr>
              <w:pPrChange w:id="457" w:author="HP" w:date="2020-11-21T18:38:00Z">
                <w:pPr>
                  <w:spacing w:after="0" w:line="240" w:lineRule="auto"/>
                </w:pPr>
              </w:pPrChange>
            </w:pPr>
            <w:r w:rsidRPr="007F134F">
              <w:rPr>
                <w:rFonts w:ascii="Arial" w:eastAsia="Arial" w:hAnsi="Arial" w:cs="Arial"/>
                <w:color w:val="000000"/>
                <w:sz w:val="24"/>
                <w:szCs w:val="24"/>
              </w:rPr>
              <w:t>-Mudanças complexas</w:t>
            </w:r>
          </w:p>
        </w:tc>
        <w:tc>
          <w:tcPr>
            <w:tcW w:w="2268" w:type="dxa"/>
            <w:shd w:val="clear" w:color="auto" w:fill="FFFFFF"/>
            <w:tcMar>
              <w:top w:w="100" w:type="dxa"/>
              <w:left w:w="100" w:type="dxa"/>
              <w:bottom w:w="100" w:type="dxa"/>
              <w:right w:w="100" w:type="dxa"/>
            </w:tcMar>
          </w:tcPr>
          <w:p w14:paraId="71F699C8" w14:textId="77777777" w:rsidR="003B4555" w:rsidRPr="007F134F" w:rsidRDefault="00136E5B">
            <w:pPr>
              <w:spacing w:after="0" w:line="360" w:lineRule="auto"/>
              <w:rPr>
                <w:rFonts w:ascii="Arial" w:eastAsia="Arial" w:hAnsi="Arial" w:cs="Arial"/>
                <w:b/>
                <w:color w:val="000000"/>
                <w:sz w:val="24"/>
                <w:szCs w:val="24"/>
              </w:rPr>
              <w:pPrChange w:id="458" w:author="HP" w:date="2020-11-21T18:38:00Z">
                <w:pPr>
                  <w:spacing w:after="0" w:line="240" w:lineRule="auto"/>
                </w:pPr>
              </w:pPrChange>
            </w:pPr>
            <w:r w:rsidRPr="007F134F">
              <w:rPr>
                <w:rFonts w:ascii="Arial" w:eastAsia="Arial" w:hAnsi="Arial" w:cs="Arial"/>
                <w:color w:val="000000"/>
                <w:sz w:val="24"/>
                <w:szCs w:val="24"/>
              </w:rPr>
              <w:t>-Maior motivação e autonomia da equipe do projeto</w:t>
            </w:r>
          </w:p>
        </w:tc>
        <w:tc>
          <w:tcPr>
            <w:tcW w:w="2268" w:type="dxa"/>
            <w:shd w:val="clear" w:color="auto" w:fill="CCCCCC"/>
            <w:tcMar>
              <w:top w:w="100" w:type="dxa"/>
              <w:left w:w="100" w:type="dxa"/>
              <w:bottom w:w="100" w:type="dxa"/>
              <w:right w:w="100" w:type="dxa"/>
            </w:tcMar>
          </w:tcPr>
          <w:p w14:paraId="1C768CF6" w14:textId="77777777" w:rsidR="003B4555" w:rsidRPr="007F134F" w:rsidRDefault="00136E5B">
            <w:pPr>
              <w:spacing w:after="0" w:line="360" w:lineRule="auto"/>
              <w:rPr>
                <w:rFonts w:ascii="Arial" w:eastAsia="Arial" w:hAnsi="Arial" w:cs="Arial"/>
                <w:b/>
                <w:color w:val="000000"/>
                <w:sz w:val="24"/>
                <w:szCs w:val="24"/>
              </w:rPr>
              <w:pPrChange w:id="459" w:author="HP" w:date="2020-11-21T18:38:00Z">
                <w:pPr>
                  <w:spacing w:after="0" w:line="240" w:lineRule="auto"/>
                </w:pPr>
              </w:pPrChange>
            </w:pPr>
            <w:r w:rsidRPr="007F134F">
              <w:rPr>
                <w:rFonts w:ascii="Arial" w:eastAsia="Arial" w:hAnsi="Arial" w:cs="Arial"/>
                <w:color w:val="000000"/>
                <w:sz w:val="24"/>
                <w:szCs w:val="24"/>
              </w:rPr>
              <w:t>-Documentação mínima</w:t>
            </w:r>
          </w:p>
        </w:tc>
      </w:tr>
      <w:tr w:rsidR="003B4555" w:rsidRPr="007F134F" w14:paraId="4D62E3C8" w14:textId="77777777" w:rsidTr="00350707">
        <w:tc>
          <w:tcPr>
            <w:tcW w:w="2267" w:type="dxa"/>
            <w:shd w:val="clear" w:color="auto" w:fill="FFFFFF"/>
            <w:tcMar>
              <w:top w:w="100" w:type="dxa"/>
              <w:left w:w="100" w:type="dxa"/>
              <w:bottom w:w="100" w:type="dxa"/>
              <w:right w:w="100" w:type="dxa"/>
            </w:tcMar>
          </w:tcPr>
          <w:p w14:paraId="2D7F43CB" w14:textId="77777777" w:rsidR="003B4555" w:rsidRPr="007F134F" w:rsidRDefault="00136E5B">
            <w:pPr>
              <w:spacing w:after="0" w:line="360" w:lineRule="auto"/>
              <w:rPr>
                <w:rFonts w:ascii="Arial" w:eastAsia="Arial" w:hAnsi="Arial" w:cs="Arial"/>
                <w:color w:val="000000"/>
                <w:sz w:val="24"/>
                <w:szCs w:val="24"/>
              </w:rPr>
              <w:pPrChange w:id="460" w:author="HP" w:date="2020-11-21T18:38:00Z">
                <w:pPr>
                  <w:spacing w:after="0" w:line="240" w:lineRule="auto"/>
                </w:pPr>
              </w:pPrChange>
            </w:pPr>
            <w:r w:rsidRPr="007F134F">
              <w:rPr>
                <w:rFonts w:ascii="Arial" w:eastAsia="Arial" w:hAnsi="Arial" w:cs="Arial"/>
                <w:color w:val="000000"/>
                <w:sz w:val="24"/>
                <w:szCs w:val="24"/>
              </w:rPr>
              <w:t>-Pode ser aplicado a qualquer tipo de projeto</w:t>
            </w:r>
          </w:p>
        </w:tc>
        <w:tc>
          <w:tcPr>
            <w:tcW w:w="2268" w:type="dxa"/>
            <w:shd w:val="clear" w:color="auto" w:fill="CCCCCC"/>
            <w:tcMar>
              <w:top w:w="100" w:type="dxa"/>
              <w:left w:w="100" w:type="dxa"/>
              <w:bottom w:w="100" w:type="dxa"/>
              <w:right w:w="100" w:type="dxa"/>
            </w:tcMar>
          </w:tcPr>
          <w:p w14:paraId="0658885C" w14:textId="77777777" w:rsidR="003B4555" w:rsidRPr="007F134F" w:rsidRDefault="00136E5B">
            <w:pPr>
              <w:spacing w:after="0" w:line="360" w:lineRule="auto"/>
              <w:rPr>
                <w:rFonts w:ascii="Arial" w:eastAsia="Arial" w:hAnsi="Arial" w:cs="Arial"/>
                <w:b/>
                <w:color w:val="000000"/>
                <w:sz w:val="24"/>
                <w:szCs w:val="24"/>
              </w:rPr>
              <w:pPrChange w:id="461" w:author="HP" w:date="2020-11-21T18:38:00Z">
                <w:pPr>
                  <w:spacing w:after="0" w:line="240" w:lineRule="auto"/>
                </w:pPr>
              </w:pPrChange>
            </w:pPr>
            <w:r w:rsidRPr="007F134F">
              <w:rPr>
                <w:rFonts w:ascii="Arial" w:eastAsia="Arial" w:hAnsi="Arial" w:cs="Arial"/>
                <w:color w:val="000000"/>
                <w:sz w:val="24"/>
                <w:szCs w:val="24"/>
              </w:rPr>
              <w:t>-Produto geralmente entregue só no final do projeto</w:t>
            </w:r>
          </w:p>
        </w:tc>
        <w:tc>
          <w:tcPr>
            <w:tcW w:w="2268" w:type="dxa"/>
            <w:shd w:val="clear" w:color="auto" w:fill="FFFFFF"/>
            <w:tcMar>
              <w:top w:w="100" w:type="dxa"/>
              <w:left w:w="100" w:type="dxa"/>
              <w:bottom w:w="100" w:type="dxa"/>
              <w:right w:w="100" w:type="dxa"/>
            </w:tcMar>
          </w:tcPr>
          <w:p w14:paraId="0D73DB16" w14:textId="77777777" w:rsidR="003B4555" w:rsidRPr="007F134F" w:rsidRDefault="00136E5B">
            <w:pPr>
              <w:spacing w:after="0" w:line="360" w:lineRule="auto"/>
              <w:rPr>
                <w:rFonts w:ascii="Arial" w:eastAsia="Arial" w:hAnsi="Arial" w:cs="Arial"/>
                <w:b/>
                <w:color w:val="000000"/>
                <w:sz w:val="24"/>
                <w:szCs w:val="24"/>
              </w:rPr>
              <w:pPrChange w:id="462" w:author="HP" w:date="2020-11-21T18:38:00Z">
                <w:pPr>
                  <w:spacing w:after="0" w:line="240" w:lineRule="auto"/>
                </w:pPr>
              </w:pPrChange>
            </w:pPr>
            <w:r w:rsidRPr="007F134F">
              <w:rPr>
                <w:rFonts w:ascii="Arial" w:eastAsia="Arial" w:hAnsi="Arial" w:cs="Arial"/>
                <w:color w:val="000000"/>
                <w:sz w:val="24"/>
                <w:szCs w:val="24"/>
              </w:rPr>
              <w:t>-Menor risco de produto inadequado ou defasado</w:t>
            </w:r>
          </w:p>
        </w:tc>
        <w:tc>
          <w:tcPr>
            <w:tcW w:w="2268" w:type="dxa"/>
            <w:shd w:val="clear" w:color="auto" w:fill="CCCCCC"/>
            <w:tcMar>
              <w:top w:w="100" w:type="dxa"/>
              <w:left w:w="100" w:type="dxa"/>
              <w:bottom w:w="100" w:type="dxa"/>
              <w:right w:w="100" w:type="dxa"/>
            </w:tcMar>
          </w:tcPr>
          <w:p w14:paraId="30A88E2B" w14:textId="77777777" w:rsidR="003B4555" w:rsidRPr="007F134F" w:rsidRDefault="00136E5B">
            <w:pPr>
              <w:spacing w:after="0" w:line="360" w:lineRule="auto"/>
              <w:rPr>
                <w:rFonts w:ascii="Arial" w:eastAsia="Arial" w:hAnsi="Arial" w:cs="Arial"/>
                <w:b/>
                <w:color w:val="000000"/>
                <w:sz w:val="24"/>
                <w:szCs w:val="24"/>
              </w:rPr>
              <w:pPrChange w:id="463" w:author="HP" w:date="2020-11-21T18:38:00Z">
                <w:pPr>
                  <w:spacing w:after="0" w:line="240" w:lineRule="auto"/>
                </w:pPr>
              </w:pPrChange>
            </w:pPr>
            <w:r w:rsidRPr="007F134F">
              <w:rPr>
                <w:rFonts w:ascii="Arial" w:eastAsia="Arial" w:hAnsi="Arial" w:cs="Arial"/>
                <w:color w:val="000000"/>
                <w:sz w:val="24"/>
                <w:szCs w:val="24"/>
              </w:rPr>
              <w:t>-Não se aplica para qualquer tipo de projeto</w:t>
            </w:r>
          </w:p>
        </w:tc>
      </w:tr>
    </w:tbl>
    <w:p w14:paraId="787C8321" w14:textId="7E6261E6" w:rsidR="003B4555" w:rsidRPr="00DE6411" w:rsidRDefault="00350707">
      <w:pPr>
        <w:pStyle w:val="TabelaTCC"/>
        <w:rPr>
          <w:ins w:id="464" w:author="Michel Oliveira" w:date="2020-11-23T19:48:00Z"/>
          <w:sz w:val="24"/>
          <w:szCs w:val="24"/>
        </w:rPr>
        <w:pPrChange w:id="465" w:author="Michel Oliveira" w:date="2020-11-23T19:48:00Z">
          <w:pPr>
            <w:spacing w:after="0" w:line="360" w:lineRule="auto"/>
            <w:jc w:val="both"/>
          </w:pPr>
        </w:pPrChange>
      </w:pPr>
      <w:bookmarkStart w:id="466" w:name="_Hlk57220405"/>
      <w:ins w:id="467" w:author="Michel Oliveira" w:date="2020-11-23T19:48:00Z">
        <w:r w:rsidRPr="00627E81">
          <w:rPr>
            <w:b/>
            <w:bCs w:val="0"/>
            <w:szCs w:val="24"/>
          </w:rPr>
          <w:t>Tabela 1</w:t>
        </w:r>
      </w:ins>
      <w:r w:rsidR="00F1395F" w:rsidRPr="00627E81">
        <w:rPr>
          <w:szCs w:val="24"/>
        </w:rPr>
        <w:t xml:space="preserve"> </w:t>
      </w:r>
      <w:r w:rsidR="00224180" w:rsidRPr="00627E81">
        <w:rPr>
          <w:szCs w:val="24"/>
        </w:rPr>
        <w:t>–</w:t>
      </w:r>
      <w:r w:rsidR="002C41B7" w:rsidRPr="00627E81">
        <w:rPr>
          <w:szCs w:val="24"/>
        </w:rPr>
        <w:t xml:space="preserve"> </w:t>
      </w:r>
      <w:bookmarkStart w:id="468" w:name="_Hlk57231696"/>
      <w:r w:rsidR="002C41B7" w:rsidRPr="00627E81">
        <w:rPr>
          <w:szCs w:val="24"/>
        </w:rPr>
        <w:t>Tipos</w:t>
      </w:r>
      <w:ins w:id="469" w:author="Michel Oliveira" w:date="2020-11-23T19:48:00Z">
        <w:r w:rsidRPr="00627E81">
          <w:rPr>
            <w:szCs w:val="24"/>
          </w:rPr>
          <w:t xml:space="preserve"> de abordagem</w:t>
        </w:r>
      </w:ins>
      <w:r w:rsidR="001A7A01" w:rsidRPr="00627E81">
        <w:rPr>
          <w:szCs w:val="24"/>
        </w:rPr>
        <w:t xml:space="preserve"> (Fonte: </w:t>
      </w:r>
      <w:r w:rsidR="00F50B5F" w:rsidRPr="00627E81">
        <w:rPr>
          <w:szCs w:val="24"/>
        </w:rPr>
        <w:t>BRAGGIO, 2018</w:t>
      </w:r>
      <w:r w:rsidR="001A7A01" w:rsidRPr="00627E81">
        <w:rPr>
          <w:szCs w:val="24"/>
        </w:rPr>
        <w:t>).</w:t>
      </w:r>
      <w:bookmarkEnd w:id="468"/>
    </w:p>
    <w:bookmarkEnd w:id="466"/>
    <w:p w14:paraId="768D8444" w14:textId="2D032B0A" w:rsidR="00792AF8" w:rsidRPr="007F134F" w:rsidDel="00274359" w:rsidRDefault="00792AF8" w:rsidP="00831D33">
      <w:pPr>
        <w:spacing w:after="0" w:line="360" w:lineRule="auto"/>
        <w:jc w:val="both"/>
        <w:rPr>
          <w:del w:id="470" w:author="HP" w:date="2020-11-21T17:19:00Z"/>
          <w:rFonts w:ascii="Arial" w:eastAsia="Arial" w:hAnsi="Arial" w:cs="Arial"/>
          <w:b/>
          <w:color w:val="000000"/>
          <w:sz w:val="24"/>
          <w:szCs w:val="24"/>
        </w:rPr>
      </w:pPr>
    </w:p>
    <w:p w14:paraId="6D96ECA2" w14:textId="77777777" w:rsidR="00274359" w:rsidRPr="007F134F" w:rsidRDefault="00274359">
      <w:pPr>
        <w:spacing w:after="0" w:line="360" w:lineRule="auto"/>
        <w:jc w:val="both"/>
        <w:rPr>
          <w:ins w:id="471" w:author="HP" w:date="2020-11-21T17:23:00Z"/>
          <w:rFonts w:ascii="Arial" w:eastAsia="Arial" w:hAnsi="Arial" w:cs="Arial"/>
          <w:b/>
          <w:color w:val="000000"/>
          <w:sz w:val="24"/>
          <w:szCs w:val="24"/>
        </w:rPr>
      </w:pPr>
    </w:p>
    <w:p w14:paraId="57BDC7E9" w14:textId="716CC26E" w:rsidR="00274359" w:rsidRPr="007F134F" w:rsidRDefault="00274359">
      <w:pPr>
        <w:pStyle w:val="Ttulo3"/>
        <w:rPr>
          <w:rFonts w:cs="Arial"/>
        </w:rPr>
      </w:pPr>
      <w:bookmarkStart w:id="472" w:name="_Toc58248387"/>
      <w:ins w:id="473" w:author="HP" w:date="2020-11-21T17:23:00Z">
        <w:r w:rsidRPr="007F134F">
          <w:rPr>
            <w:rFonts w:cs="Arial"/>
          </w:rPr>
          <w:t>2.</w:t>
        </w:r>
      </w:ins>
      <w:ins w:id="474" w:author="HP" w:date="2020-11-21T17:33:00Z">
        <w:r w:rsidR="007528A5" w:rsidRPr="007F134F">
          <w:rPr>
            <w:rFonts w:cs="Arial"/>
          </w:rPr>
          <w:t>2</w:t>
        </w:r>
      </w:ins>
      <w:ins w:id="475" w:author="HP" w:date="2020-11-21T17:23:00Z">
        <w:r w:rsidRPr="007F134F">
          <w:rPr>
            <w:rFonts w:cs="Arial"/>
          </w:rPr>
          <w:t>.1</w:t>
        </w:r>
        <w:del w:id="476" w:author="Michel Oliveira" w:date="2020-11-24T13:20:00Z">
          <w:r w:rsidRPr="007F134F" w:rsidDel="00E64958">
            <w:rPr>
              <w:rFonts w:cs="Arial"/>
            </w:rPr>
            <w:delText>.</w:delText>
          </w:r>
        </w:del>
        <w:r w:rsidRPr="007F134F">
          <w:rPr>
            <w:rFonts w:cs="Arial"/>
          </w:rPr>
          <w:t xml:space="preserve"> PMBOK</w:t>
        </w:r>
      </w:ins>
      <w:bookmarkEnd w:id="472"/>
    </w:p>
    <w:p w14:paraId="44503DDA" w14:textId="5561A26B" w:rsidR="00506BD6" w:rsidRPr="007F134F" w:rsidRDefault="00506BD6" w:rsidP="00506BD6">
      <w:pPr>
        <w:rPr>
          <w:rFonts w:ascii="Arial" w:hAnsi="Arial" w:cs="Arial"/>
        </w:rPr>
      </w:pPr>
    </w:p>
    <w:p w14:paraId="65E871D2" w14:textId="582BD6AA" w:rsidR="00F0275F" w:rsidRPr="007F134F" w:rsidRDefault="00506BD6" w:rsidP="00254199">
      <w:pPr>
        <w:ind w:firstLine="851"/>
        <w:rPr>
          <w:ins w:id="477" w:author="HP" w:date="2020-11-21T17:36:00Z"/>
          <w:rFonts w:ascii="Arial" w:hAnsi="Arial" w:cs="Arial"/>
          <w:sz w:val="24"/>
          <w:szCs w:val="24"/>
        </w:rPr>
      </w:pPr>
      <w:r w:rsidRPr="007F134F">
        <w:rPr>
          <w:rFonts w:ascii="Arial" w:hAnsi="Arial" w:cs="Arial"/>
          <w:sz w:val="24"/>
          <w:szCs w:val="24"/>
        </w:rPr>
        <w:t>O texto a seguir, descreve as áreas de conhecimento que compõem o livro PMBOK em sua quinta edição.</w:t>
      </w:r>
    </w:p>
    <w:p w14:paraId="5DE0C2C9" w14:textId="1E82248D" w:rsidR="00F0275F" w:rsidRPr="007F134F" w:rsidRDefault="00F0275F">
      <w:pPr>
        <w:pStyle w:val="Ttulo4"/>
        <w:spacing w:line="360" w:lineRule="auto"/>
        <w:rPr>
          <w:ins w:id="478" w:author="HP" w:date="2020-11-21T17:36:00Z"/>
          <w:rFonts w:eastAsia="Arial" w:cs="Arial"/>
          <w:b/>
          <w:rPrChange w:id="479" w:author="Michel Oliveira" w:date="2020-11-24T13:22:00Z">
            <w:rPr>
              <w:ins w:id="480" w:author="HP" w:date="2020-11-21T17:36:00Z"/>
            </w:rPr>
          </w:rPrChange>
        </w:rPr>
        <w:pPrChange w:id="481" w:author="HP" w:date="2020-11-21T18:38:00Z">
          <w:pPr>
            <w:spacing w:after="0" w:line="360" w:lineRule="auto"/>
            <w:jc w:val="both"/>
          </w:pPr>
        </w:pPrChange>
      </w:pPr>
      <w:bookmarkStart w:id="482" w:name="_Toc58248388"/>
      <w:ins w:id="483" w:author="HP" w:date="2020-11-21T17:36:00Z">
        <w:r w:rsidRPr="007F134F">
          <w:rPr>
            <w:rFonts w:eastAsia="Arial" w:cs="Arial"/>
            <w:b/>
            <w:bCs w:val="0"/>
            <w:rPrChange w:id="484" w:author="Michel Oliveira" w:date="2020-11-24T13:22:00Z">
              <w:rPr/>
            </w:rPrChange>
          </w:rPr>
          <w:t>2.2.1.1</w:t>
        </w:r>
        <w:del w:id="485" w:author="Michel Oliveira" w:date="2020-11-24T13:22:00Z">
          <w:r w:rsidRPr="007F134F" w:rsidDel="00E64958">
            <w:rPr>
              <w:rFonts w:eastAsia="Arial" w:cs="Arial"/>
              <w:b/>
              <w:bCs w:val="0"/>
              <w:rPrChange w:id="486" w:author="Michel Oliveira" w:date="2020-11-24T13:22:00Z">
                <w:rPr/>
              </w:rPrChange>
            </w:rPr>
            <w:delText>.</w:delText>
          </w:r>
        </w:del>
        <w:r w:rsidRPr="007F134F">
          <w:rPr>
            <w:rFonts w:eastAsia="Arial" w:cs="Arial"/>
            <w:b/>
            <w:bCs w:val="0"/>
            <w:rPrChange w:id="487" w:author="Michel Oliveira" w:date="2020-11-24T13:22:00Z">
              <w:rPr/>
            </w:rPrChange>
          </w:rPr>
          <w:t xml:space="preserve"> Áreas de Conhecimento</w:t>
        </w:r>
        <w:bookmarkEnd w:id="482"/>
      </w:ins>
    </w:p>
    <w:p w14:paraId="66A33F10" w14:textId="08722103" w:rsidR="00DD1A6B" w:rsidRPr="007F134F" w:rsidRDefault="00DD1A6B" w:rsidP="00831D33">
      <w:pPr>
        <w:spacing w:after="0" w:line="360" w:lineRule="auto"/>
        <w:jc w:val="both"/>
        <w:rPr>
          <w:ins w:id="488" w:author="HP" w:date="2020-11-21T17:42:00Z"/>
          <w:rFonts w:ascii="Arial" w:eastAsia="Arial" w:hAnsi="Arial" w:cs="Arial"/>
          <w:color w:val="000000"/>
          <w:sz w:val="24"/>
          <w:szCs w:val="24"/>
        </w:rPr>
      </w:pPr>
    </w:p>
    <w:p w14:paraId="7FBC59F2" w14:textId="77777777" w:rsidR="00DD1A6B" w:rsidRPr="007F134F" w:rsidRDefault="00DD1A6B">
      <w:pPr>
        <w:spacing w:after="0" w:line="360" w:lineRule="auto"/>
        <w:ind w:firstLine="709"/>
        <w:jc w:val="both"/>
        <w:rPr>
          <w:ins w:id="489" w:author="HP" w:date="2020-11-21T17:42:00Z"/>
          <w:rFonts w:ascii="Arial" w:hAnsi="Arial" w:cs="Arial"/>
          <w:color w:val="auto"/>
          <w:sz w:val="24"/>
          <w:szCs w:val="24"/>
        </w:rPr>
      </w:pPr>
      <w:ins w:id="490" w:author="HP" w:date="2020-11-21T17:42:00Z">
        <w:r w:rsidRPr="007F134F">
          <w:rPr>
            <w:rFonts w:ascii="Arial" w:eastAsia="Arial" w:hAnsi="Arial" w:cs="Arial"/>
            <w:color w:val="000000"/>
            <w:sz w:val="24"/>
            <w:szCs w:val="24"/>
          </w:rPr>
          <w:t>O PMBOK sugere o gerenciamento de projetos utilizando como base nove áreas de conhecimento. São elas: escopo, tempo, custos, qualidade, recursos humanos, comunicações, riscos, aquisições e integração.</w:t>
        </w:r>
      </w:ins>
    </w:p>
    <w:p w14:paraId="541FFFA5" w14:textId="77777777" w:rsidR="00DD1A6B" w:rsidRPr="007F134F" w:rsidRDefault="00DD1A6B">
      <w:pPr>
        <w:spacing w:after="0" w:line="360" w:lineRule="auto"/>
        <w:jc w:val="both"/>
        <w:rPr>
          <w:ins w:id="491" w:author="HP" w:date="2020-11-21T17:35:00Z"/>
          <w:rFonts w:ascii="Arial" w:eastAsia="Arial" w:hAnsi="Arial" w:cs="Arial"/>
          <w:color w:val="000000"/>
          <w:sz w:val="24"/>
          <w:szCs w:val="24"/>
        </w:rPr>
        <w:pPrChange w:id="492" w:author="HP" w:date="2020-11-21T18:38:00Z">
          <w:pPr>
            <w:spacing w:after="0" w:line="360" w:lineRule="auto"/>
            <w:ind w:firstLine="709"/>
            <w:jc w:val="both"/>
          </w:pPr>
        </w:pPrChange>
      </w:pPr>
    </w:p>
    <w:p w14:paraId="18A159A0" w14:textId="7E5C40D9" w:rsidR="00F0275F" w:rsidRPr="007F134F" w:rsidRDefault="00F0275F">
      <w:pPr>
        <w:pStyle w:val="CabealhodoSumrio"/>
        <w:numPr>
          <w:ilvl w:val="0"/>
          <w:numId w:val="24"/>
        </w:numPr>
        <w:spacing w:before="0"/>
        <w:ind w:left="992" w:hanging="357"/>
        <w:jc w:val="both"/>
        <w:rPr>
          <w:ins w:id="493" w:author="HP" w:date="2020-11-21T17:35:00Z"/>
          <w:rFonts w:ascii="Arial" w:eastAsia="Arial" w:hAnsi="Arial" w:cs="Arial"/>
          <w:b/>
          <w:color w:val="000000"/>
          <w:sz w:val="24"/>
          <w:szCs w:val="24"/>
          <w:rPrChange w:id="494" w:author="Michel Oliveira" w:date="2020-11-24T13:21:00Z">
            <w:rPr>
              <w:ins w:id="495" w:author="HP" w:date="2020-11-21T17:35:00Z"/>
            </w:rPr>
          </w:rPrChange>
        </w:rPr>
        <w:pPrChange w:id="496" w:author="Michel Oliveira" w:date="2020-11-24T13:22:00Z">
          <w:pPr>
            <w:spacing w:after="0" w:line="360" w:lineRule="auto"/>
            <w:ind w:firstLine="709"/>
            <w:jc w:val="both"/>
          </w:pPr>
        </w:pPrChange>
      </w:pPr>
      <w:moveToRangeStart w:id="497" w:author="HP" w:date="2020-11-21T17:34:00Z" w:name="move56872501"/>
      <w:moveTo w:id="498" w:author="HP" w:date="2020-11-21T17:34:00Z">
        <w:del w:id="499" w:author="HP" w:date="2020-11-21T17:41:00Z">
          <w:r w:rsidRPr="007F134F" w:rsidDel="00DD1A6B">
            <w:rPr>
              <w:rFonts w:ascii="Arial" w:eastAsia="Arial" w:hAnsi="Arial" w:cs="Arial"/>
              <w:b/>
              <w:caps w:val="0"/>
              <w:color w:val="000000"/>
              <w:kern w:val="1"/>
              <w:sz w:val="24"/>
              <w:szCs w:val="24"/>
              <w:lang w:eastAsia="zh-CN"/>
              <w:rPrChange w:id="500" w:author="Michel Oliveira" w:date="2020-11-24T13:21:00Z">
                <w:rPr>
                  <w:bCs/>
                  <w:caps/>
                </w:rPr>
              </w:rPrChange>
            </w:rPr>
            <w:delText>O PMBOK sugere o gerenciamento de projetos utilizando como base nove áreas de conhecimento. São elas: escopo, tempo, custos, qualidade, recursos humanos, comunicações, riscos, aquisições e integração.</w:delText>
          </w:r>
        </w:del>
      </w:moveTo>
      <w:ins w:id="501" w:author="HP" w:date="2020-11-21T17:41:00Z">
        <w:r w:rsidR="00DD1A6B" w:rsidRPr="007F134F">
          <w:rPr>
            <w:rFonts w:ascii="Arial" w:eastAsia="Arial" w:hAnsi="Arial" w:cs="Arial"/>
            <w:b/>
            <w:caps w:val="0"/>
            <w:color w:val="000000"/>
            <w:kern w:val="1"/>
            <w:sz w:val="24"/>
            <w:szCs w:val="24"/>
            <w:lang w:eastAsia="zh-CN"/>
            <w:rPrChange w:id="502" w:author="Michel Oliveira" w:date="2020-11-24T13:21:00Z">
              <w:rPr>
                <w:rFonts w:ascii="Arial" w:eastAsia="Arial" w:hAnsi="Arial" w:cs="Arial"/>
                <w:bCs/>
                <w:caps/>
                <w:color w:val="000000"/>
                <w:sz w:val="24"/>
                <w:szCs w:val="24"/>
              </w:rPr>
            </w:rPrChange>
          </w:rPr>
          <w:t>Gerenciamen</w:t>
        </w:r>
      </w:ins>
      <w:ins w:id="503" w:author="HP" w:date="2020-11-21T17:42:00Z">
        <w:r w:rsidR="00DD1A6B" w:rsidRPr="007F134F">
          <w:rPr>
            <w:rFonts w:ascii="Arial" w:eastAsia="Arial" w:hAnsi="Arial" w:cs="Arial"/>
            <w:b/>
            <w:caps w:val="0"/>
            <w:color w:val="000000"/>
            <w:kern w:val="1"/>
            <w:sz w:val="24"/>
            <w:szCs w:val="24"/>
            <w:lang w:eastAsia="zh-CN"/>
            <w:rPrChange w:id="504" w:author="Michel Oliveira" w:date="2020-11-24T13:21:00Z">
              <w:rPr>
                <w:rFonts w:ascii="Arial" w:eastAsia="Arial" w:hAnsi="Arial" w:cs="Arial"/>
                <w:bCs/>
                <w:caps/>
                <w:color w:val="000000"/>
                <w:sz w:val="24"/>
                <w:szCs w:val="24"/>
              </w:rPr>
            </w:rPrChange>
          </w:rPr>
          <w:t>to da Integração</w:t>
        </w:r>
      </w:ins>
    </w:p>
    <w:p w14:paraId="64D46EF3" w14:textId="44B15AA3" w:rsidR="00DD1A6B" w:rsidRPr="007F134F" w:rsidRDefault="00DD1A6B" w:rsidP="00831D33">
      <w:pPr>
        <w:spacing w:after="0" w:line="360" w:lineRule="auto"/>
        <w:ind w:firstLine="709"/>
        <w:jc w:val="both"/>
        <w:rPr>
          <w:ins w:id="505" w:author="HP" w:date="2020-11-21T17:41:00Z"/>
          <w:rFonts w:ascii="Arial" w:hAnsi="Arial" w:cs="Arial"/>
          <w:color w:val="auto"/>
          <w:sz w:val="24"/>
          <w:szCs w:val="24"/>
        </w:rPr>
      </w:pPr>
    </w:p>
    <w:p w14:paraId="6C809E68" w14:textId="7C22F9C2" w:rsidR="00F0275F" w:rsidRPr="007F134F" w:rsidRDefault="00F0275F">
      <w:pPr>
        <w:spacing w:after="0" w:line="360" w:lineRule="auto"/>
        <w:ind w:firstLine="709"/>
        <w:jc w:val="both"/>
        <w:rPr>
          <w:ins w:id="506" w:author="HP" w:date="2020-11-21T17:36:00Z"/>
          <w:rFonts w:ascii="Arial" w:hAnsi="Arial" w:cs="Arial"/>
          <w:color w:val="auto"/>
          <w:sz w:val="24"/>
          <w:szCs w:val="24"/>
        </w:rPr>
      </w:pPr>
      <w:ins w:id="507" w:author="HP" w:date="2020-11-21T17:36:00Z">
        <w:r w:rsidRPr="007F134F">
          <w:rPr>
            <w:rFonts w:ascii="Arial" w:hAnsi="Arial" w:cs="Arial"/>
            <w:color w:val="auto"/>
            <w:sz w:val="24"/>
            <w:szCs w:val="24"/>
          </w:rPr>
          <w:t>O gerenciamento do processo de integração cuida da estratégia do projeto, sua iniciação e o desenvolvimento do plano de Projeto. Avalia os requisitos dos stakeholders, preparando a inicialização dos outros processos. Gerencia as interações entre os processos, e a antecipação e o gerenciamento de mudanças. Inclui também a conclusão dos processos e obtenção de feedbacks.</w:t>
        </w:r>
      </w:ins>
    </w:p>
    <w:p w14:paraId="358F1B55" w14:textId="24D72348" w:rsidR="00F0275F" w:rsidRPr="007F134F" w:rsidRDefault="00F0275F">
      <w:pPr>
        <w:spacing w:after="0" w:line="360" w:lineRule="auto"/>
        <w:ind w:firstLine="709"/>
        <w:jc w:val="both"/>
        <w:rPr>
          <w:ins w:id="508" w:author="HP" w:date="2020-11-21T17:36:00Z"/>
          <w:rFonts w:ascii="Arial" w:hAnsi="Arial" w:cs="Arial"/>
          <w:color w:val="auto"/>
          <w:sz w:val="24"/>
          <w:szCs w:val="24"/>
        </w:rPr>
      </w:pPr>
      <w:ins w:id="509" w:author="HP" w:date="2020-11-21T17:36:00Z">
        <w:r w:rsidRPr="007F134F">
          <w:rPr>
            <w:rFonts w:ascii="Arial" w:hAnsi="Arial" w:cs="Arial"/>
            <w:color w:val="auto"/>
            <w:sz w:val="24"/>
            <w:szCs w:val="24"/>
          </w:rPr>
          <w:t>No Projeto ocorreram falhas na gestão de mudanças, principalmente na atualização da documentação do projeto, na qual se executasse e ao fim de todo projeto foi desenvolvido a documentação. As alterações ocorridas durante a fase de iniciação e execução do projeto foram malconduzidas, intervindo em ambas as áreas, gerando o documento apenas ao fim, mostrando que não houve um controle efetivo na revisão e emissão de documentos. Isso gerou retrabalhos e extensão do prazo de algumas atividades importantes.</w:t>
        </w:r>
      </w:ins>
    </w:p>
    <w:p w14:paraId="2A02DAAA" w14:textId="4A8B7EA1" w:rsidR="00DD1A6B" w:rsidRPr="007F134F" w:rsidRDefault="00DD1A6B">
      <w:pPr>
        <w:spacing w:after="0" w:line="360" w:lineRule="auto"/>
        <w:jc w:val="both"/>
        <w:rPr>
          <w:ins w:id="510" w:author="HP" w:date="2020-11-21T17:42:00Z"/>
          <w:rFonts w:ascii="Arial" w:hAnsi="Arial" w:cs="Arial"/>
          <w:color w:val="auto"/>
          <w:sz w:val="24"/>
          <w:szCs w:val="24"/>
        </w:rPr>
      </w:pPr>
    </w:p>
    <w:p w14:paraId="7994EF2B" w14:textId="70760E30" w:rsidR="00DD1A6B" w:rsidRPr="007F134F" w:rsidRDefault="00DD1A6B">
      <w:pPr>
        <w:pStyle w:val="PargrafodaLista"/>
        <w:numPr>
          <w:ilvl w:val="0"/>
          <w:numId w:val="24"/>
        </w:numPr>
        <w:spacing w:after="0" w:line="360" w:lineRule="auto"/>
        <w:ind w:left="992" w:hanging="357"/>
        <w:jc w:val="both"/>
        <w:rPr>
          <w:ins w:id="511" w:author="HP" w:date="2020-11-21T17:42:00Z"/>
          <w:rFonts w:ascii="Arial" w:eastAsia="Arial" w:hAnsi="Arial" w:cs="Arial"/>
          <w:b/>
          <w:bCs/>
          <w:color w:val="000000"/>
          <w:sz w:val="24"/>
          <w:szCs w:val="24"/>
        </w:rPr>
        <w:pPrChange w:id="512" w:author="Michel Oliveira" w:date="2020-11-24T13:21:00Z">
          <w:pPr>
            <w:pStyle w:val="PargrafodaLista"/>
            <w:numPr>
              <w:numId w:val="24"/>
            </w:numPr>
            <w:spacing w:after="0" w:line="360" w:lineRule="auto"/>
            <w:ind w:left="993" w:hanging="360"/>
            <w:jc w:val="both"/>
          </w:pPr>
        </w:pPrChange>
      </w:pPr>
      <w:ins w:id="513" w:author="HP" w:date="2020-11-21T17:42:00Z">
        <w:r w:rsidRPr="007F134F">
          <w:rPr>
            <w:rFonts w:ascii="Arial" w:eastAsia="Arial" w:hAnsi="Arial" w:cs="Arial"/>
            <w:b/>
            <w:bCs/>
            <w:color w:val="000000"/>
            <w:sz w:val="24"/>
            <w:szCs w:val="24"/>
          </w:rPr>
          <w:t>Gerenciamento do Escopo</w:t>
        </w:r>
      </w:ins>
    </w:p>
    <w:p w14:paraId="71308003" w14:textId="77777777" w:rsidR="00F0275F" w:rsidRPr="007F134F" w:rsidRDefault="00F0275F">
      <w:pPr>
        <w:spacing w:after="0" w:line="360" w:lineRule="auto"/>
        <w:jc w:val="both"/>
        <w:rPr>
          <w:ins w:id="514" w:author="HP" w:date="2020-11-21T17:36:00Z"/>
          <w:rFonts w:ascii="Arial" w:hAnsi="Arial" w:cs="Arial"/>
          <w:color w:val="auto"/>
          <w:sz w:val="24"/>
          <w:szCs w:val="24"/>
        </w:rPr>
        <w:pPrChange w:id="515" w:author="HP" w:date="2020-11-21T18:38:00Z">
          <w:pPr>
            <w:spacing w:after="0" w:line="360" w:lineRule="auto"/>
            <w:ind w:firstLine="709"/>
            <w:jc w:val="both"/>
          </w:pPr>
        </w:pPrChange>
      </w:pPr>
    </w:p>
    <w:p w14:paraId="6CABE8CD" w14:textId="77777777" w:rsidR="00F0275F" w:rsidRPr="007F134F" w:rsidRDefault="00F0275F" w:rsidP="00831D33">
      <w:pPr>
        <w:spacing w:after="0" w:line="360" w:lineRule="auto"/>
        <w:ind w:firstLine="709"/>
        <w:jc w:val="both"/>
        <w:rPr>
          <w:ins w:id="516" w:author="HP" w:date="2020-11-21T17:36:00Z"/>
          <w:rFonts w:ascii="Arial" w:hAnsi="Arial" w:cs="Arial"/>
          <w:color w:val="auto"/>
          <w:sz w:val="24"/>
          <w:szCs w:val="24"/>
        </w:rPr>
      </w:pPr>
      <w:ins w:id="517" w:author="HP" w:date="2020-11-21T17:36:00Z">
        <w:r w:rsidRPr="007F134F">
          <w:rPr>
            <w:rFonts w:ascii="Arial" w:hAnsi="Arial" w:cs="Arial"/>
            <w:color w:val="auto"/>
            <w:sz w:val="24"/>
            <w:szCs w:val="24"/>
          </w:rPr>
          <w:lastRenderedPageBreak/>
          <w:t>O gerenciamento de escopo inclui os processos necessários para garantir que o projeto considere somente o trabalho necessário para sua finalização com sucesso, e nada mais que isso. O gerenciamento do escopo está relacionado principalmente com a definição e controle do que está e do que não está incluso no projeto (PMBOK, 2008).</w:t>
        </w:r>
      </w:ins>
    </w:p>
    <w:p w14:paraId="48EAE903" w14:textId="51BFF133" w:rsidR="00F0275F" w:rsidRPr="007F134F" w:rsidRDefault="00F0275F">
      <w:pPr>
        <w:spacing w:after="0" w:line="360" w:lineRule="auto"/>
        <w:ind w:firstLine="709"/>
        <w:jc w:val="both"/>
        <w:rPr>
          <w:ins w:id="518" w:author="HP" w:date="2020-11-21T17:36:00Z"/>
          <w:rFonts w:ascii="Arial" w:hAnsi="Arial" w:cs="Arial"/>
          <w:color w:val="auto"/>
          <w:sz w:val="24"/>
          <w:szCs w:val="24"/>
        </w:rPr>
      </w:pPr>
      <w:ins w:id="519" w:author="HP" w:date="2020-11-21T17:36:00Z">
        <w:r w:rsidRPr="007F134F">
          <w:rPr>
            <w:rFonts w:ascii="Arial" w:hAnsi="Arial" w:cs="Arial"/>
            <w:color w:val="auto"/>
            <w:sz w:val="24"/>
            <w:szCs w:val="24"/>
          </w:rPr>
          <w:t xml:space="preserve">Este processo começa com a definição das linhas gerais sobre o produto, passando pela documentação das características do produto e contratações de serviços, identificação e documentação das atividades e etapas necessárias para se alcançarem os objetivos do Projeto. Inclui também o controle das atividades e o controle do trabalho efetivamente realizado no Projeto. Tais informações são contidas na EAP (Estrutura Analítica do Projeto). O objetivo de uma EAP é identificar os produtos, serviços e resultados a serem alcançados em um projeto. Assim, tal documento desenvolvido serve como base para a maior parte do planejamento de projeto. </w:t>
        </w:r>
      </w:ins>
    </w:p>
    <w:p w14:paraId="76FA0170" w14:textId="5812ECF6" w:rsidR="00F0275F" w:rsidRPr="007F134F" w:rsidRDefault="00F0275F">
      <w:pPr>
        <w:spacing w:after="0" w:line="360" w:lineRule="auto"/>
        <w:jc w:val="both"/>
        <w:rPr>
          <w:ins w:id="520" w:author="HP" w:date="2020-11-21T17:42:00Z"/>
          <w:rFonts w:ascii="Arial" w:hAnsi="Arial" w:cs="Arial"/>
          <w:color w:val="auto"/>
          <w:sz w:val="24"/>
          <w:szCs w:val="24"/>
        </w:rPr>
      </w:pPr>
    </w:p>
    <w:p w14:paraId="129330D7" w14:textId="70E5E050" w:rsidR="00DD1A6B" w:rsidRPr="007F134F" w:rsidRDefault="00DD1A6B">
      <w:pPr>
        <w:pStyle w:val="PargrafodaLista"/>
        <w:numPr>
          <w:ilvl w:val="0"/>
          <w:numId w:val="24"/>
        </w:numPr>
        <w:spacing w:after="0" w:line="360" w:lineRule="auto"/>
        <w:ind w:left="993"/>
        <w:jc w:val="both"/>
        <w:rPr>
          <w:ins w:id="521" w:author="HP" w:date="2020-11-21T17:42:00Z"/>
          <w:rFonts w:ascii="Arial" w:eastAsia="Arial" w:hAnsi="Arial" w:cs="Arial"/>
          <w:b/>
          <w:bCs/>
          <w:color w:val="000000"/>
          <w:sz w:val="24"/>
          <w:szCs w:val="24"/>
        </w:rPr>
      </w:pPr>
      <w:ins w:id="522" w:author="HP" w:date="2020-11-21T17:42:00Z">
        <w:r w:rsidRPr="007F134F">
          <w:rPr>
            <w:rFonts w:ascii="Arial" w:eastAsia="Arial" w:hAnsi="Arial" w:cs="Arial"/>
            <w:b/>
            <w:bCs/>
            <w:color w:val="000000"/>
            <w:sz w:val="24"/>
            <w:szCs w:val="24"/>
          </w:rPr>
          <w:t xml:space="preserve">Gerenciamento </w:t>
        </w:r>
      </w:ins>
      <w:ins w:id="523" w:author="HP" w:date="2020-11-21T17:43:00Z">
        <w:r w:rsidRPr="007F134F">
          <w:rPr>
            <w:rFonts w:ascii="Arial" w:eastAsia="Arial" w:hAnsi="Arial" w:cs="Arial"/>
            <w:b/>
            <w:bCs/>
            <w:color w:val="000000"/>
            <w:sz w:val="24"/>
            <w:szCs w:val="24"/>
          </w:rPr>
          <w:t>do Tempo</w:t>
        </w:r>
      </w:ins>
    </w:p>
    <w:p w14:paraId="1931D630" w14:textId="77777777" w:rsidR="00F0275F" w:rsidRPr="007F134F" w:rsidRDefault="00F0275F">
      <w:pPr>
        <w:spacing w:after="0" w:line="360" w:lineRule="auto"/>
        <w:jc w:val="both"/>
        <w:rPr>
          <w:ins w:id="524" w:author="HP" w:date="2020-11-21T17:36:00Z"/>
          <w:rFonts w:ascii="Arial" w:hAnsi="Arial" w:cs="Arial"/>
          <w:color w:val="auto"/>
          <w:sz w:val="24"/>
          <w:szCs w:val="24"/>
        </w:rPr>
        <w:pPrChange w:id="525" w:author="HP" w:date="2020-11-21T18:38:00Z">
          <w:pPr>
            <w:spacing w:after="0" w:line="360" w:lineRule="auto"/>
            <w:ind w:firstLine="709"/>
            <w:jc w:val="both"/>
          </w:pPr>
        </w:pPrChange>
      </w:pPr>
    </w:p>
    <w:p w14:paraId="27F29F2B" w14:textId="77777777" w:rsidR="00F0275F" w:rsidRPr="007F134F" w:rsidRDefault="00F0275F" w:rsidP="00831D33">
      <w:pPr>
        <w:spacing w:after="0" w:line="360" w:lineRule="auto"/>
        <w:ind w:firstLine="709"/>
        <w:jc w:val="both"/>
        <w:rPr>
          <w:ins w:id="526" w:author="HP" w:date="2020-11-21T17:36:00Z"/>
          <w:rFonts w:ascii="Arial" w:hAnsi="Arial" w:cs="Arial"/>
          <w:color w:val="auto"/>
          <w:sz w:val="24"/>
          <w:szCs w:val="24"/>
        </w:rPr>
      </w:pPr>
      <w:ins w:id="527" w:author="HP" w:date="2020-11-21T17:36:00Z">
        <w:r w:rsidRPr="007F134F">
          <w:rPr>
            <w:rFonts w:ascii="Arial" w:hAnsi="Arial" w:cs="Arial"/>
            <w:color w:val="auto"/>
            <w:sz w:val="24"/>
            <w:szCs w:val="24"/>
          </w:rPr>
          <w:t>O gerenciamento do tempo está relacionado com a identificação das inter-relações, interações lógicas e dependências entre as atividades do Projeto. Também inclui a estimativa da duração de cada atividade em conexão com atividades específicas e com os recursos necessários. Também envolve o desenvolvimento e o controle do cronograma das atividades do Projeto, para confirmação do cronograma proposto ou para a realização das ações apropriadas para mitigar os atrasos.</w:t>
        </w:r>
      </w:ins>
    </w:p>
    <w:p w14:paraId="09B38E52" w14:textId="2FE7A690" w:rsidR="00F0275F" w:rsidRPr="007F134F" w:rsidRDefault="00F0275F">
      <w:pPr>
        <w:spacing w:after="0" w:line="360" w:lineRule="auto"/>
        <w:ind w:firstLine="709"/>
        <w:jc w:val="both"/>
        <w:rPr>
          <w:ins w:id="528" w:author="HP" w:date="2020-11-21T17:43:00Z"/>
          <w:rFonts w:ascii="Arial" w:hAnsi="Arial" w:cs="Arial"/>
          <w:color w:val="auto"/>
          <w:sz w:val="24"/>
          <w:szCs w:val="24"/>
        </w:rPr>
      </w:pPr>
      <w:ins w:id="529" w:author="HP" w:date="2020-11-21T17:36:00Z">
        <w:r w:rsidRPr="007F134F">
          <w:rPr>
            <w:rFonts w:ascii="Arial" w:hAnsi="Arial" w:cs="Arial"/>
            <w:color w:val="auto"/>
            <w:sz w:val="24"/>
            <w:szCs w:val="24"/>
          </w:rPr>
          <w:t>O cronograma de execução do Projeto foi seriamente comprometido desde o seu início por se demandar urgente. A indisponibilidade recursos humanos causou um atraso considerável no prazo definido para o desenvolvimento. O risco eminente do quadro ser reduzido de profissionais, falta de conhecimento do negócio e a falta de expertise técnica de alguns dos componentes do grupo também prejudicaram o prazo de algumas atividades importantes do projeto, na qual seria necessário treinamento para que as tomadas de decisões serem devidamente aplicadas.</w:t>
        </w:r>
      </w:ins>
    </w:p>
    <w:p w14:paraId="22C20481" w14:textId="08339B37" w:rsidR="00DD1A6B" w:rsidRPr="007F134F" w:rsidRDefault="00DD1A6B">
      <w:pPr>
        <w:spacing w:after="0" w:line="360" w:lineRule="auto"/>
        <w:jc w:val="both"/>
        <w:rPr>
          <w:ins w:id="530" w:author="HP" w:date="2020-11-21T17:43:00Z"/>
          <w:rFonts w:ascii="Arial" w:hAnsi="Arial" w:cs="Arial"/>
          <w:color w:val="auto"/>
          <w:sz w:val="24"/>
          <w:szCs w:val="24"/>
        </w:rPr>
      </w:pPr>
    </w:p>
    <w:p w14:paraId="50791C61" w14:textId="44C98E8D" w:rsidR="00DD1A6B" w:rsidRPr="007F134F" w:rsidRDefault="00DD1A6B">
      <w:pPr>
        <w:pStyle w:val="PargrafodaLista"/>
        <w:numPr>
          <w:ilvl w:val="0"/>
          <w:numId w:val="24"/>
        </w:numPr>
        <w:spacing w:after="0" w:line="360" w:lineRule="auto"/>
        <w:ind w:left="993"/>
        <w:jc w:val="both"/>
        <w:rPr>
          <w:ins w:id="531" w:author="HP" w:date="2020-11-21T17:43:00Z"/>
          <w:rFonts w:ascii="Arial" w:eastAsia="Arial" w:hAnsi="Arial" w:cs="Arial"/>
          <w:b/>
          <w:bCs/>
          <w:color w:val="000000"/>
          <w:sz w:val="24"/>
          <w:szCs w:val="24"/>
        </w:rPr>
      </w:pPr>
      <w:ins w:id="532" w:author="HP" w:date="2020-11-21T17:43:00Z">
        <w:r w:rsidRPr="007F134F">
          <w:rPr>
            <w:rFonts w:ascii="Arial" w:eastAsia="Arial" w:hAnsi="Arial" w:cs="Arial"/>
            <w:b/>
            <w:bCs/>
            <w:color w:val="000000"/>
            <w:sz w:val="24"/>
            <w:szCs w:val="24"/>
          </w:rPr>
          <w:t>Gerenciamento de Custos</w:t>
        </w:r>
      </w:ins>
    </w:p>
    <w:p w14:paraId="16D8B4D8" w14:textId="77777777" w:rsidR="00DD1A6B" w:rsidRPr="007F134F" w:rsidRDefault="00DD1A6B">
      <w:pPr>
        <w:spacing w:after="0" w:line="360" w:lineRule="auto"/>
        <w:jc w:val="both"/>
        <w:rPr>
          <w:ins w:id="533" w:author="HP" w:date="2020-11-21T17:36:00Z"/>
          <w:rFonts w:ascii="Arial" w:hAnsi="Arial" w:cs="Arial"/>
          <w:color w:val="auto"/>
          <w:sz w:val="24"/>
          <w:szCs w:val="24"/>
        </w:rPr>
        <w:pPrChange w:id="534" w:author="HP" w:date="2020-11-21T18:38:00Z">
          <w:pPr>
            <w:spacing w:after="0" w:line="360" w:lineRule="auto"/>
            <w:ind w:firstLine="709"/>
            <w:jc w:val="both"/>
          </w:pPr>
        </w:pPrChange>
      </w:pPr>
    </w:p>
    <w:p w14:paraId="48678960" w14:textId="77777777" w:rsidR="00F0275F" w:rsidRPr="007F134F" w:rsidRDefault="00F0275F" w:rsidP="00831D33">
      <w:pPr>
        <w:spacing w:after="0" w:line="360" w:lineRule="auto"/>
        <w:ind w:firstLine="709"/>
        <w:jc w:val="both"/>
        <w:rPr>
          <w:ins w:id="535" w:author="HP" w:date="2020-11-21T17:36:00Z"/>
          <w:rFonts w:ascii="Arial" w:hAnsi="Arial" w:cs="Arial"/>
          <w:color w:val="auto"/>
          <w:sz w:val="24"/>
          <w:szCs w:val="24"/>
        </w:rPr>
      </w:pPr>
      <w:ins w:id="536" w:author="HP" w:date="2020-11-21T17:36:00Z">
        <w:r w:rsidRPr="007F134F">
          <w:rPr>
            <w:rFonts w:ascii="Arial" w:hAnsi="Arial" w:cs="Arial"/>
            <w:color w:val="auto"/>
            <w:sz w:val="24"/>
            <w:szCs w:val="24"/>
          </w:rPr>
          <w:lastRenderedPageBreak/>
          <w:t>O gerenciamento dos custos do projeto inclui os processos envolvidos em estimativa, orçamentação e controle de custos, de modo que seja possível terminar o projeto dentro do orçamento aprovado pelo sponsor. De acordo com (PMBOK, 2008), os processos de gerenciamento de custos do projeto envolvem a estimativa de custos, orçamento para compra de equipamentos, materiais e serviços, e o controle de custos e desvios ao orçamento do Projeto.</w:t>
        </w:r>
      </w:ins>
    </w:p>
    <w:p w14:paraId="7CE2BB4E" w14:textId="0E0A84D8" w:rsidR="00F0275F" w:rsidRPr="007F134F" w:rsidRDefault="00F0275F">
      <w:pPr>
        <w:spacing w:after="0" w:line="360" w:lineRule="auto"/>
        <w:ind w:firstLine="709"/>
        <w:jc w:val="both"/>
        <w:rPr>
          <w:ins w:id="537" w:author="HP" w:date="2020-11-21T17:43:00Z"/>
          <w:rFonts w:ascii="Arial" w:hAnsi="Arial" w:cs="Arial"/>
          <w:color w:val="auto"/>
          <w:sz w:val="24"/>
          <w:szCs w:val="24"/>
        </w:rPr>
      </w:pPr>
      <w:ins w:id="538" w:author="HP" w:date="2020-11-21T17:36:00Z">
        <w:r w:rsidRPr="007F134F">
          <w:rPr>
            <w:rFonts w:ascii="Arial" w:hAnsi="Arial" w:cs="Arial"/>
            <w:color w:val="auto"/>
            <w:sz w:val="24"/>
            <w:szCs w:val="24"/>
          </w:rPr>
          <w:t xml:space="preserve">Em função dos custos inicialmente previstos para o Projeto foram superados em elevado percentual, causando importante degradação da margem financeira do empreendimento. Como reação aos problemas técnicos e gerenciais enfrentados na fase de iniciação, a projetista decidiu alocar mais funcionários não envolvidos no projeto para que a interação fosse maior e o desenvolvimento do projeto acontecer. A empresa, por sua vez, concordou em arcar com as despesas extras mesmo inferindo a margem estabelecida. </w:t>
        </w:r>
      </w:ins>
    </w:p>
    <w:p w14:paraId="106148C9" w14:textId="7F320FEC" w:rsidR="00DD1A6B" w:rsidRPr="007F134F" w:rsidRDefault="00DD1A6B">
      <w:pPr>
        <w:spacing w:after="0" w:line="360" w:lineRule="auto"/>
        <w:jc w:val="both"/>
        <w:rPr>
          <w:ins w:id="539" w:author="HP" w:date="2020-11-21T17:43:00Z"/>
          <w:rFonts w:ascii="Arial" w:hAnsi="Arial" w:cs="Arial"/>
          <w:color w:val="auto"/>
          <w:sz w:val="24"/>
          <w:szCs w:val="24"/>
        </w:rPr>
      </w:pPr>
    </w:p>
    <w:p w14:paraId="2C6D4A52" w14:textId="175FAAE2" w:rsidR="00DD1A6B" w:rsidRPr="007F134F" w:rsidRDefault="00DD1A6B">
      <w:pPr>
        <w:pStyle w:val="PargrafodaLista"/>
        <w:numPr>
          <w:ilvl w:val="0"/>
          <w:numId w:val="24"/>
        </w:numPr>
        <w:spacing w:after="0" w:line="360" w:lineRule="auto"/>
        <w:ind w:left="993"/>
        <w:jc w:val="both"/>
        <w:rPr>
          <w:ins w:id="540" w:author="HP" w:date="2020-11-21T17:43:00Z"/>
          <w:rFonts w:ascii="Arial" w:eastAsia="Arial" w:hAnsi="Arial" w:cs="Arial"/>
          <w:b/>
          <w:bCs/>
          <w:color w:val="000000"/>
          <w:sz w:val="24"/>
          <w:szCs w:val="24"/>
        </w:rPr>
      </w:pPr>
      <w:ins w:id="541" w:author="HP" w:date="2020-11-21T17:43:00Z">
        <w:r w:rsidRPr="007F134F">
          <w:rPr>
            <w:rFonts w:ascii="Arial" w:eastAsia="Arial" w:hAnsi="Arial" w:cs="Arial"/>
            <w:b/>
            <w:bCs/>
            <w:color w:val="000000"/>
            <w:sz w:val="24"/>
            <w:szCs w:val="24"/>
          </w:rPr>
          <w:t>Gerenciamento da Qualidade</w:t>
        </w:r>
      </w:ins>
    </w:p>
    <w:p w14:paraId="3E99C6D2" w14:textId="77777777" w:rsidR="00DD1A6B" w:rsidRPr="007F134F" w:rsidRDefault="00DD1A6B">
      <w:pPr>
        <w:spacing w:after="0" w:line="360" w:lineRule="auto"/>
        <w:jc w:val="both"/>
        <w:rPr>
          <w:ins w:id="542" w:author="HP" w:date="2020-11-21T17:36:00Z"/>
          <w:rFonts w:ascii="Arial" w:hAnsi="Arial" w:cs="Arial"/>
          <w:color w:val="auto"/>
          <w:sz w:val="24"/>
          <w:szCs w:val="24"/>
        </w:rPr>
        <w:pPrChange w:id="543" w:author="HP" w:date="2020-11-21T18:38:00Z">
          <w:pPr>
            <w:spacing w:after="0" w:line="360" w:lineRule="auto"/>
            <w:ind w:firstLine="709"/>
            <w:jc w:val="both"/>
          </w:pPr>
        </w:pPrChange>
      </w:pPr>
    </w:p>
    <w:p w14:paraId="21389580" w14:textId="77777777" w:rsidR="00F0275F" w:rsidRPr="007F134F" w:rsidRDefault="00F0275F" w:rsidP="00831D33">
      <w:pPr>
        <w:spacing w:after="0" w:line="360" w:lineRule="auto"/>
        <w:ind w:firstLine="709"/>
        <w:jc w:val="both"/>
        <w:rPr>
          <w:ins w:id="544" w:author="HP" w:date="2020-11-21T17:36:00Z"/>
          <w:rFonts w:ascii="Arial" w:hAnsi="Arial" w:cs="Arial"/>
          <w:color w:val="auto"/>
          <w:sz w:val="24"/>
          <w:szCs w:val="24"/>
        </w:rPr>
      </w:pPr>
      <w:ins w:id="545" w:author="HP" w:date="2020-11-21T17:36:00Z">
        <w:r w:rsidRPr="007F134F">
          <w:rPr>
            <w:rFonts w:ascii="Arial" w:hAnsi="Arial" w:cs="Arial"/>
            <w:color w:val="auto"/>
            <w:sz w:val="24"/>
            <w:szCs w:val="24"/>
          </w:rPr>
          <w:t>O gerenciamento da qualidade inclui os processos e atividades que determinam as responsabilidades, os objetivos e as políticas de qualidade da organização, de modo que o projeto atenda às necessidades que motivaram sua realização. O sistema de gerenciamento da qualidade é implantado através de políticas e procedimentos, com melhoria contínua dos processos.  Estão incluídos aí o planejamento, a garantia e o controle da qualidade. No decorrer do projeto em diversos pontos é necessário atentar a qualidade das entregas das tarefas, pois em muito delas a qualidade foi prejudicada por conta da realização da tarefa e até mesmo por conta de outras áreas.</w:t>
        </w:r>
      </w:ins>
    </w:p>
    <w:p w14:paraId="63FE9803" w14:textId="37402EC6" w:rsidR="00F0275F" w:rsidRPr="007F134F" w:rsidRDefault="00F0275F">
      <w:pPr>
        <w:spacing w:after="0" w:line="360" w:lineRule="auto"/>
        <w:jc w:val="both"/>
        <w:rPr>
          <w:ins w:id="546" w:author="HP" w:date="2020-11-21T17:43:00Z"/>
          <w:rFonts w:ascii="Arial" w:hAnsi="Arial" w:cs="Arial"/>
          <w:color w:val="auto"/>
          <w:sz w:val="24"/>
          <w:szCs w:val="24"/>
        </w:rPr>
      </w:pPr>
    </w:p>
    <w:p w14:paraId="5ADAD299" w14:textId="37D178F3" w:rsidR="00DD1A6B" w:rsidRPr="007F134F" w:rsidRDefault="00DD1A6B">
      <w:pPr>
        <w:pStyle w:val="PargrafodaLista"/>
        <w:numPr>
          <w:ilvl w:val="0"/>
          <w:numId w:val="24"/>
        </w:numPr>
        <w:spacing w:after="0" w:line="360" w:lineRule="auto"/>
        <w:ind w:left="993"/>
        <w:jc w:val="both"/>
        <w:rPr>
          <w:ins w:id="547" w:author="HP" w:date="2020-11-21T17:43:00Z"/>
          <w:rFonts w:ascii="Arial" w:eastAsia="Arial" w:hAnsi="Arial" w:cs="Arial"/>
          <w:b/>
          <w:bCs/>
          <w:color w:val="000000"/>
          <w:sz w:val="24"/>
          <w:szCs w:val="24"/>
        </w:rPr>
      </w:pPr>
      <w:ins w:id="548" w:author="HP" w:date="2020-11-21T17:43:00Z">
        <w:r w:rsidRPr="007F134F">
          <w:rPr>
            <w:rFonts w:ascii="Arial" w:eastAsia="Arial" w:hAnsi="Arial" w:cs="Arial"/>
            <w:b/>
            <w:bCs/>
            <w:color w:val="000000"/>
            <w:sz w:val="24"/>
            <w:szCs w:val="24"/>
          </w:rPr>
          <w:t>Gerenciamento dos Recursos Humanos</w:t>
        </w:r>
      </w:ins>
    </w:p>
    <w:p w14:paraId="344F2212" w14:textId="77777777" w:rsidR="00DD1A6B" w:rsidRPr="007F134F" w:rsidRDefault="00DD1A6B">
      <w:pPr>
        <w:spacing w:after="0" w:line="360" w:lineRule="auto"/>
        <w:jc w:val="both"/>
        <w:rPr>
          <w:ins w:id="549" w:author="HP" w:date="2020-11-21T17:36:00Z"/>
          <w:rFonts w:ascii="Arial" w:hAnsi="Arial" w:cs="Arial"/>
          <w:color w:val="auto"/>
          <w:sz w:val="24"/>
          <w:szCs w:val="24"/>
        </w:rPr>
        <w:pPrChange w:id="550" w:author="HP" w:date="2020-11-21T18:38:00Z">
          <w:pPr>
            <w:spacing w:after="0" w:line="360" w:lineRule="auto"/>
            <w:ind w:firstLine="709"/>
            <w:jc w:val="both"/>
          </w:pPr>
        </w:pPrChange>
      </w:pPr>
    </w:p>
    <w:p w14:paraId="391AA91F" w14:textId="77777777" w:rsidR="00F0275F" w:rsidRPr="007F134F" w:rsidRDefault="00F0275F" w:rsidP="00831D33">
      <w:pPr>
        <w:spacing w:after="0" w:line="360" w:lineRule="auto"/>
        <w:ind w:firstLine="709"/>
        <w:jc w:val="both"/>
        <w:rPr>
          <w:ins w:id="551" w:author="HP" w:date="2020-11-21T17:36:00Z"/>
          <w:rFonts w:ascii="Arial" w:hAnsi="Arial" w:cs="Arial"/>
          <w:color w:val="auto"/>
          <w:sz w:val="24"/>
          <w:szCs w:val="24"/>
        </w:rPr>
      </w:pPr>
      <w:ins w:id="552" w:author="HP" w:date="2020-11-21T17:36:00Z">
        <w:r w:rsidRPr="007F134F">
          <w:rPr>
            <w:rFonts w:ascii="Arial" w:hAnsi="Arial" w:cs="Arial"/>
            <w:color w:val="auto"/>
            <w:sz w:val="24"/>
            <w:szCs w:val="24"/>
          </w:rPr>
          <w:t xml:space="preserve">O gerenciamento dos recursos humanos do projeto inclui os processos que organizam, gerenciam e lideram a equipe do projeto. A equipe do projeto deve ser composta de pessoas com funções e responsabilidades atribuídas, visando a conclusão do projeto.  Os processos de gerenciamento de RH incluem a definição de estrutura organizacional, baseada no atendimento às necessidades de projetos, incluindo a identificação das funções e definindo autoridades e responsabilidades. </w:t>
        </w:r>
        <w:r w:rsidRPr="007F134F">
          <w:rPr>
            <w:rFonts w:ascii="Arial" w:hAnsi="Arial" w:cs="Arial"/>
            <w:color w:val="auto"/>
            <w:sz w:val="24"/>
            <w:szCs w:val="24"/>
          </w:rPr>
          <w:lastRenderedPageBreak/>
          <w:t>Também faz parte desse processo a alocação da equipe, com a seleção e nomeação de pessoal em número suficiente, com as competências apropriadas para atender às necessidades do Projeto. E, não menos importante, o processo de desenvolvimento de habilidades individuais e coletivas para aperfeiçoar o desempenho do Projeto, ou seja, treinamentos.</w:t>
        </w:r>
      </w:ins>
    </w:p>
    <w:p w14:paraId="153C0928" w14:textId="736108D7" w:rsidR="00F0275F" w:rsidRPr="007F134F" w:rsidRDefault="00F0275F">
      <w:pPr>
        <w:spacing w:after="0" w:line="360" w:lineRule="auto"/>
        <w:ind w:firstLine="709"/>
        <w:jc w:val="both"/>
        <w:rPr>
          <w:ins w:id="553" w:author="HP" w:date="2020-11-21T17:44:00Z"/>
          <w:rFonts w:ascii="Arial" w:hAnsi="Arial" w:cs="Arial"/>
          <w:color w:val="auto"/>
          <w:sz w:val="24"/>
          <w:szCs w:val="24"/>
        </w:rPr>
      </w:pPr>
      <w:ins w:id="554" w:author="HP" w:date="2020-11-21T17:36:00Z">
        <w:r w:rsidRPr="007F134F">
          <w:rPr>
            <w:rFonts w:ascii="Arial" w:hAnsi="Arial" w:cs="Arial"/>
            <w:color w:val="auto"/>
            <w:sz w:val="24"/>
            <w:szCs w:val="24"/>
          </w:rPr>
          <w:t>Neste quesito, o projeto iniciou com uma dificuldade de entrosamento na equipe, por conta da insegurança na realização das tarefas, a dificuldade do gestor em promover a integração e harmonia da equipe do projeto. Alguns dos componentes se julgaram desfavorecidos pelas funções a eles atribuídas, gerando desmotivação e descontentamento.</w:t>
        </w:r>
      </w:ins>
    </w:p>
    <w:p w14:paraId="5BCA8B7E" w14:textId="1A8A4FFD" w:rsidR="00DD1A6B" w:rsidRPr="007F134F" w:rsidRDefault="00DD1A6B">
      <w:pPr>
        <w:spacing w:after="0" w:line="360" w:lineRule="auto"/>
        <w:ind w:firstLine="709"/>
        <w:jc w:val="both"/>
        <w:rPr>
          <w:ins w:id="555" w:author="HP" w:date="2020-11-21T17:44:00Z"/>
          <w:rFonts w:ascii="Arial" w:hAnsi="Arial" w:cs="Arial"/>
          <w:color w:val="auto"/>
          <w:sz w:val="24"/>
          <w:szCs w:val="24"/>
        </w:rPr>
      </w:pPr>
    </w:p>
    <w:p w14:paraId="67F08702" w14:textId="4BEB87BE" w:rsidR="00DD1A6B" w:rsidRPr="007F134F" w:rsidRDefault="00DD1A6B">
      <w:pPr>
        <w:pStyle w:val="PargrafodaLista"/>
        <w:numPr>
          <w:ilvl w:val="0"/>
          <w:numId w:val="24"/>
        </w:numPr>
        <w:spacing w:after="0" w:line="360" w:lineRule="auto"/>
        <w:ind w:left="993"/>
        <w:jc w:val="both"/>
        <w:rPr>
          <w:ins w:id="556" w:author="HP" w:date="2020-11-21T17:44:00Z"/>
          <w:rFonts w:ascii="Arial" w:eastAsia="Arial" w:hAnsi="Arial" w:cs="Arial"/>
          <w:b/>
          <w:bCs/>
          <w:color w:val="000000"/>
          <w:sz w:val="24"/>
          <w:szCs w:val="24"/>
        </w:rPr>
      </w:pPr>
      <w:ins w:id="557" w:author="HP" w:date="2020-11-21T17:44:00Z">
        <w:r w:rsidRPr="007F134F">
          <w:rPr>
            <w:rFonts w:ascii="Arial" w:eastAsia="Arial" w:hAnsi="Arial" w:cs="Arial"/>
            <w:b/>
            <w:bCs/>
            <w:color w:val="000000"/>
            <w:sz w:val="24"/>
            <w:szCs w:val="24"/>
          </w:rPr>
          <w:t>Gerenciamento da Comunicação</w:t>
        </w:r>
      </w:ins>
    </w:p>
    <w:p w14:paraId="7FB6954B" w14:textId="77777777" w:rsidR="00DD1A6B" w:rsidRPr="007F134F" w:rsidRDefault="00DD1A6B">
      <w:pPr>
        <w:spacing w:after="0" w:line="360" w:lineRule="auto"/>
        <w:ind w:firstLine="709"/>
        <w:jc w:val="both"/>
        <w:rPr>
          <w:ins w:id="558" w:author="HP" w:date="2020-11-21T17:36:00Z"/>
          <w:rFonts w:ascii="Arial" w:hAnsi="Arial" w:cs="Arial"/>
          <w:color w:val="auto"/>
          <w:sz w:val="24"/>
          <w:szCs w:val="24"/>
        </w:rPr>
      </w:pPr>
    </w:p>
    <w:p w14:paraId="3B37EE17" w14:textId="77777777" w:rsidR="00F0275F" w:rsidRPr="007F134F" w:rsidRDefault="00F0275F">
      <w:pPr>
        <w:spacing w:after="0" w:line="360" w:lineRule="auto"/>
        <w:ind w:firstLine="709"/>
        <w:jc w:val="both"/>
        <w:rPr>
          <w:ins w:id="559" w:author="HP" w:date="2020-11-21T17:36:00Z"/>
          <w:rFonts w:ascii="Arial" w:hAnsi="Arial" w:cs="Arial"/>
          <w:color w:val="auto"/>
          <w:sz w:val="24"/>
          <w:szCs w:val="24"/>
        </w:rPr>
      </w:pPr>
      <w:ins w:id="560" w:author="HP" w:date="2020-11-21T17:36:00Z">
        <w:r w:rsidRPr="007F134F">
          <w:rPr>
            <w:rFonts w:ascii="Arial" w:hAnsi="Arial" w:cs="Arial"/>
            <w:color w:val="auto"/>
            <w:sz w:val="24"/>
            <w:szCs w:val="24"/>
          </w:rPr>
          <w:t>A gestão da comunicação em um projeto inclui os processos necessários para garantir a geração, coleta, distribuição, armazenamento, recuperação e destinação final das informações sobre o projeto, de forma oportuna e adequada. De acordo com (PMBOK, 2008), os processos de gerenciamento da comunicação incluem o planejamento dos sistemas de informação e comunicação, além do gerenciamento das informações, tornando disponíveis as informações necessárias a todas as partes interessadas (stakeholders).</w:t>
        </w:r>
      </w:ins>
    </w:p>
    <w:p w14:paraId="37E4BE75" w14:textId="5ECB7809" w:rsidR="00F0275F" w:rsidRPr="007F134F" w:rsidRDefault="00F0275F">
      <w:pPr>
        <w:spacing w:after="0" w:line="360" w:lineRule="auto"/>
        <w:ind w:firstLine="709"/>
        <w:jc w:val="both"/>
        <w:rPr>
          <w:ins w:id="561" w:author="HP" w:date="2020-11-21T17:36:00Z"/>
          <w:rFonts w:ascii="Arial" w:hAnsi="Arial" w:cs="Arial"/>
          <w:color w:val="auto"/>
          <w:sz w:val="24"/>
          <w:szCs w:val="24"/>
        </w:rPr>
      </w:pPr>
      <w:ins w:id="562" w:author="HP" w:date="2020-11-21T17:36:00Z">
        <w:r w:rsidRPr="007F134F">
          <w:rPr>
            <w:rFonts w:ascii="Arial" w:hAnsi="Arial" w:cs="Arial"/>
            <w:color w:val="auto"/>
            <w:sz w:val="24"/>
            <w:szCs w:val="24"/>
          </w:rPr>
          <w:t>No projeto, a comunicação também apresentou suas falhas. A equipe não entendia as solicitações referentes as tarefas a serem executadas e o gestor deixou de repassar informações importantes para a gerência superior. Essa comunicação acaba gerando atraso no cronograma do projeto.</w:t>
        </w:r>
      </w:ins>
    </w:p>
    <w:p w14:paraId="255FD3B4" w14:textId="585C8D4F" w:rsidR="00DD1A6B" w:rsidRPr="007F134F" w:rsidRDefault="00DD1A6B">
      <w:pPr>
        <w:spacing w:after="0" w:line="360" w:lineRule="auto"/>
        <w:jc w:val="both"/>
        <w:rPr>
          <w:ins w:id="563" w:author="HP" w:date="2020-11-21T17:44:00Z"/>
          <w:rFonts w:ascii="Arial" w:hAnsi="Arial" w:cs="Arial"/>
          <w:color w:val="auto"/>
          <w:sz w:val="24"/>
          <w:szCs w:val="24"/>
        </w:rPr>
      </w:pPr>
    </w:p>
    <w:p w14:paraId="05228321" w14:textId="261B0115" w:rsidR="00DD1A6B" w:rsidRPr="007F134F" w:rsidRDefault="00DD1A6B">
      <w:pPr>
        <w:pStyle w:val="PargrafodaLista"/>
        <w:numPr>
          <w:ilvl w:val="0"/>
          <w:numId w:val="24"/>
        </w:numPr>
        <w:spacing w:after="0" w:line="360" w:lineRule="auto"/>
        <w:ind w:left="993"/>
        <w:jc w:val="both"/>
        <w:rPr>
          <w:ins w:id="564" w:author="HP" w:date="2020-11-21T17:44:00Z"/>
          <w:rFonts w:ascii="Arial" w:eastAsia="Arial" w:hAnsi="Arial" w:cs="Arial"/>
          <w:b/>
          <w:bCs/>
          <w:color w:val="000000"/>
          <w:sz w:val="24"/>
          <w:szCs w:val="24"/>
        </w:rPr>
      </w:pPr>
      <w:ins w:id="565" w:author="HP" w:date="2020-11-21T17:44:00Z">
        <w:r w:rsidRPr="007F134F">
          <w:rPr>
            <w:rFonts w:ascii="Arial" w:eastAsia="Arial" w:hAnsi="Arial" w:cs="Arial"/>
            <w:b/>
            <w:bCs/>
            <w:color w:val="000000"/>
            <w:sz w:val="24"/>
            <w:szCs w:val="24"/>
          </w:rPr>
          <w:t>Gerenciamento de Riscos</w:t>
        </w:r>
      </w:ins>
    </w:p>
    <w:p w14:paraId="61AA2BBB" w14:textId="77777777" w:rsidR="00DD1A6B" w:rsidRPr="007F134F" w:rsidRDefault="00DD1A6B">
      <w:pPr>
        <w:spacing w:after="0" w:line="360" w:lineRule="auto"/>
        <w:jc w:val="both"/>
        <w:rPr>
          <w:ins w:id="566" w:author="HP" w:date="2020-11-21T17:36:00Z"/>
          <w:rFonts w:ascii="Arial" w:hAnsi="Arial" w:cs="Arial"/>
          <w:color w:val="auto"/>
          <w:sz w:val="24"/>
          <w:szCs w:val="24"/>
        </w:rPr>
        <w:pPrChange w:id="567" w:author="HP" w:date="2020-11-21T18:38:00Z">
          <w:pPr>
            <w:spacing w:after="0" w:line="360" w:lineRule="auto"/>
            <w:ind w:firstLine="709"/>
            <w:jc w:val="both"/>
          </w:pPr>
        </w:pPrChange>
      </w:pPr>
    </w:p>
    <w:p w14:paraId="28F9158B" w14:textId="77777777" w:rsidR="00F0275F" w:rsidRPr="007F134F" w:rsidRDefault="00F0275F" w:rsidP="00831D33">
      <w:pPr>
        <w:spacing w:after="0" w:line="360" w:lineRule="auto"/>
        <w:ind w:firstLine="709"/>
        <w:jc w:val="both"/>
        <w:rPr>
          <w:ins w:id="568" w:author="HP" w:date="2020-11-21T17:36:00Z"/>
          <w:rFonts w:ascii="Arial" w:hAnsi="Arial" w:cs="Arial"/>
          <w:color w:val="auto"/>
          <w:sz w:val="24"/>
          <w:szCs w:val="24"/>
        </w:rPr>
      </w:pPr>
      <w:ins w:id="569" w:author="HP" w:date="2020-11-21T17:36:00Z">
        <w:r w:rsidRPr="007F134F">
          <w:rPr>
            <w:rFonts w:ascii="Arial" w:hAnsi="Arial" w:cs="Arial"/>
            <w:color w:val="auto"/>
            <w:sz w:val="24"/>
            <w:szCs w:val="24"/>
          </w:rPr>
          <w:t xml:space="preserve">O principal objetivo da gestão dos riscos é aumentar a probabilidade e o impacto dos eventos positivos e diminuir a probabilidade e o impacto dos eventos adversos nos objetivos do projeto. Os processos de gerenciamento de riscos incluem a identificação e a avaliação de riscos, avaliando a probabilidade de ocorrência e o impacto destes sobre o Projeto. Deve-se também desenvolver a capacidade de </w:t>
        </w:r>
        <w:r w:rsidRPr="007F134F">
          <w:rPr>
            <w:rFonts w:ascii="Arial" w:hAnsi="Arial" w:cs="Arial"/>
            <w:color w:val="auto"/>
            <w:sz w:val="24"/>
            <w:szCs w:val="24"/>
          </w:rPr>
          <w:lastRenderedPageBreak/>
          <w:t>planejar a reação ao risco. Enfim, o constante controle dos riscos deve ser feito através da implementação e atualização dos planos de risco.</w:t>
        </w:r>
      </w:ins>
    </w:p>
    <w:p w14:paraId="2E3CEA72" w14:textId="3C2F9449" w:rsidR="00F0275F" w:rsidRPr="007F134F" w:rsidRDefault="00F0275F">
      <w:pPr>
        <w:spacing w:after="0" w:line="360" w:lineRule="auto"/>
        <w:ind w:firstLine="709"/>
        <w:jc w:val="both"/>
        <w:rPr>
          <w:ins w:id="570" w:author="HP" w:date="2020-11-21T17:36:00Z"/>
          <w:rFonts w:ascii="Arial" w:hAnsi="Arial" w:cs="Arial"/>
          <w:color w:val="auto"/>
          <w:sz w:val="24"/>
          <w:szCs w:val="24"/>
        </w:rPr>
      </w:pPr>
      <w:ins w:id="571" w:author="HP" w:date="2020-11-21T17:36:00Z">
        <w:r w:rsidRPr="007F134F">
          <w:rPr>
            <w:rFonts w:ascii="Arial" w:hAnsi="Arial" w:cs="Arial"/>
            <w:color w:val="auto"/>
            <w:sz w:val="24"/>
            <w:szCs w:val="24"/>
          </w:rPr>
          <w:t>O projeto, aparentemente ter um nível de implantação fácil, escondia uma série de riscos e armadilhas. O risco se fez presente desde o primeiro momento nesse Projeto. Dentre todos os riscos inerentes a um projeto, o principal foi a falta de experiência da equipe técnica na elaboração e execução desse tipo de projeto e representou maior causa de problemas.</w:t>
        </w:r>
      </w:ins>
    </w:p>
    <w:p w14:paraId="41233203" w14:textId="4A2BDC25" w:rsidR="00F0275F" w:rsidRPr="007F134F" w:rsidRDefault="00F0275F">
      <w:pPr>
        <w:spacing w:after="0" w:line="360" w:lineRule="auto"/>
        <w:ind w:firstLine="709"/>
        <w:jc w:val="both"/>
        <w:rPr>
          <w:ins w:id="572" w:author="HP" w:date="2020-11-21T17:36:00Z"/>
          <w:rFonts w:ascii="Arial" w:hAnsi="Arial" w:cs="Arial"/>
          <w:color w:val="auto"/>
          <w:sz w:val="24"/>
          <w:szCs w:val="24"/>
        </w:rPr>
      </w:pPr>
      <w:ins w:id="573" w:author="HP" w:date="2020-11-21T17:36:00Z">
        <w:r w:rsidRPr="007F134F">
          <w:rPr>
            <w:rFonts w:ascii="Arial" w:hAnsi="Arial" w:cs="Arial"/>
            <w:color w:val="auto"/>
            <w:sz w:val="24"/>
            <w:szCs w:val="24"/>
          </w:rPr>
          <w:t>Com o uso de técnicas e ferramentas, é possível identificar e medir os riscos do projeto, diminuindo assim a chance que eles se concretizem e caso ocorra, ter ações imediatas para reduzir os impactos causados.</w:t>
        </w:r>
      </w:ins>
    </w:p>
    <w:p w14:paraId="47F8DE8D" w14:textId="37C76634" w:rsidR="00DD1A6B" w:rsidRPr="007F134F" w:rsidRDefault="00DD1A6B">
      <w:pPr>
        <w:spacing w:after="0" w:line="360" w:lineRule="auto"/>
        <w:jc w:val="both"/>
        <w:rPr>
          <w:ins w:id="574" w:author="HP" w:date="2020-11-21T17:44:00Z"/>
          <w:rFonts w:ascii="Arial" w:hAnsi="Arial" w:cs="Arial"/>
          <w:color w:val="auto"/>
          <w:sz w:val="24"/>
          <w:szCs w:val="24"/>
        </w:rPr>
      </w:pPr>
    </w:p>
    <w:p w14:paraId="1F5330CC" w14:textId="23950D66" w:rsidR="00DD1A6B" w:rsidRPr="007F134F" w:rsidRDefault="00DD1A6B">
      <w:pPr>
        <w:pStyle w:val="PargrafodaLista"/>
        <w:numPr>
          <w:ilvl w:val="0"/>
          <w:numId w:val="24"/>
        </w:numPr>
        <w:spacing w:after="0" w:line="360" w:lineRule="auto"/>
        <w:ind w:left="993"/>
        <w:jc w:val="both"/>
        <w:rPr>
          <w:ins w:id="575" w:author="HP" w:date="2020-11-21T17:44:00Z"/>
          <w:rFonts w:ascii="Arial" w:eastAsia="Arial" w:hAnsi="Arial" w:cs="Arial"/>
          <w:b/>
          <w:bCs/>
          <w:color w:val="000000"/>
          <w:sz w:val="24"/>
          <w:szCs w:val="24"/>
        </w:rPr>
      </w:pPr>
      <w:ins w:id="576" w:author="HP" w:date="2020-11-21T17:44:00Z">
        <w:r w:rsidRPr="007F134F">
          <w:rPr>
            <w:rFonts w:ascii="Arial" w:eastAsia="Arial" w:hAnsi="Arial" w:cs="Arial"/>
            <w:b/>
            <w:bCs/>
            <w:color w:val="000000"/>
            <w:sz w:val="24"/>
            <w:szCs w:val="24"/>
          </w:rPr>
          <w:t>Gerenciamento de Aquisições</w:t>
        </w:r>
      </w:ins>
    </w:p>
    <w:p w14:paraId="62998D1C" w14:textId="77777777" w:rsidR="00DD1A6B" w:rsidRPr="007F134F" w:rsidRDefault="00DD1A6B">
      <w:pPr>
        <w:spacing w:after="0" w:line="360" w:lineRule="auto"/>
        <w:jc w:val="both"/>
        <w:rPr>
          <w:ins w:id="577" w:author="HP" w:date="2020-11-21T17:36:00Z"/>
          <w:rFonts w:ascii="Arial" w:hAnsi="Arial" w:cs="Arial"/>
          <w:color w:val="auto"/>
          <w:sz w:val="24"/>
          <w:szCs w:val="24"/>
        </w:rPr>
        <w:pPrChange w:id="578" w:author="HP" w:date="2020-11-21T18:38:00Z">
          <w:pPr>
            <w:spacing w:after="0" w:line="360" w:lineRule="auto"/>
            <w:ind w:firstLine="709"/>
            <w:jc w:val="both"/>
          </w:pPr>
        </w:pPrChange>
      </w:pPr>
    </w:p>
    <w:p w14:paraId="2A89820C" w14:textId="77777777" w:rsidR="00F0275F" w:rsidRPr="007F134F" w:rsidRDefault="00F0275F" w:rsidP="00831D33">
      <w:pPr>
        <w:spacing w:after="0" w:line="360" w:lineRule="auto"/>
        <w:ind w:firstLine="709"/>
        <w:jc w:val="both"/>
        <w:rPr>
          <w:ins w:id="579" w:author="HP" w:date="2020-11-21T17:36:00Z"/>
          <w:rFonts w:ascii="Arial" w:hAnsi="Arial" w:cs="Arial"/>
          <w:color w:val="auto"/>
          <w:sz w:val="24"/>
          <w:szCs w:val="24"/>
        </w:rPr>
      </w:pPr>
      <w:ins w:id="580" w:author="HP" w:date="2020-11-21T17:36:00Z">
        <w:r w:rsidRPr="007F134F">
          <w:rPr>
            <w:rFonts w:ascii="Arial" w:hAnsi="Arial" w:cs="Arial"/>
            <w:color w:val="auto"/>
            <w:sz w:val="24"/>
            <w:szCs w:val="24"/>
          </w:rPr>
          <w:t>De acordo com o (PMBOK, 2008), o gerenciamento de aquisições do projeto inclui os processos de compra de produtos ou serviços necessários para a realização dos o trabalho. Inclui os processos de gerenciamento de contratos e de controle de mudanças necessários para desenvolver e administrar os contratos ou pedidos de compra emitidos pelos membros autorizados da equipe.</w:t>
        </w:r>
      </w:ins>
    </w:p>
    <w:p w14:paraId="0294B1E1" w14:textId="6B3EA43E" w:rsidR="00F0275F" w:rsidRPr="007F134F" w:rsidRDefault="00F0275F">
      <w:pPr>
        <w:spacing w:after="0" w:line="360" w:lineRule="auto"/>
        <w:ind w:firstLine="709"/>
        <w:jc w:val="both"/>
        <w:rPr>
          <w:rFonts w:ascii="Arial" w:hAnsi="Arial" w:cs="Arial"/>
          <w:color w:val="auto"/>
          <w:sz w:val="24"/>
          <w:szCs w:val="24"/>
        </w:rPr>
      </w:pPr>
      <w:ins w:id="581" w:author="HP" w:date="2020-11-21T17:36:00Z">
        <w:r w:rsidRPr="007F134F">
          <w:rPr>
            <w:rFonts w:ascii="Arial" w:hAnsi="Arial" w:cs="Arial"/>
            <w:color w:val="auto"/>
            <w:sz w:val="24"/>
            <w:szCs w:val="24"/>
          </w:rPr>
          <w:t>Aquisições mal planejadas ou mal administradas poderão se tornar fontes de problemas e gastos imprevistos. Um dos graves problemas enfrentados pelo Projeto está relacionado à contratação de fornecedores. A demora na decisão de escolha e a na aquisição/contratação pode interferir diretamente nos prazos do cronograma e qualidade de entrega das tarefas.</w:t>
        </w:r>
      </w:ins>
    </w:p>
    <w:p w14:paraId="7A359EBC" w14:textId="77777777" w:rsidR="00A273BC" w:rsidRPr="007F134F" w:rsidRDefault="00A273BC">
      <w:pPr>
        <w:spacing w:after="0" w:line="360" w:lineRule="auto"/>
        <w:ind w:firstLine="709"/>
        <w:jc w:val="both"/>
        <w:rPr>
          <w:rFonts w:ascii="Arial" w:hAnsi="Arial" w:cs="Arial"/>
          <w:color w:val="auto"/>
          <w:sz w:val="24"/>
          <w:szCs w:val="24"/>
        </w:rPr>
      </w:pPr>
    </w:p>
    <w:p w14:paraId="3165A09E" w14:textId="22CFA511" w:rsidR="00A273BC" w:rsidRPr="007F134F" w:rsidRDefault="00A273BC">
      <w:pPr>
        <w:spacing w:after="0" w:line="360" w:lineRule="auto"/>
        <w:ind w:firstLine="709"/>
        <w:jc w:val="both"/>
        <w:rPr>
          <w:rFonts w:ascii="Arial" w:hAnsi="Arial" w:cs="Arial"/>
          <w:color w:val="auto"/>
          <w:sz w:val="24"/>
          <w:szCs w:val="24"/>
        </w:rPr>
      </w:pPr>
    </w:p>
    <w:p w14:paraId="0C59ACE0" w14:textId="05B0FF9A" w:rsidR="00F0275F" w:rsidRPr="007F134F" w:rsidDel="00F0275F" w:rsidRDefault="00F0275F">
      <w:pPr>
        <w:spacing w:after="0" w:line="360" w:lineRule="auto"/>
        <w:jc w:val="both"/>
        <w:rPr>
          <w:del w:id="582" w:author="HP" w:date="2020-11-21T17:35:00Z"/>
          <w:moveTo w:id="583" w:author="HP" w:date="2020-11-21T17:34:00Z"/>
          <w:rFonts w:ascii="Arial" w:eastAsia="Arial" w:hAnsi="Arial" w:cs="Arial"/>
          <w:color w:val="000000"/>
          <w:sz w:val="24"/>
          <w:szCs w:val="24"/>
        </w:rPr>
        <w:pPrChange w:id="584" w:author="HP" w:date="2020-11-21T18:38:00Z">
          <w:pPr>
            <w:spacing w:after="0" w:line="360" w:lineRule="auto"/>
            <w:ind w:firstLine="709"/>
            <w:jc w:val="both"/>
          </w:pPr>
        </w:pPrChange>
      </w:pPr>
    </w:p>
    <w:p w14:paraId="2A5D4D15" w14:textId="3B0DB727" w:rsidR="00AD4EC8" w:rsidRPr="007F134F" w:rsidRDefault="00AD4EC8">
      <w:pPr>
        <w:pStyle w:val="Ttulo4"/>
        <w:spacing w:line="360" w:lineRule="auto"/>
        <w:rPr>
          <w:rFonts w:eastAsia="Arial" w:cs="Arial"/>
          <w:b/>
          <w:bCs w:val="0"/>
        </w:rPr>
      </w:pPr>
      <w:bookmarkStart w:id="585" w:name="_Toc58248389"/>
      <w:ins w:id="586" w:author="HP" w:date="2020-11-21T17:52:00Z">
        <w:r w:rsidRPr="007F134F">
          <w:rPr>
            <w:rFonts w:eastAsia="Arial" w:cs="Arial"/>
            <w:b/>
            <w:bCs w:val="0"/>
            <w:rPrChange w:id="587" w:author="Michel Oliveira" w:date="2020-11-24T13:23:00Z">
              <w:rPr>
                <w:rFonts w:eastAsia="Arial" w:cs="Arial"/>
              </w:rPr>
            </w:rPrChange>
          </w:rPr>
          <w:t>2.2.1.2</w:t>
        </w:r>
        <w:del w:id="588" w:author="Michel Oliveira" w:date="2020-11-24T13:23:00Z">
          <w:r w:rsidRPr="007F134F" w:rsidDel="00A55FB5">
            <w:rPr>
              <w:rFonts w:eastAsia="Arial" w:cs="Arial"/>
              <w:b/>
              <w:bCs w:val="0"/>
              <w:rPrChange w:id="589" w:author="Michel Oliveira" w:date="2020-11-24T13:23:00Z">
                <w:rPr>
                  <w:rFonts w:eastAsia="Arial" w:cs="Arial"/>
                </w:rPr>
              </w:rPrChange>
            </w:rPr>
            <w:delText>.</w:delText>
          </w:r>
        </w:del>
        <w:r w:rsidRPr="007F134F">
          <w:rPr>
            <w:rFonts w:eastAsia="Arial" w:cs="Arial"/>
            <w:b/>
            <w:bCs w:val="0"/>
            <w:rPrChange w:id="590" w:author="Michel Oliveira" w:date="2020-11-24T13:23:00Z">
              <w:rPr>
                <w:rFonts w:eastAsia="Arial" w:cs="Arial"/>
              </w:rPr>
            </w:rPrChange>
          </w:rPr>
          <w:t xml:space="preserve"> Grupos de Processos</w:t>
        </w:r>
      </w:ins>
      <w:ins w:id="591" w:author="Michel Oliveira" w:date="2020-11-24T13:23:00Z">
        <w:r w:rsidR="00A55FB5" w:rsidRPr="007F134F">
          <w:rPr>
            <w:rFonts w:eastAsia="Arial" w:cs="Arial"/>
            <w:b/>
            <w:bCs w:val="0"/>
          </w:rPr>
          <w:t xml:space="preserve"> </w:t>
        </w:r>
      </w:ins>
      <w:ins w:id="592" w:author="Michel Oliveira" w:date="2020-11-23T19:49:00Z">
        <w:r w:rsidR="00350707" w:rsidRPr="007F134F">
          <w:rPr>
            <w:rFonts w:eastAsia="Arial" w:cs="Arial"/>
            <w:b/>
            <w:bCs w:val="0"/>
            <w:rPrChange w:id="593" w:author="Michel Oliveira" w:date="2020-11-24T13:23:00Z">
              <w:rPr>
                <w:rFonts w:eastAsia="Arial" w:cs="Arial"/>
              </w:rPr>
            </w:rPrChange>
          </w:rPr>
          <w:t>(PMBOK)</w:t>
        </w:r>
      </w:ins>
      <w:bookmarkEnd w:id="585"/>
    </w:p>
    <w:p w14:paraId="183820DF" w14:textId="3C51CC5A" w:rsidR="00753470" w:rsidRPr="007F134F" w:rsidRDefault="00753470" w:rsidP="00753470">
      <w:pPr>
        <w:rPr>
          <w:rFonts w:ascii="Arial" w:hAnsi="Arial" w:cs="Arial"/>
        </w:rPr>
      </w:pPr>
    </w:p>
    <w:p w14:paraId="29195B29" w14:textId="4CCAEBCA" w:rsidR="00753470" w:rsidRPr="007F134F" w:rsidRDefault="00753470" w:rsidP="00537A96">
      <w:pPr>
        <w:ind w:firstLine="432"/>
        <w:rPr>
          <w:ins w:id="594" w:author="HP" w:date="2020-11-21T17:52:00Z"/>
          <w:rFonts w:ascii="Arial" w:hAnsi="Arial" w:cs="Arial"/>
          <w:rPrChange w:id="595" w:author="Michel Oliveira" w:date="2020-11-24T13:23:00Z">
            <w:rPr>
              <w:ins w:id="596" w:author="HP" w:date="2020-11-21T17:52:00Z"/>
              <w:rFonts w:eastAsia="Arial" w:cs="Arial"/>
            </w:rPr>
          </w:rPrChange>
        </w:rPr>
      </w:pPr>
      <w:r w:rsidRPr="007F134F">
        <w:rPr>
          <w:rFonts w:ascii="Arial" w:hAnsi="Arial" w:cs="Arial"/>
          <w:color w:val="auto"/>
          <w:sz w:val="24"/>
          <w:szCs w:val="24"/>
        </w:rPr>
        <w:t>O texto a seguir, descreve os grupos de processos descritos no livro PMBOK em sua quinta edição.</w:t>
      </w:r>
    </w:p>
    <w:p w14:paraId="00F820BA" w14:textId="72666952" w:rsidR="00F0275F" w:rsidRPr="007F134F" w:rsidDel="00AD4EC8" w:rsidRDefault="00F0275F" w:rsidP="00831D33">
      <w:pPr>
        <w:spacing w:after="0" w:line="360" w:lineRule="auto"/>
        <w:ind w:firstLine="709"/>
        <w:jc w:val="both"/>
        <w:rPr>
          <w:del w:id="597" w:author="HP" w:date="2020-11-21T17:50:00Z"/>
          <w:rFonts w:ascii="Arial" w:eastAsia="Arial" w:hAnsi="Arial" w:cs="Arial"/>
          <w:color w:val="000000"/>
          <w:sz w:val="24"/>
          <w:szCs w:val="24"/>
        </w:rPr>
      </w:pPr>
      <w:moveTo w:id="598" w:author="HP" w:date="2020-11-21T17:34:00Z">
        <w:del w:id="599" w:author="HP" w:date="2020-11-21T17:50:00Z">
          <w:r w:rsidRPr="007F134F" w:rsidDel="00AD4EC8">
            <w:rPr>
              <w:rFonts w:ascii="Arial" w:eastAsia="Arial" w:hAnsi="Arial" w:cs="Arial"/>
              <w:color w:val="000000"/>
              <w:sz w:val="24"/>
              <w:szCs w:val="24"/>
            </w:rPr>
            <w:delText xml:space="preserve">O gerenciamento do escopo é a definição do resultado que se espera do projeto, seja ele um produto ou serviço. O grande problema do gerenciamento de </w:delText>
          </w:r>
          <w:r w:rsidRPr="007F134F" w:rsidDel="00AD4EC8">
            <w:rPr>
              <w:rFonts w:ascii="Arial" w:eastAsia="Arial" w:hAnsi="Arial" w:cs="Arial"/>
              <w:color w:val="000000"/>
              <w:sz w:val="24"/>
              <w:szCs w:val="24"/>
            </w:rPr>
            <w:lastRenderedPageBreak/>
            <w:delText xml:space="preserve">escopo para projetos de TI é que o cliente muitas vezes não sabe muito bem o que ele precisa, outras vezes não sabe transmitir o que ele precisa, sendo assim é necessário que o gerente de projetos saiba identificar essas necessidades da melhor maneira possível, validando-as com o cliente à medida que forem sendo documentadas. Ao final do levantamento dos requisitos é importante formalizá-los em contrato a fim de evitar futuros problemas ao término do projeto. </w:delText>
          </w:r>
        </w:del>
      </w:moveTo>
    </w:p>
    <w:p w14:paraId="5DE356B7" w14:textId="758281EB" w:rsidR="00AD4EC8" w:rsidRPr="007F134F" w:rsidRDefault="00AD4EC8">
      <w:pPr>
        <w:spacing w:line="360" w:lineRule="auto"/>
        <w:jc w:val="both"/>
        <w:rPr>
          <w:ins w:id="600" w:author="HP" w:date="2020-11-21T17:52:00Z"/>
          <w:rFonts w:ascii="Arial" w:eastAsia="Arial" w:hAnsi="Arial" w:cs="Arial"/>
          <w:color w:val="000000"/>
          <w:sz w:val="24"/>
          <w:szCs w:val="24"/>
        </w:rPr>
      </w:pPr>
    </w:p>
    <w:p w14:paraId="7F5FBEE7" w14:textId="561DB8F6" w:rsidR="00AD4EC8" w:rsidRPr="007F134F" w:rsidRDefault="00AD4EC8">
      <w:pPr>
        <w:pStyle w:val="PargrafodaLista"/>
        <w:numPr>
          <w:ilvl w:val="0"/>
          <w:numId w:val="24"/>
        </w:numPr>
        <w:spacing w:after="0" w:line="360" w:lineRule="auto"/>
        <w:ind w:left="993"/>
        <w:jc w:val="both"/>
        <w:rPr>
          <w:ins w:id="601" w:author="HP" w:date="2020-11-21T17:52:00Z"/>
          <w:rFonts w:ascii="Arial" w:eastAsia="Arial" w:hAnsi="Arial" w:cs="Arial"/>
          <w:b/>
          <w:bCs/>
          <w:color w:val="000000"/>
          <w:sz w:val="24"/>
          <w:szCs w:val="24"/>
        </w:rPr>
      </w:pPr>
      <w:ins w:id="602" w:author="HP" w:date="2020-11-21T17:52:00Z">
        <w:r w:rsidRPr="007F134F">
          <w:rPr>
            <w:rFonts w:ascii="Arial" w:eastAsia="Arial" w:hAnsi="Arial" w:cs="Arial"/>
            <w:b/>
            <w:bCs/>
            <w:color w:val="000000"/>
            <w:sz w:val="24"/>
            <w:szCs w:val="24"/>
          </w:rPr>
          <w:t>Iniciação</w:t>
        </w:r>
      </w:ins>
    </w:p>
    <w:p w14:paraId="4A0C2BA1" w14:textId="25DFC320" w:rsidR="00F0275F" w:rsidRPr="007F134F" w:rsidDel="00AD4EC8" w:rsidRDefault="00F0275F">
      <w:pPr>
        <w:spacing w:after="0" w:line="360" w:lineRule="auto"/>
        <w:ind w:firstLine="709"/>
        <w:jc w:val="both"/>
        <w:rPr>
          <w:del w:id="603" w:author="HP" w:date="2020-11-21T17:50:00Z"/>
          <w:moveTo w:id="604" w:author="HP" w:date="2020-11-21T17:34:00Z"/>
          <w:rFonts w:ascii="Arial" w:eastAsia="Arial" w:hAnsi="Arial" w:cs="Arial"/>
          <w:color w:val="000000"/>
          <w:sz w:val="24"/>
          <w:szCs w:val="24"/>
        </w:rPr>
      </w:pPr>
      <w:moveTo w:id="605" w:author="HP" w:date="2020-11-21T17:34:00Z">
        <w:del w:id="606" w:author="HP" w:date="2020-11-21T17:50:00Z">
          <w:r w:rsidRPr="007F134F" w:rsidDel="00AD4EC8">
            <w:rPr>
              <w:rFonts w:ascii="Arial" w:eastAsia="Arial" w:hAnsi="Arial" w:cs="Arial"/>
              <w:color w:val="000000"/>
              <w:sz w:val="24"/>
              <w:szCs w:val="24"/>
            </w:rPr>
            <w:delText xml:space="preserve">O gerenciamento de tempo ou prazo corresponde ao estabelecimento de um cronograma do projeto, organizando cronologicamente as atividades e recursos. </w:delText>
          </w:r>
        </w:del>
      </w:moveTo>
    </w:p>
    <w:p w14:paraId="4FF291D6" w14:textId="7E6AFBEF" w:rsidR="00F0275F" w:rsidRPr="007F134F" w:rsidDel="00AD4EC8" w:rsidRDefault="00F0275F">
      <w:pPr>
        <w:spacing w:after="0" w:line="360" w:lineRule="auto"/>
        <w:ind w:firstLine="709"/>
        <w:jc w:val="both"/>
        <w:rPr>
          <w:del w:id="607" w:author="HP" w:date="2020-11-21T17:50:00Z"/>
          <w:moveTo w:id="608" w:author="HP" w:date="2020-11-21T17:34:00Z"/>
          <w:rFonts w:ascii="Arial" w:eastAsia="Arial" w:hAnsi="Arial" w:cs="Arial"/>
          <w:color w:val="000000"/>
          <w:sz w:val="24"/>
          <w:szCs w:val="24"/>
        </w:rPr>
      </w:pPr>
      <w:moveTo w:id="609" w:author="HP" w:date="2020-11-21T17:34:00Z">
        <w:del w:id="610" w:author="HP" w:date="2020-11-21T17:50:00Z">
          <w:r w:rsidRPr="007F134F" w:rsidDel="00AD4EC8">
            <w:rPr>
              <w:rFonts w:ascii="Arial" w:eastAsia="Arial" w:hAnsi="Arial" w:cs="Arial"/>
              <w:color w:val="000000"/>
              <w:sz w:val="24"/>
              <w:szCs w:val="24"/>
            </w:rPr>
            <w:delText xml:space="preserve">Sem dúvida, esta é uma área crítica para projetos de TI, já que os clientes buscam soluções com prazos curtos. Sendo assim, atrasos podem resultar no fracasso do projeto e, portanto, é importante separá-lo em entregas menores onde o cliente já pode validar o resultado, facilitando o gerenciamento do projeto e minimizando o retrabalho. </w:delText>
          </w:r>
        </w:del>
      </w:moveTo>
    </w:p>
    <w:p w14:paraId="27D19596" w14:textId="6864AEE4" w:rsidR="00F0275F" w:rsidRPr="007F134F" w:rsidDel="00AD4EC8" w:rsidRDefault="00F0275F">
      <w:pPr>
        <w:spacing w:after="0" w:line="360" w:lineRule="auto"/>
        <w:ind w:firstLine="709"/>
        <w:jc w:val="both"/>
        <w:rPr>
          <w:del w:id="611" w:author="HP" w:date="2020-11-21T17:50:00Z"/>
          <w:moveTo w:id="612" w:author="HP" w:date="2020-11-21T17:34:00Z"/>
          <w:rFonts w:ascii="Arial" w:eastAsia="Arial" w:hAnsi="Arial" w:cs="Arial"/>
          <w:color w:val="000000"/>
          <w:sz w:val="24"/>
          <w:szCs w:val="24"/>
        </w:rPr>
      </w:pPr>
      <w:moveTo w:id="613" w:author="HP" w:date="2020-11-21T17:34:00Z">
        <w:del w:id="614" w:author="HP" w:date="2020-11-21T17:50:00Z">
          <w:r w:rsidRPr="007F134F" w:rsidDel="00AD4EC8">
            <w:rPr>
              <w:rFonts w:ascii="Arial" w:eastAsia="Arial" w:hAnsi="Arial" w:cs="Arial"/>
              <w:color w:val="000000"/>
              <w:sz w:val="24"/>
              <w:szCs w:val="24"/>
            </w:rPr>
            <w:delText xml:space="preserve">No gerenciamento de custos serão definidos o orçamento, estimativa e controle de custos. Para a área de TI, deve-se atentar para o gerenciamento do escopo, pois muitas vezes os clientes precisam mudar requisitos durante a execução do projeto e, caso o escopo não esteja definido muito bem, outras tarefas “subentendidas” em requisitos já definidos podem acarretar em novos custos não previstos, comprometendo o orçamento do projeto. </w:delText>
          </w:r>
        </w:del>
      </w:moveTo>
    </w:p>
    <w:p w14:paraId="2E6462FA" w14:textId="7292475A" w:rsidR="00F0275F" w:rsidRPr="007F134F" w:rsidDel="00AD4EC8" w:rsidRDefault="00F0275F">
      <w:pPr>
        <w:spacing w:after="0" w:line="360" w:lineRule="auto"/>
        <w:ind w:firstLine="709"/>
        <w:jc w:val="both"/>
        <w:rPr>
          <w:del w:id="615" w:author="HP" w:date="2020-11-21T17:50:00Z"/>
          <w:moveTo w:id="616" w:author="HP" w:date="2020-11-21T17:34:00Z"/>
          <w:rFonts w:ascii="Arial" w:eastAsia="Arial" w:hAnsi="Arial" w:cs="Arial"/>
          <w:color w:val="000000"/>
          <w:sz w:val="24"/>
          <w:szCs w:val="24"/>
        </w:rPr>
      </w:pPr>
      <w:moveTo w:id="617" w:author="HP" w:date="2020-11-21T17:34:00Z">
        <w:del w:id="618" w:author="HP" w:date="2020-11-21T17:50:00Z">
          <w:r w:rsidRPr="007F134F" w:rsidDel="00AD4EC8">
            <w:rPr>
              <w:rFonts w:ascii="Arial" w:eastAsia="Arial" w:hAnsi="Arial" w:cs="Arial"/>
              <w:color w:val="000000"/>
              <w:sz w:val="24"/>
              <w:szCs w:val="24"/>
            </w:rPr>
            <w:delText xml:space="preserve">O objetivo do gerenciamento da qualidade é garantir a satisfação do cliente através de melhorias contínuas em seu processo. Observe que geralmente a qualidade pode sofrer cortes de acordo com o prazo e custo do projeto. Na informática, validações com o cliente, apresentando protótipos de telas e diagramas, além de realizar as entregas do projeto em pequenas partes, são garantias extras de sucesso do projeto. </w:delText>
          </w:r>
        </w:del>
      </w:moveTo>
    </w:p>
    <w:p w14:paraId="5C35CF3C" w14:textId="22E98407" w:rsidR="00F0275F" w:rsidRPr="007F134F" w:rsidDel="00AD4EC8" w:rsidRDefault="00F0275F">
      <w:pPr>
        <w:spacing w:after="0" w:line="360" w:lineRule="auto"/>
        <w:ind w:firstLine="709"/>
        <w:jc w:val="both"/>
        <w:rPr>
          <w:del w:id="619" w:author="HP" w:date="2020-11-21T17:50:00Z"/>
          <w:moveTo w:id="620" w:author="HP" w:date="2020-11-21T17:34:00Z"/>
          <w:rFonts w:ascii="Arial" w:eastAsia="Arial" w:hAnsi="Arial" w:cs="Arial"/>
          <w:color w:val="000000"/>
          <w:sz w:val="24"/>
          <w:szCs w:val="24"/>
        </w:rPr>
      </w:pPr>
      <w:moveTo w:id="621" w:author="HP" w:date="2020-11-21T17:34:00Z">
        <w:del w:id="622" w:author="HP" w:date="2020-11-21T17:50:00Z">
          <w:r w:rsidRPr="007F134F" w:rsidDel="00AD4EC8">
            <w:rPr>
              <w:rFonts w:ascii="Arial" w:eastAsia="Arial" w:hAnsi="Arial" w:cs="Arial"/>
              <w:color w:val="000000"/>
              <w:sz w:val="24"/>
              <w:szCs w:val="24"/>
            </w:rPr>
            <w:delText xml:space="preserve">Na gestão de recursos humanos do projeto, é formada a equipe para sua execução, e são levantadas as necessidades de treinamento e capacitação destas pessoas. Outro fator fundamental é gerenciar as expectativas a fim de manter o projeto sob controle até o seu encerramento. Atualmente, os recursos humanos para a área de TI têm sua origem em terceirizações, o que facilita a obtenção de recursos </w:delText>
          </w:r>
          <w:r w:rsidRPr="007F134F" w:rsidDel="00AD4EC8">
            <w:rPr>
              <w:rFonts w:ascii="Arial" w:eastAsia="Arial" w:hAnsi="Arial" w:cs="Arial"/>
              <w:color w:val="000000"/>
              <w:sz w:val="24"/>
              <w:szCs w:val="24"/>
            </w:rPr>
            <w:lastRenderedPageBreak/>
            <w:delText xml:space="preserve">especializados em suas áreas, gerando mais confiança para execução do projeto, porém pode resultar em um custo maior. </w:delText>
          </w:r>
        </w:del>
      </w:moveTo>
    </w:p>
    <w:p w14:paraId="175C1667" w14:textId="19BEFDF4" w:rsidR="00F0275F" w:rsidRPr="007F134F" w:rsidDel="00AD4EC8" w:rsidRDefault="00F0275F">
      <w:pPr>
        <w:spacing w:after="0" w:line="360" w:lineRule="auto"/>
        <w:ind w:firstLine="709"/>
        <w:jc w:val="both"/>
        <w:rPr>
          <w:del w:id="623" w:author="HP" w:date="2020-11-21T17:50:00Z"/>
          <w:moveTo w:id="624" w:author="HP" w:date="2020-11-21T17:34:00Z"/>
          <w:rFonts w:ascii="Arial" w:eastAsia="Arial" w:hAnsi="Arial" w:cs="Arial"/>
          <w:color w:val="000000"/>
          <w:sz w:val="24"/>
          <w:szCs w:val="24"/>
        </w:rPr>
      </w:pPr>
      <w:moveTo w:id="625" w:author="HP" w:date="2020-11-21T17:34:00Z">
        <w:del w:id="626" w:author="HP" w:date="2020-11-21T17:50:00Z">
          <w:r w:rsidRPr="007F134F" w:rsidDel="00AD4EC8">
            <w:rPr>
              <w:rFonts w:ascii="Arial" w:eastAsia="Arial" w:hAnsi="Arial" w:cs="Arial"/>
              <w:color w:val="000000"/>
              <w:sz w:val="24"/>
              <w:szCs w:val="24"/>
            </w:rPr>
            <w:delText xml:space="preserve">A comunicação é indispensável para qualquer negociação ou projeto. Para esta gestão é necessário identificar quais informações devem ser repassadas a determinadas partes interessadas, quando e como. Devem ser definidas formalizações para comunicações, como reuniões e relatórios periódicos. Com a informática, a comunicação foi bastante otimizada com a difusão de recursos como vídeos conferência, e-mails, chats entre outros. É preciso ter cautela, porque um plano de comunicações mal elaborado pode atrapalhar a execução do projeto. </w:delText>
          </w:r>
        </w:del>
      </w:moveTo>
    </w:p>
    <w:p w14:paraId="42D42C95" w14:textId="15E6D51F" w:rsidR="00F0275F" w:rsidRPr="007F134F" w:rsidDel="00AD4EC8" w:rsidRDefault="00F0275F">
      <w:pPr>
        <w:spacing w:after="0" w:line="360" w:lineRule="auto"/>
        <w:ind w:firstLine="709"/>
        <w:jc w:val="both"/>
        <w:rPr>
          <w:del w:id="627" w:author="HP" w:date="2020-11-21T17:50:00Z"/>
          <w:moveTo w:id="628" w:author="HP" w:date="2020-11-21T17:34:00Z"/>
          <w:rFonts w:ascii="Arial" w:eastAsia="Arial" w:hAnsi="Arial" w:cs="Arial"/>
          <w:color w:val="000000"/>
          <w:sz w:val="24"/>
          <w:szCs w:val="24"/>
        </w:rPr>
      </w:pPr>
      <w:moveTo w:id="629" w:author="HP" w:date="2020-11-21T17:34:00Z">
        <w:del w:id="630" w:author="HP" w:date="2020-11-21T17:50:00Z">
          <w:r w:rsidRPr="007F134F" w:rsidDel="00AD4EC8">
            <w:rPr>
              <w:rFonts w:ascii="Arial" w:eastAsia="Arial" w:hAnsi="Arial" w:cs="Arial"/>
              <w:color w:val="000000"/>
              <w:sz w:val="24"/>
              <w:szCs w:val="24"/>
            </w:rPr>
            <w:delText xml:space="preserve">O plano de riscos de um projeto deve levar em consideração todos os riscos identificáveis, bem como medidas para sua prevenção e contenção, até medidas de controle caso o risco venha a ocorrer. Em projetos tecnológicos, geralmente o controle de riscos não recebe o devido valor, já que frequentemente seu prazo é muito restritivo. Porém, este pode ser um dos fatores a acarretar fracasso ao projeto, pois a tecnologia está em constante evolução, sendo que muitas vezes, antes de finalizar determinado projeto, uma nova tecnologia revolucionária que realizaria boa parte do trabalho com muito mais eficiência pode ser inventada. </w:delText>
          </w:r>
        </w:del>
      </w:moveTo>
    </w:p>
    <w:p w14:paraId="60BF2EB0" w14:textId="7C36D798" w:rsidR="00F0275F" w:rsidRPr="007F134F" w:rsidDel="00AD4EC8" w:rsidRDefault="00F0275F">
      <w:pPr>
        <w:spacing w:after="0" w:line="360" w:lineRule="auto"/>
        <w:ind w:firstLine="709"/>
        <w:jc w:val="both"/>
        <w:rPr>
          <w:del w:id="631" w:author="HP" w:date="2020-11-21T17:50:00Z"/>
          <w:moveTo w:id="632" w:author="HP" w:date="2020-11-21T17:34:00Z"/>
          <w:rFonts w:ascii="Arial" w:eastAsia="Arial" w:hAnsi="Arial" w:cs="Arial"/>
          <w:color w:val="000000"/>
          <w:sz w:val="24"/>
          <w:szCs w:val="24"/>
        </w:rPr>
      </w:pPr>
      <w:moveTo w:id="633" w:author="HP" w:date="2020-11-21T17:34:00Z">
        <w:del w:id="634" w:author="HP" w:date="2020-11-21T17:50:00Z">
          <w:r w:rsidRPr="007F134F" w:rsidDel="00AD4EC8">
            <w:rPr>
              <w:rFonts w:ascii="Arial" w:eastAsia="Arial" w:hAnsi="Arial" w:cs="Arial"/>
              <w:color w:val="000000"/>
              <w:sz w:val="24"/>
              <w:szCs w:val="24"/>
            </w:rPr>
            <w:delText xml:space="preserve">O gerenciamento de aquisições do projeto engloba o controle de contratos e mudanças, além é claro de aquisições e contratações. Para a tecnologia da informação é indispensável um controle rigoroso de contratos, garantindo um alinhamento de expectativas entre as partes interessadas, para evitar problemas e desgastes no decorrer do projeto e assegurar sua entrega conforme o planejado. No que tange aquisições, é preciso averiguar quais recursos serão necessários, para assim, planejar as aquisições. </w:delText>
          </w:r>
        </w:del>
      </w:moveTo>
    </w:p>
    <w:p w14:paraId="216EF89F" w14:textId="31EEA0F8" w:rsidR="00F0275F" w:rsidRPr="007F134F" w:rsidDel="00AD4EC8" w:rsidRDefault="00F0275F">
      <w:pPr>
        <w:spacing w:after="0" w:line="360" w:lineRule="auto"/>
        <w:ind w:firstLine="709"/>
        <w:jc w:val="both"/>
        <w:rPr>
          <w:del w:id="635" w:author="HP" w:date="2020-11-21T17:50:00Z"/>
          <w:moveTo w:id="636" w:author="HP" w:date="2020-11-21T17:34:00Z"/>
          <w:rFonts w:ascii="Arial" w:eastAsia="Arial" w:hAnsi="Arial" w:cs="Arial"/>
          <w:color w:val="000000"/>
          <w:sz w:val="24"/>
          <w:szCs w:val="24"/>
        </w:rPr>
      </w:pPr>
      <w:moveTo w:id="637" w:author="HP" w:date="2020-11-21T17:34:00Z">
        <w:del w:id="638" w:author="HP" w:date="2020-11-21T17:50:00Z">
          <w:r w:rsidRPr="007F134F" w:rsidDel="00AD4EC8">
            <w:rPr>
              <w:rFonts w:ascii="Arial" w:eastAsia="Arial" w:hAnsi="Arial" w:cs="Arial"/>
              <w:color w:val="000000"/>
              <w:sz w:val="24"/>
              <w:szCs w:val="24"/>
            </w:rPr>
            <w:delText xml:space="preserve">O gerenciamento da integração consiste em manter coordenados todos os demais processos de gerenciamento de forma coesa e sistêmica. Em TI não é diferente de qualquer outro projeto, no qual a integração é essencial para que todas as áreas do projeto estejam em constante sintonia, garantindo a execução do planejado e realizando a entrega conforme o </w:delText>
          </w:r>
          <w:commentRangeStart w:id="639"/>
          <w:r w:rsidRPr="007F134F" w:rsidDel="00AD4EC8">
            <w:rPr>
              <w:rFonts w:ascii="Arial" w:eastAsia="Arial" w:hAnsi="Arial" w:cs="Arial"/>
              <w:color w:val="000000"/>
              <w:sz w:val="24"/>
              <w:szCs w:val="24"/>
            </w:rPr>
            <w:delText>esperado</w:delText>
          </w:r>
          <w:commentRangeEnd w:id="639"/>
          <w:r w:rsidRPr="007F134F" w:rsidDel="00AD4EC8">
            <w:rPr>
              <w:rStyle w:val="Refdecomentrio"/>
              <w:rFonts w:ascii="Arial" w:hAnsi="Arial" w:cs="Arial"/>
            </w:rPr>
            <w:commentReference w:id="639"/>
          </w:r>
          <w:r w:rsidRPr="007F134F" w:rsidDel="00AD4EC8">
            <w:rPr>
              <w:rFonts w:ascii="Arial" w:eastAsia="Arial" w:hAnsi="Arial" w:cs="Arial"/>
              <w:color w:val="000000"/>
              <w:sz w:val="24"/>
              <w:szCs w:val="24"/>
            </w:rPr>
            <w:delText xml:space="preserve">. </w:delText>
          </w:r>
        </w:del>
      </w:moveTo>
    </w:p>
    <w:moveToRangeEnd w:id="497"/>
    <w:p w14:paraId="18B99C0E" w14:textId="7C3A852F" w:rsidR="0019544D" w:rsidRPr="007F134F" w:rsidDel="007528A5" w:rsidRDefault="0019544D">
      <w:pPr>
        <w:pStyle w:val="Ttulo1"/>
        <w:numPr>
          <w:ilvl w:val="0"/>
          <w:numId w:val="1"/>
        </w:numPr>
        <w:rPr>
          <w:del w:id="640" w:author="HP" w:date="2020-11-21T17:33:00Z"/>
        </w:rPr>
      </w:pPr>
      <w:del w:id="641" w:author="HP" w:date="2020-11-21T17:33:00Z">
        <w:r w:rsidRPr="007F134F" w:rsidDel="007528A5">
          <w:rPr>
            <w:b w:val="0"/>
            <w:caps w:val="0"/>
            <w:sz w:val="24"/>
            <w:rPrChange w:id="642" w:author="HP" w:date="2020-11-21T18:37:00Z">
              <w:rPr>
                <w:rFonts w:eastAsia="Arial" w:cs="Arial"/>
                <w:b/>
                <w:caps/>
                <w:color w:val="000000"/>
                <w:kern w:val="24"/>
                <w:sz w:val="25"/>
                <w:szCs w:val="24"/>
              </w:rPr>
            </w:rPrChange>
          </w:rPr>
          <w:delText>4.2.1 Gerenciamento de projetos</w:delText>
        </w:r>
      </w:del>
    </w:p>
    <w:p w14:paraId="23A476EA" w14:textId="6C144FE9" w:rsidR="0019544D" w:rsidRPr="007F134F" w:rsidDel="007528A5" w:rsidRDefault="0019544D">
      <w:pPr>
        <w:spacing w:line="360" w:lineRule="auto"/>
        <w:jc w:val="both"/>
        <w:rPr>
          <w:del w:id="643" w:author="HP" w:date="2020-11-21T17:33:00Z"/>
          <w:rFonts w:ascii="Arial" w:eastAsia="Arial" w:hAnsi="Arial" w:cs="Arial"/>
          <w:sz w:val="24"/>
          <w:szCs w:val="24"/>
        </w:rPr>
      </w:pPr>
    </w:p>
    <w:p w14:paraId="7772C0D4" w14:textId="4E516106" w:rsidR="0019544D" w:rsidRPr="007F134F" w:rsidDel="007528A5" w:rsidRDefault="0019544D">
      <w:pPr>
        <w:spacing w:line="360" w:lineRule="auto"/>
        <w:jc w:val="both"/>
        <w:rPr>
          <w:del w:id="644" w:author="HP" w:date="2020-11-21T17:33:00Z"/>
          <w:rFonts w:ascii="Arial" w:eastAsia="Arial" w:hAnsi="Arial" w:cs="Arial"/>
          <w:sz w:val="24"/>
          <w:szCs w:val="24"/>
        </w:rPr>
      </w:pPr>
      <w:del w:id="645" w:author="HP" w:date="2020-11-21T17:33:00Z">
        <w:r w:rsidRPr="007F134F" w:rsidDel="007528A5">
          <w:rPr>
            <w:rFonts w:ascii="Arial" w:eastAsia="Arial" w:hAnsi="Arial" w:cs="Arial"/>
            <w:sz w:val="24"/>
            <w:szCs w:val="24"/>
          </w:rPr>
          <w:lastRenderedPageBreak/>
          <w:tab/>
          <w:delText>Sob o ponto de vista de Heldman (2009), gerenciamento de projetos abrange uma série de ferramentas e técnicas, na qual usada para aperfeiçoar a qualidade do projeto, também utilizada para descrever, organizar e monitorar o andamento das atividades do projeto. Segundo Heldman, gerenciamento de projetos incluem planejar, executar o plano estabelecido e acompanhar o desempenho, dentre as atividades estão a identificação dos requisitos, definição do planejamento, apreciação das necessidades e a expectativa principais das partes interessadas.</w:delText>
        </w:r>
      </w:del>
    </w:p>
    <w:p w14:paraId="085C6C58" w14:textId="230402A4" w:rsidR="0019544D" w:rsidRPr="007F134F" w:rsidDel="007528A5" w:rsidRDefault="0019544D">
      <w:pPr>
        <w:spacing w:line="360" w:lineRule="auto"/>
        <w:jc w:val="both"/>
        <w:rPr>
          <w:del w:id="646" w:author="HP" w:date="2020-11-21T17:33:00Z"/>
          <w:rFonts w:ascii="Arial" w:eastAsia="Arial" w:hAnsi="Arial" w:cs="Arial"/>
          <w:sz w:val="24"/>
          <w:szCs w:val="24"/>
        </w:rPr>
      </w:pPr>
    </w:p>
    <w:p w14:paraId="5CB53206" w14:textId="41BE8336" w:rsidR="0019544D" w:rsidRPr="007F134F" w:rsidDel="007528A5" w:rsidRDefault="0019544D">
      <w:pPr>
        <w:spacing w:line="360" w:lineRule="auto"/>
        <w:ind w:firstLine="708"/>
        <w:jc w:val="both"/>
        <w:rPr>
          <w:del w:id="647" w:author="HP" w:date="2020-11-21T17:33:00Z"/>
          <w:rFonts w:ascii="Arial" w:eastAsia="Arial" w:hAnsi="Arial" w:cs="Arial"/>
          <w:sz w:val="24"/>
          <w:szCs w:val="24"/>
        </w:rPr>
      </w:pPr>
      <w:del w:id="648" w:author="HP" w:date="2020-11-21T17:33:00Z">
        <w:r w:rsidRPr="007F134F" w:rsidDel="007528A5">
          <w:rPr>
            <w:rFonts w:ascii="Arial" w:eastAsia="Arial" w:hAnsi="Arial" w:cs="Arial"/>
            <w:sz w:val="24"/>
            <w:szCs w:val="24"/>
          </w:rPr>
          <w:delText>A gestão de projetos envolve ter um equilíbrio entre as demandas de escopo, tempo, custo, qualidade e bom relacionamento com os clientes. O sucesso na gestão de um projeto, ainda mais se tratando de alto risco e incerto para o cenário, está relacionado ao alcance dos seguintes objetivos: entrega dentro do prazo previsto, dentro do custo orçado, com nível de desempenho adequado, aceitação pelo cliente, com atendimento de forma controlada às mudanças de escopo e respeito à cultura da organização (PMI,2008).</w:delText>
        </w:r>
      </w:del>
    </w:p>
    <w:p w14:paraId="2E4D0A04" w14:textId="44BC7340" w:rsidR="0019544D" w:rsidRPr="007F134F" w:rsidDel="007528A5" w:rsidRDefault="0019544D">
      <w:pPr>
        <w:spacing w:line="360" w:lineRule="auto"/>
        <w:ind w:firstLine="708"/>
        <w:jc w:val="both"/>
        <w:rPr>
          <w:del w:id="649" w:author="HP" w:date="2020-11-21T17:33:00Z"/>
          <w:rFonts w:ascii="Arial" w:eastAsia="Arial" w:hAnsi="Arial" w:cs="Arial"/>
          <w:sz w:val="24"/>
          <w:szCs w:val="24"/>
        </w:rPr>
      </w:pPr>
    </w:p>
    <w:p w14:paraId="5C85FC44" w14:textId="4789A481" w:rsidR="0019544D" w:rsidRPr="007F134F" w:rsidDel="007528A5" w:rsidRDefault="0019544D">
      <w:pPr>
        <w:spacing w:line="360" w:lineRule="auto"/>
        <w:ind w:firstLine="708"/>
        <w:jc w:val="both"/>
        <w:rPr>
          <w:del w:id="650" w:author="HP" w:date="2020-11-21T17:33:00Z"/>
          <w:rFonts w:ascii="Arial" w:eastAsia="Arial" w:hAnsi="Arial" w:cs="Arial"/>
          <w:sz w:val="24"/>
          <w:szCs w:val="24"/>
        </w:rPr>
      </w:pPr>
      <w:del w:id="651" w:author="HP" w:date="2020-11-21T17:33:00Z">
        <w:r w:rsidRPr="007F134F" w:rsidDel="007528A5">
          <w:rPr>
            <w:rFonts w:ascii="Arial" w:eastAsia="Arial" w:hAnsi="Arial" w:cs="Arial"/>
            <w:sz w:val="24"/>
            <w:szCs w:val="24"/>
          </w:rPr>
          <w:delText>O PMBOK (2013) exibe o gerenciamento de projetos como ciclo de vida do projeto dividido em natureza de cinco processos em termos da integração entre os processos, tendo interações e seus objetivos.</w:delText>
        </w:r>
      </w:del>
    </w:p>
    <w:p w14:paraId="1B2B9B1E" w14:textId="0678B3CC" w:rsidR="0019544D" w:rsidRPr="007F134F" w:rsidDel="007528A5" w:rsidRDefault="0019544D">
      <w:pPr>
        <w:spacing w:line="360" w:lineRule="auto"/>
        <w:ind w:firstLine="708"/>
        <w:jc w:val="both"/>
        <w:rPr>
          <w:del w:id="652" w:author="HP" w:date="2020-11-21T17:33:00Z"/>
          <w:rFonts w:ascii="Arial" w:eastAsia="Arial" w:hAnsi="Arial" w:cs="Arial"/>
          <w:sz w:val="24"/>
          <w:szCs w:val="24"/>
        </w:rPr>
      </w:pPr>
    </w:p>
    <w:p w14:paraId="72EA7C47" w14:textId="5632ED16" w:rsidR="0019544D" w:rsidRPr="007F134F" w:rsidDel="007528A5" w:rsidRDefault="0019544D">
      <w:pPr>
        <w:spacing w:line="360" w:lineRule="auto"/>
        <w:jc w:val="both"/>
        <w:rPr>
          <w:del w:id="653" w:author="HP" w:date="2020-11-21T17:33:00Z"/>
          <w:rFonts w:ascii="Arial" w:eastAsia="Arial" w:hAnsi="Arial" w:cs="Arial"/>
          <w:sz w:val="24"/>
          <w:szCs w:val="24"/>
        </w:rPr>
      </w:pPr>
      <w:del w:id="654" w:author="HP" w:date="2020-11-21T17:33:00Z">
        <w:r w:rsidRPr="007F134F" w:rsidDel="007528A5">
          <w:rPr>
            <w:rFonts w:ascii="Arial" w:eastAsia="Arial" w:hAnsi="Arial" w:cs="Arial"/>
            <w:sz w:val="24"/>
            <w:szCs w:val="24"/>
          </w:rPr>
          <w:tab/>
          <w:delText>Um Grupo de Processos de Gerenciamento de Projetos é um agrupamento lógico de processos de gerenciamento de projetos para atingir os objetivos específicos do projeto. "Processo é um conjunto de ações (inter-relacionadas) que levam a um resultado (saídas esperadas de produtos, resultados ou serviços)". Conforme preconizado no PMBOK, terá seus processos executados no projeto como um todo, mas também podem ser executados completamente em cada fase.</w:delText>
        </w:r>
      </w:del>
    </w:p>
    <w:p w14:paraId="28AE9A58" w14:textId="65BD9168" w:rsidR="0019544D" w:rsidRPr="007F134F" w:rsidDel="00AD4EC8" w:rsidRDefault="0019544D">
      <w:pPr>
        <w:spacing w:line="360" w:lineRule="auto"/>
        <w:ind w:firstLine="708"/>
        <w:jc w:val="both"/>
        <w:rPr>
          <w:del w:id="655" w:author="HP" w:date="2020-11-21T17:52:00Z"/>
          <w:rFonts w:ascii="Arial" w:eastAsia="Arial" w:hAnsi="Arial" w:cs="Arial"/>
          <w:sz w:val="24"/>
          <w:szCs w:val="24"/>
        </w:rPr>
      </w:pPr>
    </w:p>
    <w:p w14:paraId="4D63E0D5" w14:textId="67ECF12A" w:rsidR="0019544D" w:rsidRPr="007F134F" w:rsidDel="00AD4EC8" w:rsidRDefault="0019544D">
      <w:pPr>
        <w:pStyle w:val="Ttulo1"/>
        <w:rPr>
          <w:del w:id="656" w:author="HP" w:date="2020-11-21T17:52:00Z"/>
        </w:rPr>
        <w:pPrChange w:id="657" w:author="HP" w:date="2020-11-21T18:38:00Z">
          <w:pPr>
            <w:pStyle w:val="Ttulo1"/>
            <w:numPr>
              <w:numId w:val="1"/>
            </w:numPr>
            <w:ind w:left="432" w:hanging="432"/>
          </w:pPr>
        </w:pPrChange>
      </w:pPr>
      <w:del w:id="658" w:author="HP" w:date="2020-11-21T17:52:00Z">
        <w:r w:rsidRPr="007F134F" w:rsidDel="00AD4EC8">
          <w:rPr>
            <w:b w:val="0"/>
            <w:caps w:val="0"/>
            <w:sz w:val="24"/>
            <w:rPrChange w:id="659" w:author="HP" w:date="2020-11-21T18:37:00Z">
              <w:rPr>
                <w:rFonts w:eastAsia="Arial" w:cs="Arial"/>
                <w:b/>
                <w:caps/>
                <w:color w:val="000000"/>
                <w:kern w:val="24"/>
                <w:sz w:val="25"/>
                <w:szCs w:val="24"/>
              </w:rPr>
            </w:rPrChange>
          </w:rPr>
          <w:delText>4.2.1.1 Iniciação</w:delText>
        </w:r>
      </w:del>
    </w:p>
    <w:p w14:paraId="0BB5346F" w14:textId="34801CFF" w:rsidR="0019544D" w:rsidRPr="007F134F" w:rsidDel="00AD4EC8" w:rsidRDefault="0019544D" w:rsidP="00831D33">
      <w:pPr>
        <w:spacing w:line="360" w:lineRule="auto"/>
        <w:jc w:val="both"/>
        <w:rPr>
          <w:del w:id="660" w:author="HP" w:date="2020-11-21T17:52:00Z"/>
          <w:rFonts w:ascii="Arial" w:eastAsia="Arial" w:hAnsi="Arial" w:cs="Arial"/>
          <w:sz w:val="24"/>
          <w:szCs w:val="24"/>
        </w:rPr>
      </w:pPr>
    </w:p>
    <w:p w14:paraId="41A92CC3" w14:textId="77777777" w:rsidR="0019544D" w:rsidRPr="007F134F" w:rsidRDefault="0019544D">
      <w:pPr>
        <w:spacing w:line="360" w:lineRule="auto"/>
        <w:jc w:val="both"/>
        <w:rPr>
          <w:rFonts w:ascii="Arial" w:eastAsia="Arial" w:hAnsi="Arial" w:cs="Arial"/>
          <w:sz w:val="24"/>
          <w:szCs w:val="24"/>
        </w:rPr>
      </w:pPr>
      <w:r w:rsidRPr="007F134F">
        <w:rPr>
          <w:rFonts w:ascii="Arial" w:eastAsia="Arial" w:hAnsi="Arial" w:cs="Arial"/>
          <w:sz w:val="24"/>
          <w:szCs w:val="24"/>
        </w:rPr>
        <w:lastRenderedPageBreak/>
        <w:tab/>
        <w:t>Os processos de iniciação são utilizados para formalizar o início do projeto ou de uma nova fase de um projeto existente. A iniciação nada mais é que a formalização da existência do projeto, na qual levantamos os recursos necessários, estimamos os possíveis riscos e as reuniões frequentes entre a equipe até autorização das partes interessadas.</w:t>
      </w:r>
    </w:p>
    <w:p w14:paraId="122715A6" w14:textId="25BC61C2" w:rsidR="0019544D" w:rsidRPr="007F134F" w:rsidDel="00F0275F" w:rsidRDefault="0019544D">
      <w:pPr>
        <w:spacing w:line="360" w:lineRule="auto"/>
        <w:jc w:val="both"/>
        <w:rPr>
          <w:del w:id="661" w:author="HP" w:date="2020-11-21T17:34:00Z"/>
          <w:rFonts w:ascii="Arial" w:eastAsia="Arial" w:hAnsi="Arial" w:cs="Arial"/>
          <w:sz w:val="24"/>
          <w:szCs w:val="24"/>
        </w:rPr>
      </w:pPr>
    </w:p>
    <w:p w14:paraId="00764EDC" w14:textId="77777777" w:rsidR="0019544D" w:rsidRPr="007F134F" w:rsidRDefault="0019544D">
      <w:pPr>
        <w:spacing w:line="360" w:lineRule="auto"/>
        <w:ind w:firstLine="708"/>
        <w:jc w:val="both"/>
        <w:rPr>
          <w:rFonts w:ascii="Arial" w:eastAsia="Arial" w:hAnsi="Arial" w:cs="Arial"/>
          <w:sz w:val="24"/>
          <w:szCs w:val="24"/>
        </w:rPr>
      </w:pPr>
      <w:r w:rsidRPr="007F134F">
        <w:rPr>
          <w:rFonts w:ascii="Arial" w:eastAsia="Arial" w:hAnsi="Arial" w:cs="Arial"/>
          <w:sz w:val="24"/>
          <w:szCs w:val="24"/>
        </w:rPr>
        <w:t>Neste grupo de processos o escopo inicial é definido e os recursos financeiros iniciais são comprometidos. Além disso, os processos deste grupo também ajudam a decidir se o projeto deve ser continuado, adiado ou interrompido. Nesta fase, é preciso ressaltar que o início de um projeto só deve ser realizado após a obtenção da autorização dos responsáveis, devidamente documentada e arquivada.</w:t>
      </w:r>
    </w:p>
    <w:p w14:paraId="55BC0152" w14:textId="77777777" w:rsidR="0019544D" w:rsidRPr="007F134F" w:rsidRDefault="0019544D">
      <w:pPr>
        <w:spacing w:line="360" w:lineRule="auto"/>
        <w:jc w:val="both"/>
        <w:rPr>
          <w:rFonts w:ascii="Arial" w:eastAsia="Arial" w:hAnsi="Arial" w:cs="Arial"/>
          <w:sz w:val="24"/>
          <w:szCs w:val="24"/>
        </w:rPr>
      </w:pPr>
    </w:p>
    <w:p w14:paraId="288B97DC" w14:textId="3655D514" w:rsidR="0019544D" w:rsidRPr="007F134F" w:rsidDel="00AD4EC8" w:rsidRDefault="0019544D">
      <w:pPr>
        <w:pStyle w:val="Ttulo1"/>
        <w:rPr>
          <w:del w:id="662" w:author="HP" w:date="2020-11-21T17:52:00Z"/>
        </w:rPr>
        <w:pPrChange w:id="663" w:author="HP" w:date="2020-11-21T18:38:00Z">
          <w:pPr>
            <w:pStyle w:val="Ttulo1"/>
            <w:numPr>
              <w:numId w:val="1"/>
            </w:numPr>
            <w:ind w:left="432" w:hanging="432"/>
          </w:pPr>
        </w:pPrChange>
      </w:pPr>
      <w:del w:id="664" w:author="HP" w:date="2020-11-21T17:52:00Z">
        <w:r w:rsidRPr="007F134F" w:rsidDel="00AD4EC8">
          <w:rPr>
            <w:b w:val="0"/>
            <w:caps w:val="0"/>
            <w:sz w:val="24"/>
            <w:rPrChange w:id="665" w:author="HP" w:date="2020-11-21T18:37:00Z">
              <w:rPr>
                <w:rFonts w:eastAsia="Arial" w:cs="Arial"/>
                <w:b/>
                <w:caps/>
                <w:color w:val="000000"/>
                <w:kern w:val="24"/>
                <w:sz w:val="25"/>
                <w:szCs w:val="24"/>
              </w:rPr>
            </w:rPrChange>
          </w:rPr>
          <w:delText>4.2.1.2 Planejamento</w:delText>
        </w:r>
      </w:del>
    </w:p>
    <w:p w14:paraId="15DC2EB8" w14:textId="4B130EA0" w:rsidR="00AD4EC8" w:rsidRPr="007F134F" w:rsidRDefault="00AD4EC8" w:rsidP="00831D33">
      <w:pPr>
        <w:pStyle w:val="PargrafodaLista"/>
        <w:numPr>
          <w:ilvl w:val="0"/>
          <w:numId w:val="24"/>
        </w:numPr>
        <w:spacing w:after="0" w:line="360" w:lineRule="auto"/>
        <w:ind w:left="993"/>
        <w:jc w:val="both"/>
        <w:rPr>
          <w:ins w:id="666" w:author="HP" w:date="2020-11-21T17:53:00Z"/>
          <w:rFonts w:ascii="Arial" w:eastAsia="Arial" w:hAnsi="Arial" w:cs="Arial"/>
          <w:b/>
          <w:bCs/>
          <w:color w:val="000000"/>
          <w:sz w:val="24"/>
          <w:szCs w:val="24"/>
        </w:rPr>
      </w:pPr>
      <w:ins w:id="667" w:author="HP" w:date="2020-11-21T17:53:00Z">
        <w:r w:rsidRPr="007F134F">
          <w:rPr>
            <w:rFonts w:ascii="Arial" w:eastAsia="Arial" w:hAnsi="Arial" w:cs="Arial"/>
            <w:b/>
            <w:bCs/>
            <w:color w:val="000000"/>
            <w:sz w:val="24"/>
            <w:szCs w:val="24"/>
          </w:rPr>
          <w:t>Planejamento</w:t>
        </w:r>
      </w:ins>
    </w:p>
    <w:p w14:paraId="0E4D9589" w14:textId="3524F50E" w:rsidR="0019544D" w:rsidRPr="007F134F" w:rsidDel="00AD4EC8" w:rsidRDefault="0019544D">
      <w:pPr>
        <w:spacing w:line="360" w:lineRule="auto"/>
        <w:jc w:val="both"/>
        <w:rPr>
          <w:del w:id="668" w:author="HP" w:date="2020-11-21T17:53:00Z"/>
          <w:rFonts w:ascii="Arial" w:eastAsia="Arial" w:hAnsi="Arial" w:cs="Arial"/>
          <w:sz w:val="24"/>
          <w:szCs w:val="24"/>
        </w:rPr>
      </w:pPr>
    </w:p>
    <w:p w14:paraId="516E6E9A" w14:textId="77777777" w:rsidR="0019544D" w:rsidRPr="007F134F" w:rsidRDefault="0019544D">
      <w:pPr>
        <w:spacing w:line="360" w:lineRule="auto"/>
        <w:jc w:val="both"/>
        <w:rPr>
          <w:rFonts w:ascii="Arial" w:eastAsia="Arial" w:hAnsi="Arial" w:cs="Arial"/>
          <w:sz w:val="24"/>
          <w:szCs w:val="24"/>
        </w:rPr>
      </w:pPr>
      <w:r w:rsidRPr="007F134F">
        <w:rPr>
          <w:rFonts w:ascii="Arial" w:eastAsia="Arial" w:hAnsi="Arial" w:cs="Arial"/>
          <w:sz w:val="24"/>
          <w:szCs w:val="24"/>
        </w:rPr>
        <w:tab/>
        <w:t xml:space="preserve">O objetivo do processo de planejamento é detalhar o que foi definido na etapa de iniciação. Quem participa dessa fase é o gerente de projeto, sendo responsável por desenvolver o plano de projeto e os seus planos complementares. São processos que estabelecem a proposta inicial do projeto, como definir os objetivos e elaborar o plano de ação; </w:t>
      </w:r>
    </w:p>
    <w:p w14:paraId="09622370" w14:textId="14F634F7" w:rsidR="00AD4EC8" w:rsidRPr="007F134F" w:rsidDel="00AD4EC8" w:rsidRDefault="00AD4EC8">
      <w:pPr>
        <w:spacing w:line="360" w:lineRule="auto"/>
        <w:jc w:val="both"/>
        <w:rPr>
          <w:del w:id="669" w:author="HP" w:date="2020-11-21T17:53:00Z"/>
          <w:rFonts w:ascii="Arial" w:eastAsia="Arial" w:hAnsi="Arial" w:cs="Arial"/>
          <w:sz w:val="24"/>
          <w:szCs w:val="24"/>
        </w:rPr>
      </w:pPr>
    </w:p>
    <w:p w14:paraId="2468400F" w14:textId="77777777" w:rsidR="00537A96" w:rsidRPr="007F134F" w:rsidRDefault="0019544D" w:rsidP="00254199">
      <w:pPr>
        <w:spacing w:line="360" w:lineRule="auto"/>
        <w:ind w:firstLine="708"/>
        <w:jc w:val="both"/>
        <w:rPr>
          <w:rFonts w:ascii="Arial" w:eastAsia="Arial" w:hAnsi="Arial" w:cs="Arial"/>
          <w:sz w:val="24"/>
          <w:szCs w:val="24"/>
        </w:rPr>
      </w:pPr>
      <w:r w:rsidRPr="007F134F">
        <w:rPr>
          <w:rFonts w:ascii="Arial" w:eastAsia="Arial" w:hAnsi="Arial" w:cs="Arial"/>
          <w:sz w:val="24"/>
          <w:szCs w:val="24"/>
        </w:rPr>
        <w:t>É preciso projetar mudanças significativas que possam acontecer enquanto o projeto está sendo executado, o que é crucial para não ser pego desprevenido por imprevistos como, por exemplo, o surgimento de um custo adicional para realizar uma atividade. Nesse caso, no processo de planejamento é necessário reservar uma parcela do investimento para cobrir possíveis gastos extras, que foi estipulado não ultrapassar um teto.</w:t>
      </w:r>
    </w:p>
    <w:p w14:paraId="495C0282" w14:textId="3DBD5B66" w:rsidR="0019544D" w:rsidRPr="007F134F" w:rsidRDefault="0019544D" w:rsidP="00254199">
      <w:pPr>
        <w:spacing w:line="360" w:lineRule="auto"/>
        <w:ind w:firstLine="708"/>
        <w:jc w:val="both"/>
        <w:rPr>
          <w:ins w:id="670" w:author="HP" w:date="2020-11-21T17:53:00Z"/>
          <w:rFonts w:ascii="Arial" w:eastAsia="Arial" w:hAnsi="Arial" w:cs="Arial"/>
          <w:sz w:val="24"/>
          <w:szCs w:val="24"/>
        </w:rPr>
      </w:pPr>
      <w:r w:rsidRPr="007F134F">
        <w:rPr>
          <w:rFonts w:ascii="Arial" w:eastAsia="Arial" w:hAnsi="Arial" w:cs="Arial"/>
          <w:sz w:val="24"/>
          <w:szCs w:val="24"/>
        </w:rPr>
        <w:t xml:space="preserve">  </w:t>
      </w:r>
    </w:p>
    <w:p w14:paraId="4CFE70A4" w14:textId="4D779995" w:rsidR="00AD4EC8" w:rsidRPr="007F134F" w:rsidRDefault="00AD4EC8">
      <w:pPr>
        <w:pStyle w:val="PargrafodaLista"/>
        <w:numPr>
          <w:ilvl w:val="0"/>
          <w:numId w:val="24"/>
        </w:numPr>
        <w:spacing w:after="0" w:line="360" w:lineRule="auto"/>
        <w:ind w:left="993"/>
        <w:jc w:val="both"/>
        <w:rPr>
          <w:ins w:id="671" w:author="HP" w:date="2020-11-21T17:53:00Z"/>
          <w:rFonts w:ascii="Arial" w:eastAsia="Arial" w:hAnsi="Arial" w:cs="Arial"/>
          <w:b/>
          <w:bCs/>
          <w:color w:val="000000"/>
          <w:sz w:val="24"/>
          <w:szCs w:val="24"/>
        </w:rPr>
      </w:pPr>
      <w:ins w:id="672" w:author="HP" w:date="2020-11-21T17:53:00Z">
        <w:r w:rsidRPr="007F134F">
          <w:rPr>
            <w:rFonts w:ascii="Arial" w:eastAsia="Arial" w:hAnsi="Arial" w:cs="Arial"/>
            <w:b/>
            <w:bCs/>
            <w:color w:val="000000"/>
            <w:sz w:val="24"/>
            <w:szCs w:val="24"/>
          </w:rPr>
          <w:lastRenderedPageBreak/>
          <w:t>Execução</w:t>
        </w:r>
      </w:ins>
    </w:p>
    <w:p w14:paraId="69D91488" w14:textId="63D8A839" w:rsidR="0019544D" w:rsidRPr="007F134F" w:rsidDel="00AD4EC8" w:rsidRDefault="0019544D">
      <w:pPr>
        <w:pStyle w:val="Ttulo1"/>
        <w:rPr>
          <w:del w:id="673" w:author="HP" w:date="2020-11-21T17:53:00Z"/>
        </w:rPr>
        <w:pPrChange w:id="674" w:author="HP" w:date="2020-11-21T18:38:00Z">
          <w:pPr>
            <w:pStyle w:val="Ttulo1"/>
            <w:numPr>
              <w:numId w:val="1"/>
            </w:numPr>
            <w:ind w:left="432" w:hanging="432"/>
          </w:pPr>
        </w:pPrChange>
      </w:pPr>
      <w:del w:id="675" w:author="HP" w:date="2020-11-21T17:53:00Z">
        <w:r w:rsidRPr="007F134F" w:rsidDel="00AD4EC8">
          <w:rPr>
            <w:b w:val="0"/>
            <w:caps w:val="0"/>
            <w:sz w:val="24"/>
            <w:rPrChange w:id="676" w:author="HP" w:date="2020-11-21T18:37:00Z">
              <w:rPr>
                <w:rFonts w:eastAsia="Arial" w:cs="Arial"/>
                <w:b/>
                <w:caps/>
                <w:color w:val="000000"/>
                <w:kern w:val="24"/>
                <w:sz w:val="25"/>
                <w:szCs w:val="24"/>
              </w:rPr>
            </w:rPrChange>
          </w:rPr>
          <w:delText xml:space="preserve">4.2.1.3 Execução </w:delText>
        </w:r>
      </w:del>
    </w:p>
    <w:p w14:paraId="3624203E" w14:textId="771E8345" w:rsidR="0019544D" w:rsidRPr="007F134F" w:rsidDel="00AD4EC8" w:rsidRDefault="0019544D">
      <w:pPr>
        <w:spacing w:line="360" w:lineRule="auto"/>
        <w:jc w:val="both"/>
        <w:rPr>
          <w:del w:id="677" w:author="HP" w:date="2020-11-21T17:53:00Z"/>
          <w:rFonts w:ascii="Arial" w:eastAsia="Arial" w:hAnsi="Arial" w:cs="Arial"/>
          <w:sz w:val="24"/>
          <w:szCs w:val="24"/>
        </w:rPr>
      </w:pPr>
      <w:r w:rsidRPr="007F134F">
        <w:rPr>
          <w:rFonts w:ascii="Arial" w:eastAsia="Arial" w:hAnsi="Arial" w:cs="Arial"/>
          <w:sz w:val="24"/>
          <w:szCs w:val="24"/>
        </w:rPr>
        <w:tab/>
        <w:t>Execução é fundamental para a estratégia, e deve moldá-la. Nenhuma estratégia que valha a pena pode ser planejada sem levar em conta a habilidade da organização em executá-la.</w:t>
      </w:r>
    </w:p>
    <w:p w14:paraId="3BD4DC8D" w14:textId="77777777" w:rsidR="00AD4EC8" w:rsidRPr="007F134F" w:rsidRDefault="00AD4EC8">
      <w:pPr>
        <w:spacing w:line="360" w:lineRule="auto"/>
        <w:jc w:val="both"/>
        <w:rPr>
          <w:ins w:id="678" w:author="HP" w:date="2020-11-21T17:53:00Z"/>
          <w:rFonts w:ascii="Arial" w:eastAsia="Arial" w:hAnsi="Arial" w:cs="Arial"/>
          <w:sz w:val="24"/>
          <w:szCs w:val="24"/>
        </w:rPr>
      </w:pPr>
    </w:p>
    <w:p w14:paraId="22F5ADBC" w14:textId="09F9E2DF" w:rsidR="0019544D" w:rsidRPr="007F134F" w:rsidDel="00AD4EC8" w:rsidRDefault="0019544D">
      <w:pPr>
        <w:pStyle w:val="Ttulo1"/>
        <w:rPr>
          <w:del w:id="679" w:author="HP" w:date="2020-11-21T17:53:00Z"/>
        </w:rPr>
      </w:pPr>
    </w:p>
    <w:p w14:paraId="43720FCA" w14:textId="32FD2BAA" w:rsidR="00AD4EC8" w:rsidRPr="007F134F" w:rsidRDefault="00AD4EC8">
      <w:pPr>
        <w:pStyle w:val="PargrafodaLista"/>
        <w:numPr>
          <w:ilvl w:val="0"/>
          <w:numId w:val="24"/>
        </w:numPr>
        <w:spacing w:after="0" w:line="360" w:lineRule="auto"/>
        <w:ind w:left="993"/>
        <w:jc w:val="both"/>
        <w:rPr>
          <w:ins w:id="680" w:author="HP" w:date="2020-11-21T17:54:00Z"/>
          <w:rFonts w:ascii="Arial" w:eastAsia="Arial" w:hAnsi="Arial" w:cs="Arial"/>
          <w:b/>
          <w:bCs/>
          <w:color w:val="000000"/>
          <w:sz w:val="24"/>
          <w:szCs w:val="24"/>
        </w:rPr>
      </w:pPr>
      <w:ins w:id="681" w:author="HP" w:date="2020-11-21T17:54:00Z">
        <w:r w:rsidRPr="007F134F">
          <w:rPr>
            <w:rFonts w:ascii="Arial" w:eastAsia="Arial" w:hAnsi="Arial" w:cs="Arial"/>
            <w:b/>
            <w:bCs/>
            <w:color w:val="000000"/>
            <w:sz w:val="24"/>
            <w:szCs w:val="24"/>
          </w:rPr>
          <w:t>Monitoramento e Controle</w:t>
        </w:r>
      </w:ins>
    </w:p>
    <w:p w14:paraId="4616DC83" w14:textId="61148E46" w:rsidR="0019544D" w:rsidRPr="007F134F" w:rsidDel="00AD4EC8" w:rsidRDefault="0019544D">
      <w:pPr>
        <w:spacing w:line="360" w:lineRule="auto"/>
        <w:jc w:val="both"/>
        <w:rPr>
          <w:del w:id="682" w:author="HP" w:date="2020-11-21T17:53:00Z"/>
          <w:rFonts w:ascii="Arial" w:eastAsia="Arial" w:hAnsi="Arial" w:cs="Arial"/>
          <w:sz w:val="24"/>
          <w:szCs w:val="24"/>
        </w:rPr>
      </w:pPr>
      <w:del w:id="683" w:author="HP" w:date="2020-11-21T17:53:00Z">
        <w:r w:rsidRPr="007F134F" w:rsidDel="00AD4EC8">
          <w:rPr>
            <w:rFonts w:ascii="Arial" w:eastAsia="Arial" w:hAnsi="Arial" w:cs="Arial"/>
            <w:sz w:val="24"/>
            <w:szCs w:val="24"/>
          </w:rPr>
          <w:delText>Falhar é simplesmente a oportunidade de começar de novo, desta vez de forma mais inteligente (Henry Ford)</w:delText>
        </w:r>
      </w:del>
    </w:p>
    <w:p w14:paraId="761677E9" w14:textId="227813AC" w:rsidR="0019544D" w:rsidRPr="007F134F" w:rsidDel="00AD4EC8" w:rsidRDefault="0019544D">
      <w:pPr>
        <w:spacing w:line="360" w:lineRule="auto"/>
        <w:jc w:val="both"/>
        <w:rPr>
          <w:del w:id="684" w:author="HP" w:date="2020-11-21T17:53:00Z"/>
          <w:rFonts w:ascii="Arial" w:eastAsia="Arial" w:hAnsi="Arial" w:cs="Arial"/>
          <w:sz w:val="24"/>
          <w:szCs w:val="24"/>
        </w:rPr>
      </w:pPr>
    </w:p>
    <w:p w14:paraId="57031C2E" w14:textId="2D83B575" w:rsidR="0019544D" w:rsidRPr="007F134F" w:rsidDel="00AD4EC8" w:rsidRDefault="0019544D">
      <w:pPr>
        <w:spacing w:line="360" w:lineRule="auto"/>
        <w:jc w:val="both"/>
        <w:rPr>
          <w:del w:id="685" w:author="HP" w:date="2020-11-21T17:53:00Z"/>
          <w:rFonts w:ascii="Arial" w:eastAsia="Arial" w:hAnsi="Arial" w:cs="Arial"/>
          <w:sz w:val="24"/>
          <w:szCs w:val="24"/>
        </w:rPr>
      </w:pPr>
      <w:del w:id="686" w:author="HP" w:date="2020-11-21T17:53:00Z">
        <w:r w:rsidRPr="007F134F" w:rsidDel="00AD4EC8">
          <w:rPr>
            <w:rFonts w:ascii="Arial" w:eastAsia="Arial" w:hAnsi="Arial" w:cs="Arial"/>
            <w:sz w:val="24"/>
            <w:szCs w:val="24"/>
          </w:rPr>
          <w:delText>Gerenciar projeto, segundo o PMBOK (2005), é a aplicação de conhecimentos, habilidades, ferramentas e técnicas às atividades do projeto a fim de cumprir os seus requisitos. O emprego do conhecimento exige o gerenciamento dos processos de gerenciamento do projeto.</w:delText>
        </w:r>
      </w:del>
    </w:p>
    <w:p w14:paraId="2D5CF857" w14:textId="30D51136" w:rsidR="0019544D" w:rsidRPr="007F134F" w:rsidDel="00AD4EC8" w:rsidRDefault="0019544D">
      <w:pPr>
        <w:spacing w:line="360" w:lineRule="auto"/>
        <w:jc w:val="both"/>
        <w:rPr>
          <w:del w:id="687" w:author="HP" w:date="2020-11-21T17:53:00Z"/>
          <w:rFonts w:ascii="Arial" w:eastAsia="Arial" w:hAnsi="Arial" w:cs="Arial"/>
          <w:sz w:val="24"/>
          <w:szCs w:val="24"/>
        </w:rPr>
      </w:pPr>
    </w:p>
    <w:p w14:paraId="62AFDD19" w14:textId="43C76668" w:rsidR="0019544D" w:rsidRPr="007F134F" w:rsidDel="00AD4EC8" w:rsidRDefault="0019544D">
      <w:pPr>
        <w:spacing w:line="360" w:lineRule="auto"/>
        <w:jc w:val="both"/>
        <w:rPr>
          <w:del w:id="688" w:author="HP" w:date="2020-11-21T17:53:00Z"/>
          <w:rFonts w:ascii="Arial" w:eastAsia="Arial" w:hAnsi="Arial" w:cs="Arial"/>
          <w:sz w:val="24"/>
          <w:szCs w:val="24"/>
        </w:rPr>
      </w:pPr>
      <w:del w:id="689" w:author="HP" w:date="2020-11-21T17:53:00Z">
        <w:r w:rsidRPr="007F134F" w:rsidDel="00AD4EC8">
          <w:rPr>
            <w:rFonts w:ascii="Arial" w:eastAsia="Arial" w:hAnsi="Arial" w:cs="Arial"/>
            <w:sz w:val="24"/>
            <w:szCs w:val="24"/>
          </w:rPr>
          <w:delText>Um processo é constituído por entradas, ferramentas e técnicas e as saídas, que são resultado de um conjunto de ações e atividades, os quais tem relação entre si, e que são realizadas para criar um produto ou serviço. O gerente se encarrega de coordenar os recursos disponíveis para executar o que foi planejado, se baseando no plano de gerenciamento do projeto e nos planos auxiliares feitos anteriormente. Aqui, as tarefas são delegadas para os integrantes da equipe, conforme as suas funções.</w:delText>
        </w:r>
      </w:del>
    </w:p>
    <w:p w14:paraId="0FC1EA77" w14:textId="53B06F88" w:rsidR="0019544D" w:rsidRPr="007F134F" w:rsidDel="00AD4EC8" w:rsidRDefault="0019544D">
      <w:pPr>
        <w:spacing w:line="360" w:lineRule="auto"/>
        <w:jc w:val="both"/>
        <w:rPr>
          <w:del w:id="690" w:author="HP" w:date="2020-11-21T17:54:00Z"/>
          <w:rFonts w:ascii="Arial" w:eastAsia="Arial" w:hAnsi="Arial" w:cs="Arial"/>
          <w:sz w:val="24"/>
          <w:szCs w:val="24"/>
        </w:rPr>
      </w:pPr>
    </w:p>
    <w:p w14:paraId="1D4C9DAA" w14:textId="0337AD24" w:rsidR="0019544D" w:rsidRPr="007F134F" w:rsidDel="00AD4EC8" w:rsidRDefault="0019544D">
      <w:pPr>
        <w:pStyle w:val="Ttulo1"/>
        <w:rPr>
          <w:del w:id="691" w:author="HP" w:date="2020-11-21T17:54:00Z"/>
        </w:rPr>
        <w:pPrChange w:id="692" w:author="HP" w:date="2020-11-21T18:38:00Z">
          <w:pPr>
            <w:pStyle w:val="Ttulo1"/>
            <w:numPr>
              <w:numId w:val="1"/>
            </w:numPr>
            <w:ind w:left="432" w:hanging="432"/>
          </w:pPr>
        </w:pPrChange>
      </w:pPr>
      <w:del w:id="693" w:author="HP" w:date="2020-11-21T17:54:00Z">
        <w:r w:rsidRPr="007F134F" w:rsidDel="00AD4EC8">
          <w:rPr>
            <w:b w:val="0"/>
            <w:caps w:val="0"/>
            <w:sz w:val="24"/>
            <w:rPrChange w:id="694" w:author="HP" w:date="2020-11-21T18:37:00Z">
              <w:rPr>
                <w:rFonts w:eastAsia="Arial" w:cs="Arial"/>
                <w:b/>
                <w:caps/>
                <w:color w:val="000000"/>
                <w:kern w:val="24"/>
                <w:sz w:val="25"/>
                <w:szCs w:val="24"/>
              </w:rPr>
            </w:rPrChange>
          </w:rPr>
          <w:delText>4.1.2.4 Monitoramento e Controle</w:delText>
        </w:r>
      </w:del>
    </w:p>
    <w:p w14:paraId="1F4952B5" w14:textId="701DE051" w:rsidR="0019544D" w:rsidRPr="007F134F" w:rsidDel="00AD4EC8" w:rsidRDefault="0019544D" w:rsidP="00831D33">
      <w:pPr>
        <w:spacing w:line="360" w:lineRule="auto"/>
        <w:jc w:val="both"/>
        <w:rPr>
          <w:del w:id="695" w:author="HP" w:date="2020-11-21T17:54:00Z"/>
          <w:rFonts w:ascii="Arial" w:eastAsia="Arial" w:hAnsi="Arial" w:cs="Arial"/>
          <w:sz w:val="24"/>
          <w:szCs w:val="24"/>
        </w:rPr>
      </w:pPr>
    </w:p>
    <w:p w14:paraId="5AF6BC53" w14:textId="45336E20" w:rsidR="0019544D" w:rsidRPr="007F134F" w:rsidRDefault="0019544D">
      <w:pPr>
        <w:spacing w:line="360" w:lineRule="auto"/>
        <w:jc w:val="both"/>
        <w:rPr>
          <w:rFonts w:ascii="Arial" w:eastAsia="Arial" w:hAnsi="Arial" w:cs="Arial"/>
          <w:sz w:val="24"/>
          <w:szCs w:val="24"/>
        </w:rPr>
      </w:pPr>
      <w:r w:rsidRPr="007F134F">
        <w:rPr>
          <w:rFonts w:ascii="Arial" w:eastAsia="Arial" w:hAnsi="Arial" w:cs="Arial"/>
          <w:sz w:val="24"/>
          <w:szCs w:val="24"/>
        </w:rPr>
        <w:tab/>
        <w:t>Nas fases de projeto pelo PMBOK</w:t>
      </w:r>
      <w:del w:id="696" w:author="HP" w:date="2020-11-21T17:54:00Z">
        <w:r w:rsidRPr="007F134F" w:rsidDel="00AD4EC8">
          <w:rPr>
            <w:rFonts w:ascii="Arial" w:eastAsia="Arial" w:hAnsi="Arial" w:cs="Arial"/>
            <w:sz w:val="24"/>
            <w:szCs w:val="24"/>
          </w:rPr>
          <w:delText>®</w:delText>
        </w:r>
      </w:del>
      <w:r w:rsidRPr="007F134F">
        <w:rPr>
          <w:rFonts w:ascii="Arial" w:eastAsia="Arial" w:hAnsi="Arial" w:cs="Arial"/>
          <w:sz w:val="24"/>
          <w:szCs w:val="24"/>
        </w:rPr>
        <w:t xml:space="preserve">, essa etapa é paralela com a execução do projeto, e muitos nem a listam como uma das fases de um projeto, atrelando-a ao </w:t>
      </w:r>
      <w:r w:rsidRPr="007F134F">
        <w:rPr>
          <w:rFonts w:ascii="Arial" w:eastAsia="Arial" w:hAnsi="Arial" w:cs="Arial"/>
          <w:sz w:val="24"/>
          <w:szCs w:val="24"/>
        </w:rPr>
        <w:lastRenderedPageBreak/>
        <w:t>momento da execução. Mas aqui vamos considerá-la como mais uma fase, conforme indicado o guia das melhores práticas do gerenciamento de projetos.</w:t>
      </w:r>
    </w:p>
    <w:p w14:paraId="46A39C6F" w14:textId="3580E316" w:rsidR="0019544D" w:rsidRPr="007F134F" w:rsidDel="00AD4EC8" w:rsidRDefault="0019544D">
      <w:pPr>
        <w:spacing w:line="360" w:lineRule="auto"/>
        <w:jc w:val="both"/>
        <w:rPr>
          <w:del w:id="697" w:author="HP" w:date="2020-11-21T17:54:00Z"/>
          <w:rFonts w:ascii="Arial" w:eastAsia="Arial" w:hAnsi="Arial" w:cs="Arial"/>
          <w:sz w:val="24"/>
          <w:szCs w:val="24"/>
        </w:rPr>
      </w:pPr>
    </w:p>
    <w:p w14:paraId="0DB537D4" w14:textId="77777777" w:rsidR="0019544D" w:rsidRPr="007F134F" w:rsidRDefault="0019544D">
      <w:pPr>
        <w:spacing w:line="360" w:lineRule="auto"/>
        <w:ind w:firstLine="708"/>
        <w:jc w:val="both"/>
        <w:rPr>
          <w:rFonts w:ascii="Arial" w:eastAsia="Arial" w:hAnsi="Arial" w:cs="Arial"/>
          <w:sz w:val="24"/>
          <w:szCs w:val="24"/>
        </w:rPr>
      </w:pPr>
      <w:r w:rsidRPr="007F134F">
        <w:rPr>
          <w:rFonts w:ascii="Arial" w:eastAsia="Arial" w:hAnsi="Arial" w:cs="Arial"/>
          <w:sz w:val="24"/>
          <w:szCs w:val="24"/>
        </w:rPr>
        <w:t>O gerente de projeto supervisiona todas as variações ocorridas. Para identificá-las, se faz uma análise comparativa entre o que foi concretizado com as linhas de base de prazo, escopo e custo determinados no planejamento. Esse momento de incrementos ao escopo pode ser crítico e causar atrasos no cronograma, por isso, o monitoramento e controle assíduo é tão importante, para corrigir os desvios de percurso no devido tempo.</w:t>
      </w:r>
    </w:p>
    <w:p w14:paraId="7C2B69E6" w14:textId="2C94A407" w:rsidR="0019544D" w:rsidRPr="007F134F" w:rsidDel="00AD4EC8" w:rsidRDefault="0019544D">
      <w:pPr>
        <w:spacing w:line="360" w:lineRule="auto"/>
        <w:jc w:val="both"/>
        <w:rPr>
          <w:del w:id="698" w:author="HP" w:date="2020-11-21T17:54:00Z"/>
          <w:rFonts w:ascii="Arial" w:eastAsia="Arial" w:hAnsi="Arial" w:cs="Arial"/>
          <w:sz w:val="24"/>
          <w:szCs w:val="24"/>
        </w:rPr>
      </w:pPr>
    </w:p>
    <w:p w14:paraId="66034EF2" w14:textId="19142820" w:rsidR="0019544D" w:rsidRPr="007F134F" w:rsidRDefault="0019544D" w:rsidP="00254199">
      <w:pPr>
        <w:spacing w:line="360" w:lineRule="auto"/>
        <w:ind w:firstLine="708"/>
        <w:jc w:val="both"/>
        <w:rPr>
          <w:ins w:id="699" w:author="HP" w:date="2020-11-21T17:54:00Z"/>
          <w:rFonts w:ascii="Arial" w:eastAsia="Arial" w:hAnsi="Arial" w:cs="Arial"/>
          <w:sz w:val="24"/>
          <w:szCs w:val="24"/>
        </w:rPr>
      </w:pPr>
      <w:r w:rsidRPr="007F134F">
        <w:rPr>
          <w:rFonts w:ascii="Arial" w:eastAsia="Arial" w:hAnsi="Arial" w:cs="Arial"/>
          <w:sz w:val="24"/>
          <w:szCs w:val="24"/>
        </w:rPr>
        <w:t>Também é nesta hora que começam as reuniões constantes entre as equipes, preferencialmente com frequência semanal e atualizações diárias. Nestes encontros, todas as informações, potenciais obstáculos e o andamento geral do projeto precisam ser comunicados. Esse processo deve ser aproveitado para monitorar e reconsiderar a prioridade dos riscos. Afinal, ações de natureza, fatores mercadológicos ou até mesmo o andamento das atividades podem causar alterações que modifiquem a ordem dos riscos.</w:t>
      </w:r>
    </w:p>
    <w:p w14:paraId="1A3CA938" w14:textId="462B9EF4" w:rsidR="00AD4EC8" w:rsidRPr="007F134F" w:rsidRDefault="00AD4EC8">
      <w:pPr>
        <w:pStyle w:val="PargrafodaLista"/>
        <w:numPr>
          <w:ilvl w:val="0"/>
          <w:numId w:val="24"/>
        </w:numPr>
        <w:spacing w:after="0" w:line="360" w:lineRule="auto"/>
        <w:ind w:left="993"/>
        <w:jc w:val="both"/>
        <w:rPr>
          <w:ins w:id="700" w:author="HP" w:date="2020-11-21T17:54:00Z"/>
          <w:rFonts w:ascii="Arial" w:eastAsia="Arial" w:hAnsi="Arial" w:cs="Arial"/>
          <w:b/>
          <w:bCs/>
          <w:color w:val="000000"/>
          <w:sz w:val="24"/>
          <w:szCs w:val="24"/>
        </w:rPr>
      </w:pPr>
      <w:ins w:id="701" w:author="HP" w:date="2020-11-21T17:54:00Z">
        <w:r w:rsidRPr="007F134F">
          <w:rPr>
            <w:rFonts w:ascii="Arial" w:eastAsia="Arial" w:hAnsi="Arial" w:cs="Arial"/>
            <w:b/>
            <w:bCs/>
            <w:color w:val="000000"/>
            <w:sz w:val="24"/>
            <w:szCs w:val="24"/>
          </w:rPr>
          <w:t>Encerramento</w:t>
        </w:r>
      </w:ins>
    </w:p>
    <w:p w14:paraId="4A32CF04" w14:textId="243477E0" w:rsidR="00AD4EC8" w:rsidRPr="007F134F" w:rsidDel="00AD4EC8" w:rsidRDefault="00AD4EC8">
      <w:pPr>
        <w:spacing w:line="360" w:lineRule="auto"/>
        <w:jc w:val="both"/>
        <w:rPr>
          <w:del w:id="702" w:author="HP" w:date="2020-11-21T17:54:00Z"/>
          <w:rFonts w:ascii="Arial" w:eastAsia="Arial" w:hAnsi="Arial" w:cs="Arial"/>
          <w:sz w:val="24"/>
          <w:szCs w:val="24"/>
        </w:rPr>
      </w:pPr>
    </w:p>
    <w:p w14:paraId="27F892DA" w14:textId="149FA69E" w:rsidR="0019544D" w:rsidRPr="007F134F" w:rsidDel="00AD4EC8" w:rsidRDefault="0019544D">
      <w:pPr>
        <w:pStyle w:val="Ttulo1"/>
        <w:rPr>
          <w:del w:id="703" w:author="HP" w:date="2020-11-21T17:54:00Z"/>
        </w:rPr>
        <w:pPrChange w:id="704" w:author="HP" w:date="2020-11-21T18:38:00Z">
          <w:pPr>
            <w:pStyle w:val="Ttulo1"/>
            <w:numPr>
              <w:numId w:val="1"/>
            </w:numPr>
            <w:ind w:left="432" w:hanging="432"/>
          </w:pPr>
        </w:pPrChange>
      </w:pPr>
      <w:del w:id="705" w:author="HP" w:date="2020-11-21T17:54:00Z">
        <w:r w:rsidRPr="007F134F" w:rsidDel="00AD4EC8">
          <w:rPr>
            <w:b w:val="0"/>
            <w:caps w:val="0"/>
            <w:sz w:val="24"/>
            <w:rPrChange w:id="706" w:author="HP" w:date="2020-11-21T18:37:00Z">
              <w:rPr>
                <w:rFonts w:eastAsia="Arial" w:cs="Arial"/>
                <w:b/>
                <w:caps/>
                <w:color w:val="000000"/>
                <w:kern w:val="24"/>
                <w:sz w:val="25"/>
                <w:szCs w:val="24"/>
              </w:rPr>
            </w:rPrChange>
          </w:rPr>
          <w:delText>4.1.2.5 Encerramento</w:delText>
        </w:r>
      </w:del>
    </w:p>
    <w:p w14:paraId="053F4A86" w14:textId="75EBA7BB" w:rsidR="0019544D" w:rsidRPr="007F134F" w:rsidRDefault="0019544D">
      <w:pPr>
        <w:spacing w:line="360" w:lineRule="auto"/>
        <w:ind w:firstLine="708"/>
        <w:jc w:val="both"/>
        <w:rPr>
          <w:rFonts w:ascii="Arial" w:eastAsia="Arial" w:hAnsi="Arial" w:cs="Arial"/>
          <w:sz w:val="24"/>
          <w:szCs w:val="24"/>
        </w:rPr>
      </w:pPr>
      <w:r w:rsidRPr="007F134F">
        <w:rPr>
          <w:rFonts w:ascii="Arial" w:eastAsia="Arial" w:hAnsi="Arial" w:cs="Arial"/>
          <w:sz w:val="24"/>
          <w:szCs w:val="24"/>
        </w:rPr>
        <w:tab/>
        <w:t>O processo de encerramento consiste em formalizar o fechamento do projeto fazendo as entregas finais do produto ou as devidas entregáveis, e no balanço e registro de erros e acertos, a fim de se preparar melhor para os próximos empreendimento. Recomenda-se catalogar esses ensinamentos em um documento para que fique arquivado na empresa.</w:t>
      </w:r>
    </w:p>
    <w:p w14:paraId="6C8EB3FB" w14:textId="77777777" w:rsidR="00254199" w:rsidRPr="007F134F" w:rsidDel="00AD4EC8" w:rsidRDefault="00254199" w:rsidP="00254199">
      <w:pPr>
        <w:spacing w:line="360" w:lineRule="auto"/>
        <w:jc w:val="both"/>
        <w:rPr>
          <w:del w:id="707" w:author="HP" w:date="2020-11-21T17:54:00Z"/>
          <w:rFonts w:ascii="Arial" w:eastAsia="Arial" w:hAnsi="Arial" w:cs="Arial"/>
          <w:sz w:val="24"/>
          <w:szCs w:val="24"/>
        </w:rPr>
      </w:pPr>
    </w:p>
    <w:p w14:paraId="681A9865" w14:textId="77777777" w:rsidR="0019544D" w:rsidRPr="007F134F" w:rsidRDefault="0019544D">
      <w:pPr>
        <w:spacing w:line="360" w:lineRule="auto"/>
        <w:ind w:firstLine="708"/>
        <w:jc w:val="both"/>
        <w:rPr>
          <w:rFonts w:ascii="Arial" w:eastAsia="Arial" w:hAnsi="Arial" w:cs="Arial"/>
          <w:sz w:val="24"/>
          <w:szCs w:val="24"/>
        </w:rPr>
      </w:pPr>
      <w:r w:rsidRPr="007F134F">
        <w:rPr>
          <w:rFonts w:ascii="Arial" w:eastAsia="Arial" w:hAnsi="Arial" w:cs="Arial"/>
          <w:sz w:val="24"/>
          <w:szCs w:val="24"/>
        </w:rPr>
        <w:t xml:space="preserve">Para oficializar o encerramento é preciso criar diversos documentos, tendo a aceitação do cliente, do patrocinador ou da alta administração. A etapa final também exige uma revisão pós-projeto para assegurar que todos os planos projetados foram </w:t>
      </w:r>
      <w:r w:rsidRPr="007F134F">
        <w:rPr>
          <w:rFonts w:ascii="Arial" w:eastAsia="Arial" w:hAnsi="Arial" w:cs="Arial"/>
          <w:sz w:val="24"/>
          <w:szCs w:val="24"/>
        </w:rPr>
        <w:lastRenderedPageBreak/>
        <w:t>cumpridos. O gerente de projetos deve avaliar com a equipe e registrar todo o histórico do projeto, desde o que foi bem e pode inspirar a criação de um modelo de projeto, ao que não foi tão bem e pode ser evitado no próximo trabalho, corrigindo assim eventuais erros.</w:t>
      </w:r>
    </w:p>
    <w:p w14:paraId="5F5550DA" w14:textId="7CF0B02B" w:rsidR="0019544D" w:rsidRPr="007F134F" w:rsidDel="00AD4EC8" w:rsidRDefault="0019544D">
      <w:pPr>
        <w:spacing w:line="360" w:lineRule="auto"/>
        <w:jc w:val="both"/>
        <w:rPr>
          <w:del w:id="708" w:author="HP" w:date="2020-11-21T17:54:00Z"/>
          <w:rFonts w:ascii="Arial" w:eastAsia="Arial" w:hAnsi="Arial" w:cs="Arial"/>
          <w:sz w:val="24"/>
          <w:szCs w:val="24"/>
        </w:rPr>
      </w:pPr>
    </w:p>
    <w:p w14:paraId="670BA631" w14:textId="6435BC90" w:rsidR="0019544D" w:rsidRPr="007F134F" w:rsidDel="00AD4EC8" w:rsidRDefault="0019544D">
      <w:pPr>
        <w:spacing w:line="360" w:lineRule="auto"/>
        <w:ind w:firstLine="708"/>
        <w:jc w:val="both"/>
        <w:rPr>
          <w:del w:id="709" w:author="HP" w:date="2020-11-21T17:54:00Z"/>
          <w:rFonts w:ascii="Arial" w:eastAsia="Arial" w:hAnsi="Arial" w:cs="Arial"/>
          <w:sz w:val="24"/>
          <w:szCs w:val="24"/>
        </w:rPr>
      </w:pPr>
      <w:del w:id="710" w:author="HP" w:date="2020-11-21T17:54:00Z">
        <w:r w:rsidRPr="007F134F" w:rsidDel="00AD4EC8">
          <w:rPr>
            <w:rFonts w:ascii="Arial" w:eastAsia="Arial" w:hAnsi="Arial" w:cs="Arial"/>
            <w:sz w:val="24"/>
            <w:szCs w:val="24"/>
          </w:rPr>
          <w:delText>Ta</w:delText>
        </w:r>
      </w:del>
      <w:ins w:id="711" w:author="HP" w:date="2020-11-21T17:54:00Z">
        <w:r w:rsidR="00AD4EC8" w:rsidRPr="007F134F">
          <w:rPr>
            <w:rFonts w:ascii="Arial" w:eastAsia="Arial" w:hAnsi="Arial" w:cs="Arial"/>
            <w:sz w:val="24"/>
            <w:szCs w:val="24"/>
          </w:rPr>
          <w:t>Ta</w:t>
        </w:r>
      </w:ins>
      <w:r w:rsidRPr="007F134F">
        <w:rPr>
          <w:rFonts w:ascii="Arial" w:eastAsia="Arial" w:hAnsi="Arial" w:cs="Arial"/>
          <w:sz w:val="24"/>
          <w:szCs w:val="24"/>
        </w:rPr>
        <w:t>mbém é preciso mapear se todos os objetivos foram atingidos, e caso não tenham sido, é preciso alinhar com os stakeholders o porquê. Esses resultados podem ser apresentados na reunião de encerramento quando os feedbacks positivos e negativos serão apontados.</w:t>
      </w:r>
    </w:p>
    <w:p w14:paraId="7C8FBAD3" w14:textId="77777777" w:rsidR="00AD4EC8" w:rsidRPr="007F134F" w:rsidRDefault="00AD4EC8">
      <w:pPr>
        <w:spacing w:line="360" w:lineRule="auto"/>
        <w:ind w:firstLine="708"/>
        <w:jc w:val="both"/>
        <w:rPr>
          <w:ins w:id="712" w:author="HP" w:date="2020-11-21T17:54:00Z"/>
          <w:rFonts w:ascii="Arial" w:eastAsia="Arial" w:hAnsi="Arial" w:cs="Arial"/>
          <w:sz w:val="24"/>
          <w:szCs w:val="24"/>
        </w:rPr>
      </w:pPr>
    </w:p>
    <w:p w14:paraId="44F38E53" w14:textId="44C8BE34" w:rsidR="0019544D" w:rsidRPr="007F134F" w:rsidDel="00AD4EC8" w:rsidRDefault="0019544D">
      <w:pPr>
        <w:spacing w:line="360" w:lineRule="auto"/>
        <w:jc w:val="both"/>
        <w:rPr>
          <w:del w:id="713" w:author="HP" w:date="2020-11-21T17:54:00Z"/>
          <w:rFonts w:ascii="Arial" w:eastAsia="Arial" w:hAnsi="Arial" w:cs="Arial"/>
          <w:sz w:val="24"/>
          <w:szCs w:val="24"/>
        </w:rPr>
      </w:pPr>
    </w:p>
    <w:p w14:paraId="1B84EB36" w14:textId="399B988C" w:rsidR="0019544D" w:rsidRPr="007F134F" w:rsidRDefault="0019544D" w:rsidP="00254199">
      <w:pPr>
        <w:spacing w:line="360" w:lineRule="auto"/>
        <w:ind w:firstLine="708"/>
        <w:jc w:val="both"/>
        <w:rPr>
          <w:rFonts w:ascii="Arial" w:hAnsi="Arial" w:cs="Arial"/>
        </w:rPr>
      </w:pPr>
      <w:r w:rsidRPr="007F134F">
        <w:rPr>
          <w:rFonts w:ascii="Arial" w:eastAsia="Arial" w:hAnsi="Arial" w:cs="Arial"/>
          <w:sz w:val="24"/>
          <w:szCs w:val="24"/>
        </w:rPr>
        <w:t>A interação destes grupos de podem ser visualizadas na figura 1</w:t>
      </w:r>
      <w:del w:id="714" w:author="HP" w:date="2020-11-21T17:54:00Z">
        <w:r w:rsidRPr="007F134F" w:rsidDel="00AD4EC8">
          <w:rPr>
            <w:rFonts w:ascii="Arial" w:eastAsia="Arial" w:hAnsi="Arial" w:cs="Arial"/>
            <w:sz w:val="24"/>
            <w:szCs w:val="24"/>
          </w:rPr>
          <w:delText xml:space="preserve"> abaixo:</w:delText>
        </w:r>
      </w:del>
      <w:ins w:id="715" w:author="HP" w:date="2020-11-21T17:54:00Z">
        <w:r w:rsidR="00AD4EC8" w:rsidRPr="007F134F">
          <w:rPr>
            <w:rFonts w:ascii="Arial" w:eastAsia="Arial" w:hAnsi="Arial" w:cs="Arial"/>
            <w:sz w:val="24"/>
            <w:szCs w:val="24"/>
          </w:rPr>
          <w:t>.</w:t>
        </w:r>
      </w:ins>
    </w:p>
    <w:p w14:paraId="199BF7A2" w14:textId="77777777" w:rsidR="007F134F" w:rsidRDefault="0019544D" w:rsidP="007F134F">
      <w:pPr>
        <w:keepNext/>
        <w:jc w:val="center"/>
      </w:pPr>
      <w:r w:rsidRPr="007F134F">
        <w:rPr>
          <w:rFonts w:ascii="Arial" w:hAnsi="Arial" w:cs="Arial"/>
          <w:noProof/>
          <w:lang w:eastAsia="pt-BR"/>
        </w:rPr>
        <w:drawing>
          <wp:inline distT="0" distB="0" distL="0" distR="0" wp14:anchorId="1D1F63EA" wp14:editId="5848C97E">
            <wp:extent cx="5400040" cy="27622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400040" cy="2762250"/>
                    </a:xfrm>
                    <a:prstGeom prst="rect">
                      <a:avLst/>
                    </a:prstGeom>
                    <a:ln/>
                  </pic:spPr>
                </pic:pic>
              </a:graphicData>
            </a:graphic>
          </wp:inline>
        </w:drawing>
      </w:r>
    </w:p>
    <w:p w14:paraId="3415EF4B" w14:textId="2A76BD1E" w:rsidR="00E5494C" w:rsidRPr="007F134F" w:rsidRDefault="007F134F" w:rsidP="007F134F">
      <w:pPr>
        <w:pStyle w:val="Legenda"/>
        <w:jc w:val="center"/>
        <w:rPr>
          <w:rFonts w:ascii="Arial" w:hAnsi="Arial" w:cs="Arial"/>
          <w:i w:val="0"/>
          <w:iCs w:val="0"/>
        </w:rPr>
      </w:pPr>
      <w:bookmarkStart w:id="716" w:name="_Toc58248349"/>
      <w:r w:rsidRPr="007F134F">
        <w:rPr>
          <w:rFonts w:ascii="Arial" w:hAnsi="Arial" w:cs="Arial"/>
          <w:b/>
          <w:bCs/>
          <w:i w:val="0"/>
          <w:iCs w:val="0"/>
        </w:rPr>
        <w:t xml:space="preserve">Figura </w:t>
      </w:r>
      <w:r w:rsidRPr="007F134F">
        <w:rPr>
          <w:rFonts w:ascii="Arial" w:hAnsi="Arial" w:cs="Arial"/>
          <w:b/>
          <w:bCs/>
          <w:i w:val="0"/>
          <w:iCs w:val="0"/>
        </w:rPr>
        <w:fldChar w:fldCharType="begin"/>
      </w:r>
      <w:r w:rsidRPr="007F134F">
        <w:rPr>
          <w:rFonts w:ascii="Arial" w:hAnsi="Arial" w:cs="Arial"/>
          <w:b/>
          <w:bCs/>
          <w:i w:val="0"/>
          <w:iCs w:val="0"/>
        </w:rPr>
        <w:instrText xml:space="preserve"> SEQ Figura \* ARABIC </w:instrText>
      </w:r>
      <w:r w:rsidRPr="007F134F">
        <w:rPr>
          <w:rFonts w:ascii="Arial" w:hAnsi="Arial" w:cs="Arial"/>
          <w:b/>
          <w:bCs/>
          <w:i w:val="0"/>
          <w:iCs w:val="0"/>
        </w:rPr>
        <w:fldChar w:fldCharType="separate"/>
      </w:r>
      <w:r w:rsidR="007C5150">
        <w:rPr>
          <w:rFonts w:ascii="Arial" w:hAnsi="Arial" w:cs="Arial"/>
          <w:b/>
          <w:bCs/>
          <w:i w:val="0"/>
          <w:iCs w:val="0"/>
          <w:noProof/>
        </w:rPr>
        <w:t>1</w:t>
      </w:r>
      <w:r w:rsidRPr="007F134F">
        <w:rPr>
          <w:rFonts w:ascii="Arial" w:hAnsi="Arial" w:cs="Arial"/>
          <w:b/>
          <w:bCs/>
          <w:i w:val="0"/>
          <w:iCs w:val="0"/>
        </w:rPr>
        <w:fldChar w:fldCharType="end"/>
      </w:r>
      <w:r w:rsidRPr="007F134F">
        <w:rPr>
          <w:rFonts w:ascii="Arial" w:hAnsi="Arial" w:cs="Arial"/>
          <w:i w:val="0"/>
          <w:iCs w:val="0"/>
        </w:rPr>
        <w:t xml:space="preserve"> - Interação entre grupos de processos de gerenciamento de projetos em um mesmo projeto. (Fonte: Adaptado de PMBOK® (2008)).</w:t>
      </w:r>
      <w:bookmarkEnd w:id="716"/>
    </w:p>
    <w:p w14:paraId="6D8B6BF6" w14:textId="763978A1" w:rsidR="0019544D" w:rsidRPr="007F134F" w:rsidRDefault="0019544D" w:rsidP="00E5494C">
      <w:pPr>
        <w:jc w:val="center"/>
        <w:rPr>
          <w:ins w:id="717" w:author="HP" w:date="2020-11-21T17:26:00Z"/>
          <w:rFonts w:ascii="Arial" w:eastAsia="Arial" w:hAnsi="Arial" w:cs="Arial"/>
          <w:b/>
          <w:color w:val="000000"/>
          <w:sz w:val="24"/>
          <w:szCs w:val="24"/>
        </w:rPr>
      </w:pPr>
      <w:r w:rsidRPr="007F134F">
        <w:rPr>
          <w:rFonts w:ascii="Arial" w:hAnsi="Arial" w:cs="Arial"/>
        </w:rPr>
        <w:br/>
      </w:r>
    </w:p>
    <w:p w14:paraId="3FE98432" w14:textId="36E1E29A" w:rsidR="00274359" w:rsidRPr="007F134F" w:rsidDel="00F0275F" w:rsidRDefault="00274359">
      <w:pPr>
        <w:pStyle w:val="Ttulo1"/>
        <w:ind w:left="432" w:hanging="432"/>
        <w:rPr>
          <w:del w:id="718" w:author="HP" w:date="2020-11-21T17:36:00Z"/>
        </w:rPr>
        <w:pPrChange w:id="719" w:author="HP" w:date="2020-11-21T18:38:00Z">
          <w:pPr>
            <w:pStyle w:val="Ttulo1"/>
            <w:ind w:left="720"/>
          </w:pPr>
        </w:pPrChange>
      </w:pPr>
      <w:del w:id="720" w:author="HP" w:date="2020-11-21T17:36:00Z">
        <w:r w:rsidRPr="007F134F" w:rsidDel="00F0275F">
          <w:rPr>
            <w:b w:val="0"/>
            <w:caps w:val="0"/>
            <w:sz w:val="24"/>
            <w:rPrChange w:id="721" w:author="HP" w:date="2020-11-21T18:37:00Z">
              <w:rPr>
                <w:rFonts w:eastAsia="Arial" w:cs="Arial"/>
                <w:b/>
                <w:caps/>
                <w:color w:val="000000"/>
                <w:kern w:val="24"/>
                <w:sz w:val="25"/>
                <w:szCs w:val="24"/>
              </w:rPr>
            </w:rPrChange>
          </w:rPr>
          <w:delText>3.2.1.1 Gerenciamento da Integração</w:delText>
        </w:r>
      </w:del>
    </w:p>
    <w:p w14:paraId="7C813AEB" w14:textId="12BEF19C" w:rsidR="00274359" w:rsidRPr="007F134F" w:rsidDel="00F0275F" w:rsidRDefault="00274359" w:rsidP="00831D33">
      <w:pPr>
        <w:spacing w:after="0" w:line="360" w:lineRule="auto"/>
        <w:ind w:firstLine="709"/>
        <w:jc w:val="both"/>
        <w:rPr>
          <w:del w:id="722" w:author="HP" w:date="2020-11-21T17:36:00Z"/>
          <w:rFonts w:ascii="Arial" w:hAnsi="Arial" w:cs="Arial"/>
          <w:color w:val="auto"/>
          <w:sz w:val="24"/>
          <w:szCs w:val="24"/>
        </w:rPr>
      </w:pPr>
    </w:p>
    <w:p w14:paraId="04BE3186" w14:textId="56128392" w:rsidR="00274359" w:rsidRPr="007F134F" w:rsidDel="00F0275F" w:rsidRDefault="00274359">
      <w:pPr>
        <w:spacing w:after="0" w:line="360" w:lineRule="auto"/>
        <w:ind w:firstLine="709"/>
        <w:jc w:val="both"/>
        <w:rPr>
          <w:del w:id="723" w:author="HP" w:date="2020-11-21T17:36:00Z"/>
          <w:rFonts w:ascii="Arial" w:hAnsi="Arial" w:cs="Arial"/>
          <w:color w:val="auto"/>
          <w:sz w:val="24"/>
          <w:szCs w:val="24"/>
        </w:rPr>
      </w:pPr>
      <w:del w:id="724" w:author="HP" w:date="2020-11-21T17:36:00Z">
        <w:r w:rsidRPr="007F134F" w:rsidDel="00F0275F">
          <w:rPr>
            <w:rFonts w:ascii="Arial" w:hAnsi="Arial" w:cs="Arial"/>
            <w:color w:val="auto"/>
            <w:sz w:val="24"/>
            <w:szCs w:val="24"/>
          </w:rPr>
          <w:lastRenderedPageBreak/>
          <w:delText>O gerenciamento do processo de integração cuida da estratégia do projeto, sua iniciação e o desenvolvimento do plano de Projeto. Avalia os requisitos dos stakeholders, preparando a inicialização dos outros processos. Gerencia as interações entre os processos, e a antecipação e o gerenciamento de mudanças. Inclui também a conclusão dos processos e obtenção de feedbacks.</w:delText>
        </w:r>
      </w:del>
    </w:p>
    <w:p w14:paraId="0F7EA7BE" w14:textId="1F4E69DC" w:rsidR="00274359" w:rsidRPr="007F134F" w:rsidDel="00F0275F" w:rsidRDefault="00274359">
      <w:pPr>
        <w:spacing w:after="0" w:line="360" w:lineRule="auto"/>
        <w:ind w:firstLine="709"/>
        <w:jc w:val="both"/>
        <w:rPr>
          <w:del w:id="725" w:author="HP" w:date="2020-11-21T17:36:00Z"/>
          <w:rFonts w:ascii="Arial" w:hAnsi="Arial" w:cs="Arial"/>
          <w:color w:val="auto"/>
          <w:sz w:val="24"/>
          <w:szCs w:val="24"/>
        </w:rPr>
      </w:pPr>
    </w:p>
    <w:p w14:paraId="08F5D122" w14:textId="5DBA5A3B" w:rsidR="00274359" w:rsidRPr="007F134F" w:rsidDel="00F0275F" w:rsidRDefault="00274359">
      <w:pPr>
        <w:spacing w:after="0" w:line="360" w:lineRule="auto"/>
        <w:ind w:firstLine="709"/>
        <w:jc w:val="both"/>
        <w:rPr>
          <w:del w:id="726" w:author="HP" w:date="2020-11-21T17:36:00Z"/>
          <w:rFonts w:ascii="Arial" w:hAnsi="Arial" w:cs="Arial"/>
          <w:color w:val="auto"/>
          <w:sz w:val="24"/>
          <w:szCs w:val="24"/>
        </w:rPr>
      </w:pPr>
      <w:del w:id="727" w:author="HP" w:date="2020-11-21T17:36:00Z">
        <w:r w:rsidRPr="007F134F" w:rsidDel="00F0275F">
          <w:rPr>
            <w:rFonts w:ascii="Arial" w:hAnsi="Arial" w:cs="Arial"/>
            <w:color w:val="auto"/>
            <w:sz w:val="24"/>
            <w:szCs w:val="24"/>
          </w:rPr>
          <w:delText>No Projeto ocorreram falhas na gestão de mudanças, principalmente na atualização da documentação do projeto, na qual se executasse e ao fim de todo projeto foi desenvolvido a documentação. As alterações ocorridas durante a fase de iniciação e execução do projeto foram malconduzidas, intervindo em ambas as áreas, gerando o documento apenas ao fim, mostrando que não houve um controle efetivo na revisão e emissão de documentos. Isso gerou retrabalhos e extensão do prazo de algumas atividades importantes.</w:delText>
        </w:r>
      </w:del>
    </w:p>
    <w:p w14:paraId="5964C62A" w14:textId="51247FAB" w:rsidR="00274359" w:rsidRPr="007F134F" w:rsidDel="00F0275F" w:rsidRDefault="00274359">
      <w:pPr>
        <w:spacing w:after="0" w:line="360" w:lineRule="auto"/>
        <w:ind w:firstLine="709"/>
        <w:jc w:val="both"/>
        <w:rPr>
          <w:del w:id="728" w:author="HP" w:date="2020-11-21T17:36:00Z"/>
          <w:rFonts w:ascii="Arial" w:hAnsi="Arial" w:cs="Arial"/>
          <w:color w:val="auto"/>
          <w:sz w:val="24"/>
          <w:szCs w:val="24"/>
        </w:rPr>
      </w:pPr>
    </w:p>
    <w:p w14:paraId="0A1317AC" w14:textId="561E98D1" w:rsidR="00274359" w:rsidRPr="007F134F" w:rsidDel="00F0275F" w:rsidRDefault="00274359">
      <w:pPr>
        <w:pStyle w:val="Ttulo1"/>
        <w:ind w:left="720"/>
        <w:rPr>
          <w:del w:id="729" w:author="HP" w:date="2020-11-21T17:36:00Z"/>
          <w:color w:val="auto"/>
        </w:rPr>
      </w:pPr>
      <w:del w:id="730" w:author="HP" w:date="2020-11-21T17:36:00Z">
        <w:r w:rsidRPr="007F134F" w:rsidDel="00F0275F">
          <w:rPr>
            <w:b w:val="0"/>
            <w:caps w:val="0"/>
            <w:sz w:val="24"/>
            <w:rPrChange w:id="731" w:author="HP" w:date="2020-11-21T18:37:00Z">
              <w:rPr>
                <w:rFonts w:eastAsia="Arial" w:cs="Arial"/>
                <w:b/>
                <w:caps/>
                <w:color w:val="000000"/>
                <w:kern w:val="24"/>
                <w:sz w:val="25"/>
                <w:szCs w:val="24"/>
              </w:rPr>
            </w:rPrChange>
          </w:rPr>
          <w:delText>3.2.1.2 Gerenciamento do Escopo</w:delText>
        </w:r>
      </w:del>
    </w:p>
    <w:p w14:paraId="197FCFDE" w14:textId="6ED96C10" w:rsidR="00274359" w:rsidRPr="007F134F" w:rsidDel="00F0275F" w:rsidRDefault="00274359">
      <w:pPr>
        <w:spacing w:after="0" w:line="360" w:lineRule="auto"/>
        <w:ind w:firstLine="709"/>
        <w:jc w:val="both"/>
        <w:rPr>
          <w:del w:id="732" w:author="HP" w:date="2020-11-21T17:36:00Z"/>
          <w:rFonts w:ascii="Arial" w:hAnsi="Arial" w:cs="Arial"/>
          <w:color w:val="auto"/>
          <w:sz w:val="24"/>
          <w:szCs w:val="24"/>
        </w:rPr>
      </w:pPr>
    </w:p>
    <w:p w14:paraId="57563BD5" w14:textId="0F978999" w:rsidR="00274359" w:rsidRPr="007F134F" w:rsidDel="00F0275F" w:rsidRDefault="00274359">
      <w:pPr>
        <w:spacing w:after="0" w:line="360" w:lineRule="auto"/>
        <w:ind w:firstLine="709"/>
        <w:jc w:val="both"/>
        <w:rPr>
          <w:del w:id="733" w:author="HP" w:date="2020-11-21T17:36:00Z"/>
          <w:rFonts w:ascii="Arial" w:hAnsi="Arial" w:cs="Arial"/>
          <w:color w:val="auto"/>
          <w:sz w:val="24"/>
          <w:szCs w:val="24"/>
        </w:rPr>
      </w:pPr>
      <w:del w:id="734" w:author="HP" w:date="2020-11-21T17:36:00Z">
        <w:r w:rsidRPr="007F134F" w:rsidDel="00F0275F">
          <w:rPr>
            <w:rFonts w:ascii="Arial" w:hAnsi="Arial" w:cs="Arial"/>
            <w:color w:val="auto"/>
            <w:sz w:val="24"/>
            <w:szCs w:val="24"/>
          </w:rPr>
          <w:delText>O gerenciamento de escopo inclui os processos necessários para garantir que o projeto considere somente o trabalho necessário para sua finalização com sucesso, e nada mais que isso. O gerenciamento do escopo está relacionado principalmente com a definição e controle do que está e do que não está incluso no projeto (PMBOK, 2008).</w:delText>
        </w:r>
      </w:del>
    </w:p>
    <w:p w14:paraId="22423F76" w14:textId="438666F5" w:rsidR="00274359" w:rsidRPr="007F134F" w:rsidDel="00F0275F" w:rsidRDefault="00274359">
      <w:pPr>
        <w:spacing w:after="0" w:line="360" w:lineRule="auto"/>
        <w:ind w:firstLine="709"/>
        <w:jc w:val="both"/>
        <w:rPr>
          <w:del w:id="735" w:author="HP" w:date="2020-11-21T17:36:00Z"/>
          <w:rFonts w:ascii="Arial" w:hAnsi="Arial" w:cs="Arial"/>
          <w:color w:val="auto"/>
          <w:sz w:val="24"/>
          <w:szCs w:val="24"/>
        </w:rPr>
      </w:pPr>
    </w:p>
    <w:p w14:paraId="6289469D" w14:textId="35A33191" w:rsidR="00274359" w:rsidRPr="007F134F" w:rsidDel="00F0275F" w:rsidRDefault="00274359">
      <w:pPr>
        <w:spacing w:after="0" w:line="360" w:lineRule="auto"/>
        <w:ind w:firstLine="709"/>
        <w:jc w:val="both"/>
        <w:rPr>
          <w:del w:id="736" w:author="HP" w:date="2020-11-21T17:36:00Z"/>
          <w:rFonts w:ascii="Arial" w:hAnsi="Arial" w:cs="Arial"/>
          <w:color w:val="auto"/>
          <w:sz w:val="24"/>
          <w:szCs w:val="24"/>
        </w:rPr>
      </w:pPr>
      <w:del w:id="737" w:author="HP" w:date="2020-11-21T17:36:00Z">
        <w:r w:rsidRPr="007F134F" w:rsidDel="00F0275F">
          <w:rPr>
            <w:rFonts w:ascii="Arial" w:hAnsi="Arial" w:cs="Arial"/>
            <w:color w:val="auto"/>
            <w:sz w:val="24"/>
            <w:szCs w:val="24"/>
          </w:rPr>
          <w:delText xml:space="preserve">Este processo começa com a definição das linhas gerais sobre o produto, passando pela documentação das características do produto e contratações de serviços, identificação e documentação das atividades e etapas necessárias para se alcançarem os objetivos do Projeto. Inclui também o controle das atividades e o controle do trabalho efetivamente realizado no Projeto. Tais informações são contidas na EAP (Estrutura Analítica do Projeto). O objetivo de uma EAP é identificar os produtos, serviços e resultados a serem alcançados em um projeto. Assim, tal documento desenvolvido serve como base para a maior parte do planejamento de projeto. </w:delText>
        </w:r>
      </w:del>
    </w:p>
    <w:p w14:paraId="4766F071" w14:textId="50B148B6" w:rsidR="00274359" w:rsidRPr="007F134F" w:rsidDel="00F0275F" w:rsidRDefault="00274359">
      <w:pPr>
        <w:spacing w:after="0" w:line="360" w:lineRule="auto"/>
        <w:ind w:firstLine="709"/>
        <w:jc w:val="both"/>
        <w:rPr>
          <w:del w:id="738" w:author="HP" w:date="2020-11-21T17:36:00Z"/>
          <w:rFonts w:ascii="Arial" w:hAnsi="Arial" w:cs="Arial"/>
          <w:color w:val="auto"/>
          <w:sz w:val="24"/>
          <w:szCs w:val="24"/>
        </w:rPr>
      </w:pPr>
    </w:p>
    <w:p w14:paraId="5322FF1C" w14:textId="6689A7B4" w:rsidR="00274359" w:rsidRPr="007F134F" w:rsidDel="00F0275F" w:rsidRDefault="00274359">
      <w:pPr>
        <w:pStyle w:val="Ttulo1"/>
        <w:ind w:left="720"/>
        <w:rPr>
          <w:del w:id="739" w:author="HP" w:date="2020-11-21T17:36:00Z"/>
        </w:rPr>
      </w:pPr>
      <w:del w:id="740" w:author="HP" w:date="2020-11-21T17:36:00Z">
        <w:r w:rsidRPr="007F134F" w:rsidDel="00F0275F">
          <w:rPr>
            <w:b w:val="0"/>
            <w:caps w:val="0"/>
            <w:sz w:val="24"/>
            <w:rPrChange w:id="741" w:author="HP" w:date="2020-11-21T18:37:00Z">
              <w:rPr>
                <w:rFonts w:eastAsia="Arial" w:cs="Arial"/>
                <w:b/>
                <w:caps/>
                <w:color w:val="000000"/>
                <w:kern w:val="24"/>
                <w:sz w:val="25"/>
                <w:szCs w:val="24"/>
              </w:rPr>
            </w:rPrChange>
          </w:rPr>
          <w:lastRenderedPageBreak/>
          <w:delText>3.2.1.3 Gerenciamento do Tempo</w:delText>
        </w:r>
      </w:del>
    </w:p>
    <w:p w14:paraId="00A1A9C5" w14:textId="49F39010" w:rsidR="00274359" w:rsidRPr="007F134F" w:rsidDel="00F0275F" w:rsidRDefault="00274359">
      <w:pPr>
        <w:spacing w:after="0" w:line="360" w:lineRule="auto"/>
        <w:ind w:firstLine="709"/>
        <w:jc w:val="both"/>
        <w:rPr>
          <w:del w:id="742" w:author="HP" w:date="2020-11-21T17:36:00Z"/>
          <w:rFonts w:ascii="Arial" w:hAnsi="Arial" w:cs="Arial"/>
          <w:color w:val="auto"/>
          <w:sz w:val="24"/>
          <w:szCs w:val="24"/>
        </w:rPr>
      </w:pPr>
    </w:p>
    <w:p w14:paraId="54FAA0D0" w14:textId="411BF0C5" w:rsidR="00274359" w:rsidRPr="007F134F" w:rsidDel="00F0275F" w:rsidRDefault="00274359">
      <w:pPr>
        <w:spacing w:after="0" w:line="360" w:lineRule="auto"/>
        <w:ind w:firstLine="709"/>
        <w:jc w:val="both"/>
        <w:rPr>
          <w:del w:id="743" w:author="HP" w:date="2020-11-21T17:36:00Z"/>
          <w:rFonts w:ascii="Arial" w:hAnsi="Arial" w:cs="Arial"/>
          <w:color w:val="auto"/>
          <w:sz w:val="24"/>
          <w:szCs w:val="24"/>
        </w:rPr>
      </w:pPr>
      <w:del w:id="744" w:author="HP" w:date="2020-11-21T17:36:00Z">
        <w:r w:rsidRPr="007F134F" w:rsidDel="00F0275F">
          <w:rPr>
            <w:rFonts w:ascii="Arial" w:hAnsi="Arial" w:cs="Arial"/>
            <w:color w:val="auto"/>
            <w:sz w:val="24"/>
            <w:szCs w:val="24"/>
          </w:rPr>
          <w:delText>O gerenciamento do tempo está relacionado com a identificação das inter-relações, interações lógicas e dependências entre as atividades do Projeto. Também inclui a estimativa da duração de cada atividade em conexão com atividades específicas e com os recursos necessários. Também envolve o desenvolvimento e o controle do cronograma das atividades do Projeto, para confirmação do cronograma proposto ou para a realização das ações apropriadas para mitigar os atrasos.</w:delText>
        </w:r>
      </w:del>
    </w:p>
    <w:p w14:paraId="2DF838E3" w14:textId="67F080F1" w:rsidR="00274359" w:rsidRPr="007F134F" w:rsidDel="00F0275F" w:rsidRDefault="00274359">
      <w:pPr>
        <w:spacing w:after="0" w:line="360" w:lineRule="auto"/>
        <w:ind w:firstLine="709"/>
        <w:jc w:val="both"/>
        <w:rPr>
          <w:del w:id="745" w:author="HP" w:date="2020-11-21T17:36:00Z"/>
          <w:rFonts w:ascii="Arial" w:hAnsi="Arial" w:cs="Arial"/>
          <w:color w:val="auto"/>
          <w:sz w:val="24"/>
          <w:szCs w:val="24"/>
        </w:rPr>
      </w:pPr>
    </w:p>
    <w:p w14:paraId="26AB1BEE" w14:textId="4B7F157B" w:rsidR="00274359" w:rsidRPr="007F134F" w:rsidDel="00F0275F" w:rsidRDefault="00274359">
      <w:pPr>
        <w:spacing w:after="0" w:line="360" w:lineRule="auto"/>
        <w:ind w:firstLine="709"/>
        <w:jc w:val="both"/>
        <w:rPr>
          <w:del w:id="746" w:author="HP" w:date="2020-11-21T17:36:00Z"/>
          <w:rFonts w:ascii="Arial" w:hAnsi="Arial" w:cs="Arial"/>
          <w:color w:val="auto"/>
          <w:sz w:val="24"/>
          <w:szCs w:val="24"/>
        </w:rPr>
      </w:pPr>
      <w:del w:id="747" w:author="HP" w:date="2020-11-21T17:36:00Z">
        <w:r w:rsidRPr="007F134F" w:rsidDel="00F0275F">
          <w:rPr>
            <w:rFonts w:ascii="Arial" w:hAnsi="Arial" w:cs="Arial"/>
            <w:color w:val="auto"/>
            <w:sz w:val="24"/>
            <w:szCs w:val="24"/>
          </w:rPr>
          <w:delText>O cronograma de execução do Projeto foi seriamente comprometido desde o seu início por se demandar urgente. A indisponibilidade recursos humanos causou um atraso considerável no prazo definido para o desenvolvimento. O risco eminente do quadro ser reduzido de profissionais, falta de conhecimento do negócio e a falta de expertise técnica de alguns dos componentes do grupo também prejudicaram o prazo de algumas atividades importantes do projeto, na qual seria necessário treinamento para que as tomadas de decisões serem devidamente aplicadas.</w:delText>
        </w:r>
      </w:del>
    </w:p>
    <w:p w14:paraId="0D5B4D89" w14:textId="6567FAFB" w:rsidR="00274359" w:rsidRPr="007F134F" w:rsidDel="00F0275F" w:rsidRDefault="00274359">
      <w:pPr>
        <w:spacing w:after="0" w:line="360" w:lineRule="auto"/>
        <w:ind w:firstLine="709"/>
        <w:jc w:val="both"/>
        <w:rPr>
          <w:del w:id="748" w:author="HP" w:date="2020-11-21T17:36:00Z"/>
          <w:rFonts w:ascii="Arial" w:hAnsi="Arial" w:cs="Arial"/>
          <w:color w:val="auto"/>
          <w:sz w:val="24"/>
          <w:szCs w:val="24"/>
        </w:rPr>
      </w:pPr>
    </w:p>
    <w:p w14:paraId="02BA2C9B" w14:textId="418C7A76" w:rsidR="00274359" w:rsidRPr="007F134F" w:rsidDel="00F0275F" w:rsidRDefault="00274359">
      <w:pPr>
        <w:pStyle w:val="Ttulo1"/>
        <w:ind w:left="720"/>
        <w:rPr>
          <w:del w:id="749" w:author="HP" w:date="2020-11-21T17:36:00Z"/>
        </w:rPr>
      </w:pPr>
      <w:del w:id="750" w:author="HP" w:date="2020-11-21T17:36:00Z">
        <w:r w:rsidRPr="007F134F" w:rsidDel="00F0275F">
          <w:rPr>
            <w:b w:val="0"/>
            <w:caps w:val="0"/>
            <w:sz w:val="24"/>
            <w:rPrChange w:id="751" w:author="HP" w:date="2020-11-21T18:37:00Z">
              <w:rPr>
                <w:rFonts w:eastAsia="Arial" w:cs="Arial"/>
                <w:b/>
                <w:caps/>
                <w:color w:val="000000"/>
                <w:kern w:val="24"/>
                <w:sz w:val="25"/>
                <w:szCs w:val="24"/>
              </w:rPr>
            </w:rPrChange>
          </w:rPr>
          <w:delText>3.2.1.4 Gerenciamento do Custo</w:delText>
        </w:r>
      </w:del>
    </w:p>
    <w:p w14:paraId="3B4DF3C0" w14:textId="4542E412" w:rsidR="00274359" w:rsidRPr="007F134F" w:rsidDel="00F0275F" w:rsidRDefault="00274359">
      <w:pPr>
        <w:spacing w:after="0" w:line="360" w:lineRule="auto"/>
        <w:ind w:firstLine="709"/>
        <w:jc w:val="both"/>
        <w:rPr>
          <w:del w:id="752" w:author="HP" w:date="2020-11-21T17:36:00Z"/>
          <w:rFonts w:ascii="Arial" w:hAnsi="Arial" w:cs="Arial"/>
          <w:color w:val="auto"/>
          <w:sz w:val="24"/>
          <w:szCs w:val="24"/>
        </w:rPr>
      </w:pPr>
    </w:p>
    <w:p w14:paraId="388CE47F" w14:textId="0AD205E1" w:rsidR="00274359" w:rsidRPr="007F134F" w:rsidDel="00F0275F" w:rsidRDefault="00274359">
      <w:pPr>
        <w:spacing w:after="0" w:line="360" w:lineRule="auto"/>
        <w:ind w:firstLine="709"/>
        <w:jc w:val="both"/>
        <w:rPr>
          <w:del w:id="753" w:author="HP" w:date="2020-11-21T17:36:00Z"/>
          <w:rFonts w:ascii="Arial" w:hAnsi="Arial" w:cs="Arial"/>
          <w:color w:val="auto"/>
          <w:sz w:val="24"/>
          <w:szCs w:val="24"/>
        </w:rPr>
      </w:pPr>
      <w:del w:id="754" w:author="HP" w:date="2020-11-21T17:36:00Z">
        <w:r w:rsidRPr="007F134F" w:rsidDel="00F0275F">
          <w:rPr>
            <w:rFonts w:ascii="Arial" w:hAnsi="Arial" w:cs="Arial"/>
            <w:color w:val="auto"/>
            <w:sz w:val="24"/>
            <w:szCs w:val="24"/>
          </w:rPr>
          <w:delText>O gerenciamento dos custos do projeto inclui os processos envolvidos em estimativa, orçamentação e controle de custos, de modo que seja possível terminar o projeto dentro do orçamento aprovado pelo sponsor. De acordo com (PMBOK, 2008), os processos de gerenciamento de custos do projeto envolvem a estimativa de custos, orçamento para compra de equipamentos, materiais e serviços, e o controle de custos e desvios ao orçamento do Projeto.</w:delText>
        </w:r>
      </w:del>
    </w:p>
    <w:p w14:paraId="10269B28" w14:textId="3638474E" w:rsidR="00274359" w:rsidRPr="007F134F" w:rsidDel="00F0275F" w:rsidRDefault="00274359">
      <w:pPr>
        <w:spacing w:after="0" w:line="360" w:lineRule="auto"/>
        <w:ind w:firstLine="709"/>
        <w:jc w:val="both"/>
        <w:rPr>
          <w:del w:id="755" w:author="HP" w:date="2020-11-21T17:36:00Z"/>
          <w:rFonts w:ascii="Arial" w:hAnsi="Arial" w:cs="Arial"/>
          <w:color w:val="auto"/>
          <w:sz w:val="24"/>
          <w:szCs w:val="24"/>
        </w:rPr>
      </w:pPr>
    </w:p>
    <w:p w14:paraId="341AF7CB" w14:textId="6CD29058" w:rsidR="00274359" w:rsidRPr="007F134F" w:rsidDel="00F0275F" w:rsidRDefault="00274359">
      <w:pPr>
        <w:spacing w:after="0" w:line="360" w:lineRule="auto"/>
        <w:ind w:firstLine="709"/>
        <w:jc w:val="both"/>
        <w:rPr>
          <w:del w:id="756" w:author="HP" w:date="2020-11-21T17:36:00Z"/>
          <w:rFonts w:ascii="Arial" w:hAnsi="Arial" w:cs="Arial"/>
          <w:color w:val="auto"/>
          <w:sz w:val="24"/>
          <w:szCs w:val="24"/>
        </w:rPr>
      </w:pPr>
      <w:del w:id="757" w:author="HP" w:date="2020-11-21T17:36:00Z">
        <w:r w:rsidRPr="007F134F" w:rsidDel="00F0275F">
          <w:rPr>
            <w:rFonts w:ascii="Arial" w:hAnsi="Arial" w:cs="Arial"/>
            <w:color w:val="auto"/>
            <w:sz w:val="24"/>
            <w:szCs w:val="24"/>
          </w:rPr>
          <w:delText xml:space="preserve">Em função dos custos inicialmente previstos para o Projeto foram superados em elevado percentual, causando importante degradação da margem financeira do empreendimento. Como reação aos problemas técnicos e gerenciais enfrentados na fase de iniciação, a projetista decidiu alocar mais funcionários não envolvidos no projeto para que a interação fosse maior e o desenvolvimento do projeto acontecer. A </w:delText>
        </w:r>
        <w:r w:rsidRPr="007F134F" w:rsidDel="00F0275F">
          <w:rPr>
            <w:rFonts w:ascii="Arial" w:hAnsi="Arial" w:cs="Arial"/>
            <w:color w:val="auto"/>
            <w:sz w:val="24"/>
            <w:szCs w:val="24"/>
          </w:rPr>
          <w:lastRenderedPageBreak/>
          <w:delText xml:space="preserve">empresa, por sua vez, concordou em arcar com as despesas extras mesmo inferindo a margem estabelecida. </w:delText>
        </w:r>
      </w:del>
    </w:p>
    <w:p w14:paraId="09A0EB4F" w14:textId="64F8796D" w:rsidR="00274359" w:rsidRPr="007F134F" w:rsidDel="00F0275F" w:rsidRDefault="00274359">
      <w:pPr>
        <w:spacing w:after="0" w:line="360" w:lineRule="auto"/>
        <w:ind w:firstLine="709"/>
        <w:jc w:val="both"/>
        <w:rPr>
          <w:del w:id="758" w:author="HP" w:date="2020-11-21T17:36:00Z"/>
          <w:rFonts w:ascii="Arial" w:hAnsi="Arial" w:cs="Arial"/>
          <w:color w:val="auto"/>
          <w:sz w:val="24"/>
          <w:szCs w:val="24"/>
        </w:rPr>
      </w:pPr>
    </w:p>
    <w:p w14:paraId="7D6FF0E4" w14:textId="4BA75122" w:rsidR="00274359" w:rsidRPr="007F134F" w:rsidDel="00F0275F" w:rsidRDefault="00274359">
      <w:pPr>
        <w:pStyle w:val="Ttulo1"/>
        <w:ind w:left="720"/>
        <w:rPr>
          <w:del w:id="759" w:author="HP" w:date="2020-11-21T17:36:00Z"/>
        </w:rPr>
      </w:pPr>
      <w:del w:id="760" w:author="HP" w:date="2020-11-21T17:36:00Z">
        <w:r w:rsidRPr="007F134F" w:rsidDel="00F0275F">
          <w:rPr>
            <w:b w:val="0"/>
            <w:caps w:val="0"/>
            <w:sz w:val="24"/>
            <w:rPrChange w:id="761" w:author="HP" w:date="2020-11-21T18:37:00Z">
              <w:rPr>
                <w:rFonts w:eastAsia="Arial" w:cs="Arial"/>
                <w:b/>
                <w:caps/>
                <w:color w:val="000000"/>
                <w:kern w:val="24"/>
                <w:sz w:val="25"/>
                <w:szCs w:val="24"/>
              </w:rPr>
            </w:rPrChange>
          </w:rPr>
          <w:delText>3.2.1.5 Gerenciamento da Qualidade</w:delText>
        </w:r>
      </w:del>
    </w:p>
    <w:p w14:paraId="4A7947B3" w14:textId="6CE05419" w:rsidR="00274359" w:rsidRPr="007F134F" w:rsidDel="00F0275F" w:rsidRDefault="00274359">
      <w:pPr>
        <w:spacing w:after="0" w:line="360" w:lineRule="auto"/>
        <w:ind w:firstLine="709"/>
        <w:jc w:val="both"/>
        <w:rPr>
          <w:del w:id="762" w:author="HP" w:date="2020-11-21T17:36:00Z"/>
          <w:rFonts w:ascii="Arial" w:hAnsi="Arial" w:cs="Arial"/>
          <w:color w:val="auto"/>
          <w:sz w:val="24"/>
          <w:szCs w:val="24"/>
        </w:rPr>
      </w:pPr>
    </w:p>
    <w:p w14:paraId="29C07505" w14:textId="29957FFD" w:rsidR="00274359" w:rsidRPr="007F134F" w:rsidDel="00F0275F" w:rsidRDefault="00274359">
      <w:pPr>
        <w:spacing w:after="0" w:line="360" w:lineRule="auto"/>
        <w:ind w:firstLine="709"/>
        <w:jc w:val="both"/>
        <w:rPr>
          <w:del w:id="763" w:author="HP" w:date="2020-11-21T17:36:00Z"/>
          <w:rFonts w:ascii="Arial" w:hAnsi="Arial" w:cs="Arial"/>
          <w:color w:val="auto"/>
          <w:sz w:val="24"/>
          <w:szCs w:val="24"/>
        </w:rPr>
      </w:pPr>
      <w:del w:id="764" w:author="HP" w:date="2020-11-21T17:36:00Z">
        <w:r w:rsidRPr="007F134F" w:rsidDel="00F0275F">
          <w:rPr>
            <w:rFonts w:ascii="Arial" w:hAnsi="Arial" w:cs="Arial"/>
            <w:color w:val="auto"/>
            <w:sz w:val="24"/>
            <w:szCs w:val="24"/>
          </w:rPr>
          <w:delText>O gerenciamento da qualidade inclui os processos e atividades que determinam as responsabilidades, os objetivos e as políticas de qualidade da organização, de modo que o projeto atenda às necessidades que motivaram sua realização. O sistema de gerenciamento da qualidade é implantado através de políticas e procedimentos, com melhoria contínua dos processos.  Estão incluídos aí o planejamento, a garantia e o controle da qualidade. No decorrer do projeto em diversos pontos é necessário atentar a qualidade das entregas das tarefas, pois em muito delas a qualidade foi prejudicada por conta da realização da tarefa e até mesmo por conta de outras áreas.</w:delText>
        </w:r>
      </w:del>
    </w:p>
    <w:p w14:paraId="5756163C" w14:textId="675BE360" w:rsidR="00274359" w:rsidRPr="007F134F" w:rsidDel="00F0275F" w:rsidRDefault="00274359">
      <w:pPr>
        <w:spacing w:after="0" w:line="360" w:lineRule="auto"/>
        <w:ind w:firstLine="709"/>
        <w:jc w:val="both"/>
        <w:rPr>
          <w:del w:id="765" w:author="HP" w:date="2020-11-21T17:36:00Z"/>
          <w:rFonts w:ascii="Arial" w:hAnsi="Arial" w:cs="Arial"/>
          <w:color w:val="auto"/>
          <w:sz w:val="24"/>
          <w:szCs w:val="24"/>
        </w:rPr>
      </w:pPr>
    </w:p>
    <w:p w14:paraId="1C9FD856" w14:textId="5D37DC8B" w:rsidR="00274359" w:rsidRPr="007F134F" w:rsidDel="00F0275F" w:rsidRDefault="00274359">
      <w:pPr>
        <w:pStyle w:val="Ttulo1"/>
        <w:ind w:left="720"/>
        <w:rPr>
          <w:del w:id="766" w:author="HP" w:date="2020-11-21T17:36:00Z"/>
        </w:rPr>
      </w:pPr>
      <w:del w:id="767" w:author="HP" w:date="2020-11-21T17:36:00Z">
        <w:r w:rsidRPr="007F134F" w:rsidDel="00F0275F">
          <w:rPr>
            <w:b w:val="0"/>
            <w:caps w:val="0"/>
            <w:sz w:val="24"/>
            <w:rPrChange w:id="768" w:author="HP" w:date="2020-11-21T18:37:00Z">
              <w:rPr>
                <w:rFonts w:eastAsia="Arial" w:cs="Arial"/>
                <w:b/>
                <w:caps/>
                <w:color w:val="000000"/>
                <w:kern w:val="24"/>
                <w:sz w:val="25"/>
                <w:szCs w:val="24"/>
              </w:rPr>
            </w:rPrChange>
          </w:rPr>
          <w:delText>3.2.1.6 Gerenciamento dos Recursos Humanos</w:delText>
        </w:r>
      </w:del>
    </w:p>
    <w:p w14:paraId="3B3B1B3B" w14:textId="4314A43A" w:rsidR="00274359" w:rsidRPr="007F134F" w:rsidDel="00F0275F" w:rsidRDefault="00274359">
      <w:pPr>
        <w:spacing w:after="0" w:line="360" w:lineRule="auto"/>
        <w:ind w:firstLine="709"/>
        <w:jc w:val="both"/>
        <w:rPr>
          <w:del w:id="769" w:author="HP" w:date="2020-11-21T17:36:00Z"/>
          <w:rFonts w:ascii="Arial" w:hAnsi="Arial" w:cs="Arial"/>
          <w:color w:val="auto"/>
          <w:sz w:val="24"/>
          <w:szCs w:val="24"/>
        </w:rPr>
      </w:pPr>
    </w:p>
    <w:p w14:paraId="659084EB" w14:textId="2204E1D3" w:rsidR="00274359" w:rsidRPr="007F134F" w:rsidDel="00F0275F" w:rsidRDefault="00274359">
      <w:pPr>
        <w:spacing w:after="0" w:line="360" w:lineRule="auto"/>
        <w:ind w:firstLine="709"/>
        <w:jc w:val="both"/>
        <w:rPr>
          <w:del w:id="770" w:author="HP" w:date="2020-11-21T17:36:00Z"/>
          <w:rFonts w:ascii="Arial" w:hAnsi="Arial" w:cs="Arial"/>
          <w:color w:val="auto"/>
          <w:sz w:val="24"/>
          <w:szCs w:val="24"/>
        </w:rPr>
      </w:pPr>
      <w:del w:id="771" w:author="HP" w:date="2020-11-21T17:36:00Z">
        <w:r w:rsidRPr="007F134F" w:rsidDel="00F0275F">
          <w:rPr>
            <w:rFonts w:ascii="Arial" w:hAnsi="Arial" w:cs="Arial"/>
            <w:color w:val="auto"/>
            <w:sz w:val="24"/>
            <w:szCs w:val="24"/>
          </w:rPr>
          <w:delText>O gerenciamento dos recursos humanos do projeto inclui os processos que organizam, gerenciam e lideram a equipe do projeto. A equipe do projeto deve ser composta de pessoas com funções e responsabilidades atribuídas, visando a conclusão do projeto.  Os processos de gerenciamento de RH incluem a definição de estrutura organizacional, baseada no atendimento às necessidades de projetos, incluindo a identificação das funções e definindo autoridades e responsabilidades. Também faz parte desse processo a alocação da equipe, com a seleção e nomeação de pessoal em número suficiente, com as competências apropriadas para atender às necessidades do Projeto. E, não menos importante, o processo de desenvolvimento de habilidades individuais e coletivas para aperfeiçoar o desempenho do Projeto, ou seja, treinamentos.</w:delText>
        </w:r>
      </w:del>
    </w:p>
    <w:p w14:paraId="74480715" w14:textId="30582F6C" w:rsidR="00274359" w:rsidRPr="007F134F" w:rsidDel="00F0275F" w:rsidRDefault="00274359">
      <w:pPr>
        <w:spacing w:after="0" w:line="360" w:lineRule="auto"/>
        <w:ind w:firstLine="709"/>
        <w:jc w:val="both"/>
        <w:rPr>
          <w:del w:id="772" w:author="HP" w:date="2020-11-21T17:36:00Z"/>
          <w:rFonts w:ascii="Arial" w:hAnsi="Arial" w:cs="Arial"/>
          <w:color w:val="auto"/>
          <w:sz w:val="24"/>
          <w:szCs w:val="24"/>
        </w:rPr>
      </w:pPr>
    </w:p>
    <w:p w14:paraId="0A44970F" w14:textId="5796D73B" w:rsidR="00274359" w:rsidRPr="007F134F" w:rsidDel="00F0275F" w:rsidRDefault="00274359">
      <w:pPr>
        <w:spacing w:after="0" w:line="360" w:lineRule="auto"/>
        <w:ind w:firstLine="709"/>
        <w:jc w:val="both"/>
        <w:rPr>
          <w:del w:id="773" w:author="HP" w:date="2020-11-21T17:36:00Z"/>
          <w:rFonts w:ascii="Arial" w:hAnsi="Arial" w:cs="Arial"/>
          <w:color w:val="auto"/>
          <w:sz w:val="24"/>
          <w:szCs w:val="24"/>
        </w:rPr>
      </w:pPr>
      <w:del w:id="774" w:author="HP" w:date="2020-11-21T17:36:00Z">
        <w:r w:rsidRPr="007F134F" w:rsidDel="00F0275F">
          <w:rPr>
            <w:rFonts w:ascii="Arial" w:hAnsi="Arial" w:cs="Arial"/>
            <w:color w:val="auto"/>
            <w:sz w:val="24"/>
            <w:szCs w:val="24"/>
          </w:rPr>
          <w:delText xml:space="preserve">Neste quesito, o projeto iniciou com uma dificuldade de entrosamento na equipe, por conta da insegurança na realização das tarefas, a dificuldade do gestor em promover a integração e harmonia da equipe do projeto. Alguns dos componentes </w:delText>
        </w:r>
        <w:r w:rsidRPr="007F134F" w:rsidDel="00F0275F">
          <w:rPr>
            <w:rFonts w:ascii="Arial" w:hAnsi="Arial" w:cs="Arial"/>
            <w:color w:val="auto"/>
            <w:sz w:val="24"/>
            <w:szCs w:val="24"/>
          </w:rPr>
          <w:lastRenderedPageBreak/>
          <w:delText>se julgaram desfavorecidos pelas funções a eles atribuídas, gerando desmotivação e descontentamento.</w:delText>
        </w:r>
      </w:del>
    </w:p>
    <w:p w14:paraId="0463D99E" w14:textId="50CBD50A" w:rsidR="00274359" w:rsidRPr="007F134F" w:rsidDel="00F0275F" w:rsidRDefault="00274359">
      <w:pPr>
        <w:spacing w:after="0" w:line="360" w:lineRule="auto"/>
        <w:ind w:firstLine="709"/>
        <w:jc w:val="both"/>
        <w:rPr>
          <w:del w:id="775" w:author="HP" w:date="2020-11-21T17:36:00Z"/>
          <w:rFonts w:ascii="Arial" w:hAnsi="Arial" w:cs="Arial"/>
          <w:color w:val="auto"/>
          <w:sz w:val="24"/>
          <w:szCs w:val="24"/>
        </w:rPr>
      </w:pPr>
    </w:p>
    <w:p w14:paraId="05A03A99" w14:textId="495190B1" w:rsidR="00274359" w:rsidRPr="007F134F" w:rsidDel="00F0275F" w:rsidRDefault="00274359">
      <w:pPr>
        <w:pStyle w:val="Ttulo1"/>
        <w:ind w:left="720"/>
        <w:rPr>
          <w:del w:id="776" w:author="HP" w:date="2020-11-21T17:36:00Z"/>
        </w:rPr>
      </w:pPr>
      <w:del w:id="777" w:author="HP" w:date="2020-11-21T17:36:00Z">
        <w:r w:rsidRPr="007F134F" w:rsidDel="00F0275F">
          <w:rPr>
            <w:b w:val="0"/>
            <w:caps w:val="0"/>
            <w:sz w:val="24"/>
            <w:rPrChange w:id="778" w:author="HP" w:date="2020-11-21T18:37:00Z">
              <w:rPr>
                <w:rFonts w:eastAsia="Arial" w:cs="Arial"/>
                <w:b/>
                <w:caps/>
                <w:color w:val="000000"/>
                <w:kern w:val="24"/>
                <w:sz w:val="25"/>
                <w:szCs w:val="24"/>
              </w:rPr>
            </w:rPrChange>
          </w:rPr>
          <w:delText>3.2.1.7 Gerenciamento da Comunicação</w:delText>
        </w:r>
      </w:del>
    </w:p>
    <w:p w14:paraId="6EF4BBE6" w14:textId="5928AC04" w:rsidR="00274359" w:rsidRPr="007F134F" w:rsidDel="00F0275F" w:rsidRDefault="00274359">
      <w:pPr>
        <w:spacing w:after="0" w:line="360" w:lineRule="auto"/>
        <w:ind w:firstLine="709"/>
        <w:jc w:val="both"/>
        <w:rPr>
          <w:del w:id="779" w:author="HP" w:date="2020-11-21T17:36:00Z"/>
          <w:rFonts w:ascii="Arial" w:hAnsi="Arial" w:cs="Arial"/>
          <w:color w:val="auto"/>
          <w:sz w:val="24"/>
          <w:szCs w:val="24"/>
        </w:rPr>
      </w:pPr>
    </w:p>
    <w:p w14:paraId="3DD948DC" w14:textId="31283344" w:rsidR="00274359" w:rsidRPr="007F134F" w:rsidDel="00F0275F" w:rsidRDefault="00274359">
      <w:pPr>
        <w:spacing w:after="0" w:line="360" w:lineRule="auto"/>
        <w:ind w:firstLine="709"/>
        <w:jc w:val="both"/>
        <w:rPr>
          <w:del w:id="780" w:author="HP" w:date="2020-11-21T17:36:00Z"/>
          <w:rFonts w:ascii="Arial" w:hAnsi="Arial" w:cs="Arial"/>
          <w:color w:val="auto"/>
          <w:sz w:val="24"/>
          <w:szCs w:val="24"/>
        </w:rPr>
      </w:pPr>
      <w:del w:id="781" w:author="HP" w:date="2020-11-21T17:36:00Z">
        <w:r w:rsidRPr="007F134F" w:rsidDel="00F0275F">
          <w:rPr>
            <w:rFonts w:ascii="Arial" w:hAnsi="Arial" w:cs="Arial"/>
            <w:color w:val="auto"/>
            <w:sz w:val="24"/>
            <w:szCs w:val="24"/>
          </w:rPr>
          <w:delText>A gestão da comunicação em um projeto inclui os processos necessários para garantir a geração, coleta, distribuição, armazenamento, recuperação e destinação final das informações sobre o projeto, de forma oportuna e adequada. De acordo com (PMBOK, 2008), os processos de gerenciamento da comunicação incluem o planejamento dos sistemas de informação e comunicação, além do gerenciamento das informações, tornando disponíveis as informações necessárias a todas as partes interessadas (stakeholders).</w:delText>
        </w:r>
      </w:del>
    </w:p>
    <w:p w14:paraId="53CD05C0" w14:textId="6E439596" w:rsidR="00274359" w:rsidRPr="007F134F" w:rsidDel="00F0275F" w:rsidRDefault="00274359">
      <w:pPr>
        <w:spacing w:after="0" w:line="360" w:lineRule="auto"/>
        <w:ind w:firstLine="709"/>
        <w:jc w:val="both"/>
        <w:rPr>
          <w:del w:id="782" w:author="HP" w:date="2020-11-21T17:36:00Z"/>
          <w:rFonts w:ascii="Arial" w:hAnsi="Arial" w:cs="Arial"/>
          <w:color w:val="auto"/>
          <w:sz w:val="24"/>
          <w:szCs w:val="24"/>
        </w:rPr>
      </w:pPr>
    </w:p>
    <w:p w14:paraId="7B626AD1" w14:textId="39DA7C1B" w:rsidR="00274359" w:rsidRPr="007F134F" w:rsidDel="00F0275F" w:rsidRDefault="00274359">
      <w:pPr>
        <w:spacing w:after="0" w:line="360" w:lineRule="auto"/>
        <w:ind w:firstLine="709"/>
        <w:jc w:val="both"/>
        <w:rPr>
          <w:del w:id="783" w:author="HP" w:date="2020-11-21T17:36:00Z"/>
          <w:rFonts w:ascii="Arial" w:hAnsi="Arial" w:cs="Arial"/>
          <w:color w:val="auto"/>
          <w:sz w:val="24"/>
          <w:szCs w:val="24"/>
        </w:rPr>
      </w:pPr>
      <w:del w:id="784" w:author="HP" w:date="2020-11-21T17:36:00Z">
        <w:r w:rsidRPr="007F134F" w:rsidDel="00F0275F">
          <w:rPr>
            <w:rFonts w:ascii="Arial" w:hAnsi="Arial" w:cs="Arial"/>
            <w:color w:val="auto"/>
            <w:sz w:val="24"/>
            <w:szCs w:val="24"/>
          </w:rPr>
          <w:delText>No projeto, a comunicação também apresentou suas falhas. A equipe não entendia as solicitações referentes as tarefas a serem executadas e o gestor deixou de repassar informações importantes para a gerência superior. Essa comunicação acaba gerando atraso no cronograma do projeto.</w:delText>
        </w:r>
      </w:del>
    </w:p>
    <w:p w14:paraId="09A8CC7D" w14:textId="0DD7E3B7" w:rsidR="00274359" w:rsidRPr="007F134F" w:rsidDel="00F0275F" w:rsidRDefault="00274359">
      <w:pPr>
        <w:spacing w:after="0" w:line="360" w:lineRule="auto"/>
        <w:ind w:firstLine="709"/>
        <w:jc w:val="both"/>
        <w:rPr>
          <w:del w:id="785" w:author="HP" w:date="2020-11-21T17:36:00Z"/>
          <w:rFonts w:ascii="Arial" w:hAnsi="Arial" w:cs="Arial"/>
          <w:color w:val="auto"/>
          <w:sz w:val="24"/>
          <w:szCs w:val="24"/>
        </w:rPr>
      </w:pPr>
    </w:p>
    <w:p w14:paraId="2BB994EE" w14:textId="5E8E5E20" w:rsidR="00274359" w:rsidRPr="007F134F" w:rsidDel="00F0275F" w:rsidRDefault="00274359">
      <w:pPr>
        <w:pStyle w:val="Ttulo1"/>
        <w:ind w:left="720"/>
        <w:rPr>
          <w:del w:id="786" w:author="HP" w:date="2020-11-21T17:36:00Z"/>
        </w:rPr>
      </w:pPr>
      <w:del w:id="787" w:author="HP" w:date="2020-11-21T17:36:00Z">
        <w:r w:rsidRPr="007F134F" w:rsidDel="00F0275F">
          <w:rPr>
            <w:b w:val="0"/>
            <w:caps w:val="0"/>
            <w:sz w:val="24"/>
            <w:rPrChange w:id="788" w:author="HP" w:date="2020-11-21T18:37:00Z">
              <w:rPr>
                <w:rFonts w:eastAsia="Arial" w:cs="Arial"/>
                <w:b/>
                <w:caps/>
                <w:color w:val="000000"/>
                <w:kern w:val="24"/>
                <w:sz w:val="25"/>
                <w:szCs w:val="24"/>
              </w:rPr>
            </w:rPrChange>
          </w:rPr>
          <w:delText>3.2.1.8 Gerenciamento dos Riscos</w:delText>
        </w:r>
      </w:del>
    </w:p>
    <w:p w14:paraId="099326D0" w14:textId="16BDE697" w:rsidR="00274359" w:rsidRPr="007F134F" w:rsidDel="00F0275F" w:rsidRDefault="00274359">
      <w:pPr>
        <w:spacing w:after="0" w:line="360" w:lineRule="auto"/>
        <w:ind w:firstLine="709"/>
        <w:jc w:val="both"/>
        <w:rPr>
          <w:del w:id="789" w:author="HP" w:date="2020-11-21T17:36:00Z"/>
          <w:rFonts w:ascii="Arial" w:hAnsi="Arial" w:cs="Arial"/>
          <w:color w:val="auto"/>
          <w:sz w:val="24"/>
          <w:szCs w:val="24"/>
        </w:rPr>
      </w:pPr>
    </w:p>
    <w:p w14:paraId="6D449D73" w14:textId="2DDA2EA7" w:rsidR="00274359" w:rsidRPr="007F134F" w:rsidDel="00F0275F" w:rsidRDefault="00274359">
      <w:pPr>
        <w:spacing w:after="0" w:line="360" w:lineRule="auto"/>
        <w:ind w:firstLine="709"/>
        <w:jc w:val="both"/>
        <w:rPr>
          <w:del w:id="790" w:author="HP" w:date="2020-11-21T17:36:00Z"/>
          <w:rFonts w:ascii="Arial" w:hAnsi="Arial" w:cs="Arial"/>
          <w:color w:val="auto"/>
          <w:sz w:val="24"/>
          <w:szCs w:val="24"/>
        </w:rPr>
      </w:pPr>
      <w:del w:id="791" w:author="HP" w:date="2020-11-21T17:36:00Z">
        <w:r w:rsidRPr="007F134F" w:rsidDel="00F0275F">
          <w:rPr>
            <w:rFonts w:ascii="Arial" w:hAnsi="Arial" w:cs="Arial"/>
            <w:color w:val="auto"/>
            <w:sz w:val="24"/>
            <w:szCs w:val="24"/>
          </w:rPr>
          <w:delText>O principal objetivo da gestão dos riscos é aumentar a probabilidade e o impacto dos eventos positivos e diminuir a probabilidade e o impacto dos eventos adversos nos objetivos do projeto. Os processos de gerenciamento de riscos incluem a identificação e a avaliação de riscos, avaliando a probabilidade de ocorrência e o impacto destes sobre o Projeto. Deve-se também desenvolver a capacidade de planejar a reação ao risco. Enfim, o constante controle dos riscos deve ser feito através da implementação e atualização dos planos de risco.</w:delText>
        </w:r>
      </w:del>
    </w:p>
    <w:p w14:paraId="7C594533" w14:textId="263C8739" w:rsidR="00274359" w:rsidRPr="007F134F" w:rsidDel="00F0275F" w:rsidRDefault="00274359">
      <w:pPr>
        <w:spacing w:after="0" w:line="360" w:lineRule="auto"/>
        <w:ind w:firstLine="709"/>
        <w:jc w:val="both"/>
        <w:rPr>
          <w:del w:id="792" w:author="HP" w:date="2020-11-21T17:36:00Z"/>
          <w:rFonts w:ascii="Arial" w:hAnsi="Arial" w:cs="Arial"/>
          <w:color w:val="auto"/>
          <w:sz w:val="24"/>
          <w:szCs w:val="24"/>
        </w:rPr>
      </w:pPr>
    </w:p>
    <w:p w14:paraId="07C0C29F" w14:textId="4D1FDC55" w:rsidR="00274359" w:rsidRPr="007F134F" w:rsidDel="00F0275F" w:rsidRDefault="00274359">
      <w:pPr>
        <w:spacing w:after="0" w:line="360" w:lineRule="auto"/>
        <w:ind w:firstLine="709"/>
        <w:jc w:val="both"/>
        <w:rPr>
          <w:del w:id="793" w:author="HP" w:date="2020-11-21T17:36:00Z"/>
          <w:rFonts w:ascii="Arial" w:hAnsi="Arial" w:cs="Arial"/>
          <w:color w:val="auto"/>
          <w:sz w:val="24"/>
          <w:szCs w:val="24"/>
        </w:rPr>
      </w:pPr>
      <w:del w:id="794" w:author="HP" w:date="2020-11-21T17:36:00Z">
        <w:r w:rsidRPr="007F134F" w:rsidDel="00F0275F">
          <w:rPr>
            <w:rFonts w:ascii="Arial" w:hAnsi="Arial" w:cs="Arial"/>
            <w:color w:val="auto"/>
            <w:sz w:val="24"/>
            <w:szCs w:val="24"/>
          </w:rPr>
          <w:delText xml:space="preserve">O projeto, aparentemente ter um nível de implantação fácil, escondia uma série de riscos e armadilhas. O risco se fez presente desde o primeiro momento nesse Projeto. Dentre todos os riscos inerentes a um projeto, o principal foi a falta de </w:delText>
        </w:r>
        <w:r w:rsidRPr="007F134F" w:rsidDel="00F0275F">
          <w:rPr>
            <w:rFonts w:ascii="Arial" w:hAnsi="Arial" w:cs="Arial"/>
            <w:color w:val="auto"/>
            <w:sz w:val="24"/>
            <w:szCs w:val="24"/>
          </w:rPr>
          <w:lastRenderedPageBreak/>
          <w:delText>experiência da equipe técnica na elaboração e execução desse tipo de projeto e representou maior causa de problemas.</w:delText>
        </w:r>
      </w:del>
    </w:p>
    <w:p w14:paraId="08F70271" w14:textId="5A548BA2" w:rsidR="00274359" w:rsidRPr="007F134F" w:rsidDel="00F0275F" w:rsidRDefault="00274359">
      <w:pPr>
        <w:spacing w:after="0" w:line="360" w:lineRule="auto"/>
        <w:ind w:firstLine="709"/>
        <w:jc w:val="both"/>
        <w:rPr>
          <w:del w:id="795" w:author="HP" w:date="2020-11-21T17:36:00Z"/>
          <w:rFonts w:ascii="Arial" w:hAnsi="Arial" w:cs="Arial"/>
          <w:color w:val="auto"/>
          <w:sz w:val="24"/>
          <w:szCs w:val="24"/>
        </w:rPr>
      </w:pPr>
    </w:p>
    <w:p w14:paraId="072550C4" w14:textId="0614D154" w:rsidR="00274359" w:rsidRPr="007F134F" w:rsidDel="00F0275F" w:rsidRDefault="00274359">
      <w:pPr>
        <w:spacing w:after="0" w:line="360" w:lineRule="auto"/>
        <w:ind w:firstLine="709"/>
        <w:jc w:val="both"/>
        <w:rPr>
          <w:del w:id="796" w:author="HP" w:date="2020-11-21T17:36:00Z"/>
          <w:rFonts w:ascii="Arial" w:hAnsi="Arial" w:cs="Arial"/>
          <w:color w:val="auto"/>
          <w:sz w:val="24"/>
          <w:szCs w:val="24"/>
        </w:rPr>
      </w:pPr>
      <w:del w:id="797" w:author="HP" w:date="2020-11-21T17:36:00Z">
        <w:r w:rsidRPr="007F134F" w:rsidDel="00F0275F">
          <w:rPr>
            <w:rFonts w:ascii="Arial" w:hAnsi="Arial" w:cs="Arial"/>
            <w:color w:val="auto"/>
            <w:sz w:val="24"/>
            <w:szCs w:val="24"/>
          </w:rPr>
          <w:delText>Com o uso de técnicas e ferramentas, é possível identificar e medir os riscos do projeto, diminuindo assim a chance que eles se concretizem e caso ocorra, ter ações imediatas para reduzir os impactos causados.</w:delText>
        </w:r>
      </w:del>
    </w:p>
    <w:p w14:paraId="3D982D05" w14:textId="67AF2BD3" w:rsidR="00274359" w:rsidRPr="007F134F" w:rsidDel="00F0275F" w:rsidRDefault="00274359">
      <w:pPr>
        <w:spacing w:after="0" w:line="360" w:lineRule="auto"/>
        <w:ind w:firstLine="709"/>
        <w:jc w:val="both"/>
        <w:rPr>
          <w:del w:id="798" w:author="HP" w:date="2020-11-21T17:36:00Z"/>
          <w:rFonts w:ascii="Arial" w:hAnsi="Arial" w:cs="Arial"/>
          <w:color w:val="auto"/>
          <w:sz w:val="24"/>
          <w:szCs w:val="24"/>
        </w:rPr>
      </w:pPr>
    </w:p>
    <w:p w14:paraId="1203ED0A" w14:textId="6A286CB2" w:rsidR="00274359" w:rsidRPr="007F134F" w:rsidDel="00F0275F" w:rsidRDefault="00274359">
      <w:pPr>
        <w:pStyle w:val="Ttulo1"/>
        <w:ind w:left="720"/>
        <w:rPr>
          <w:del w:id="799" w:author="HP" w:date="2020-11-21T17:36:00Z"/>
        </w:rPr>
      </w:pPr>
      <w:del w:id="800" w:author="HP" w:date="2020-11-21T17:36:00Z">
        <w:r w:rsidRPr="007F134F" w:rsidDel="00F0275F">
          <w:rPr>
            <w:b w:val="0"/>
            <w:caps w:val="0"/>
            <w:sz w:val="24"/>
            <w:rPrChange w:id="801" w:author="HP" w:date="2020-11-21T18:37:00Z">
              <w:rPr>
                <w:rFonts w:eastAsia="Arial" w:cs="Arial"/>
                <w:b/>
                <w:caps/>
                <w:color w:val="000000"/>
                <w:kern w:val="24"/>
                <w:sz w:val="25"/>
                <w:szCs w:val="24"/>
              </w:rPr>
            </w:rPrChange>
          </w:rPr>
          <w:delText>3.2.1.9 Gerenciamento das Aquisições</w:delText>
        </w:r>
      </w:del>
    </w:p>
    <w:p w14:paraId="3BA95267" w14:textId="2BDEEA5E" w:rsidR="00274359" w:rsidRPr="007F134F" w:rsidDel="00F0275F" w:rsidRDefault="00274359">
      <w:pPr>
        <w:spacing w:after="0" w:line="360" w:lineRule="auto"/>
        <w:ind w:firstLine="709"/>
        <w:jc w:val="both"/>
        <w:rPr>
          <w:del w:id="802" w:author="HP" w:date="2020-11-21T17:36:00Z"/>
          <w:rFonts w:ascii="Arial" w:hAnsi="Arial" w:cs="Arial"/>
          <w:color w:val="auto"/>
          <w:sz w:val="24"/>
          <w:szCs w:val="24"/>
        </w:rPr>
      </w:pPr>
    </w:p>
    <w:p w14:paraId="69CB14FA" w14:textId="7A9DCCBB" w:rsidR="00274359" w:rsidRPr="007F134F" w:rsidDel="00F0275F" w:rsidRDefault="00274359">
      <w:pPr>
        <w:spacing w:after="0" w:line="360" w:lineRule="auto"/>
        <w:ind w:firstLine="709"/>
        <w:jc w:val="both"/>
        <w:rPr>
          <w:del w:id="803" w:author="HP" w:date="2020-11-21T17:36:00Z"/>
          <w:rFonts w:ascii="Arial" w:hAnsi="Arial" w:cs="Arial"/>
          <w:color w:val="auto"/>
          <w:sz w:val="24"/>
          <w:szCs w:val="24"/>
        </w:rPr>
      </w:pPr>
      <w:del w:id="804" w:author="HP" w:date="2020-11-21T17:36:00Z">
        <w:r w:rsidRPr="007F134F" w:rsidDel="00F0275F">
          <w:rPr>
            <w:rFonts w:ascii="Arial" w:hAnsi="Arial" w:cs="Arial"/>
            <w:color w:val="auto"/>
            <w:sz w:val="24"/>
            <w:szCs w:val="24"/>
          </w:rPr>
          <w:delText>De acordo com o (PMBOK, 2008), o gerenciamento de aquisições do projeto inclui os processos de compra de produtos ou serviços necessários para a realização dos o trabalho. Inclui os processos de gerenciamento de contratos e de controle de mudanças necessários para desenvolver e administrar os contratos ou pedidos de compra emitidos pelos membros autorizados da equipe.</w:delText>
        </w:r>
      </w:del>
    </w:p>
    <w:p w14:paraId="2EF0B9AD" w14:textId="12C408E4" w:rsidR="00274359" w:rsidRPr="007F134F" w:rsidDel="00F0275F" w:rsidRDefault="00274359">
      <w:pPr>
        <w:spacing w:after="0" w:line="360" w:lineRule="auto"/>
        <w:ind w:firstLine="709"/>
        <w:jc w:val="both"/>
        <w:rPr>
          <w:del w:id="805" w:author="HP" w:date="2020-11-21T17:36:00Z"/>
          <w:rFonts w:ascii="Arial" w:hAnsi="Arial" w:cs="Arial"/>
          <w:color w:val="auto"/>
          <w:sz w:val="24"/>
          <w:szCs w:val="24"/>
        </w:rPr>
      </w:pPr>
    </w:p>
    <w:p w14:paraId="640FE92D" w14:textId="3990E5DA" w:rsidR="00274359" w:rsidRPr="007F134F" w:rsidDel="00F0275F" w:rsidRDefault="00274359">
      <w:pPr>
        <w:spacing w:after="0" w:line="360" w:lineRule="auto"/>
        <w:ind w:firstLine="709"/>
        <w:jc w:val="both"/>
        <w:rPr>
          <w:del w:id="806" w:author="HP" w:date="2020-11-21T17:36:00Z"/>
          <w:rFonts w:ascii="Arial" w:hAnsi="Arial" w:cs="Arial"/>
          <w:color w:val="auto"/>
          <w:sz w:val="24"/>
          <w:szCs w:val="24"/>
        </w:rPr>
      </w:pPr>
      <w:del w:id="807" w:author="HP" w:date="2020-11-21T17:36:00Z">
        <w:r w:rsidRPr="007F134F" w:rsidDel="00F0275F">
          <w:rPr>
            <w:rFonts w:ascii="Arial" w:hAnsi="Arial" w:cs="Arial"/>
            <w:color w:val="auto"/>
            <w:sz w:val="24"/>
            <w:szCs w:val="24"/>
          </w:rPr>
          <w:delText>Aquisições mal planejadas ou mal administradas poderão se tornar fontes de problemas e gastos imprevistos. Um dos graves problemas enfrentados pelo Projeto está relacionado à contratação de fornecedores. A demora na decisão de escolha e a na aquisição/contratação pode interferir diretamente nos prazos do cronograma e qualidade de entrega das tarefas.</w:delText>
        </w:r>
      </w:del>
    </w:p>
    <w:p w14:paraId="5171608D" w14:textId="06CEB6CA" w:rsidR="00274359" w:rsidRPr="007F134F" w:rsidDel="00F0275F" w:rsidRDefault="00274359">
      <w:pPr>
        <w:spacing w:after="0" w:line="360" w:lineRule="auto"/>
        <w:ind w:firstLine="709"/>
        <w:jc w:val="both"/>
        <w:rPr>
          <w:del w:id="808" w:author="HP" w:date="2020-11-21T17:36:00Z"/>
          <w:rFonts w:ascii="Arial" w:hAnsi="Arial" w:cs="Arial"/>
          <w:color w:val="auto"/>
          <w:sz w:val="24"/>
          <w:szCs w:val="24"/>
        </w:rPr>
      </w:pPr>
    </w:p>
    <w:p w14:paraId="0591EF12" w14:textId="172EA461" w:rsidR="00274359" w:rsidRPr="007F134F" w:rsidDel="00F0275F" w:rsidRDefault="00274359">
      <w:pPr>
        <w:spacing w:line="360" w:lineRule="auto"/>
        <w:ind w:firstLine="708"/>
        <w:jc w:val="both"/>
        <w:rPr>
          <w:del w:id="809" w:author="HP" w:date="2020-11-21T17:36:00Z"/>
          <w:rFonts w:ascii="Arial" w:hAnsi="Arial" w:cs="Arial"/>
          <w:color w:val="auto"/>
          <w:sz w:val="24"/>
          <w:szCs w:val="24"/>
        </w:rPr>
      </w:pPr>
      <w:del w:id="810" w:author="HP" w:date="2020-11-21T17:36:00Z">
        <w:r w:rsidRPr="007F134F" w:rsidDel="00F0275F">
          <w:rPr>
            <w:rFonts w:ascii="Arial" w:hAnsi="Arial" w:cs="Arial"/>
            <w:color w:val="auto"/>
            <w:sz w:val="24"/>
            <w:szCs w:val="24"/>
          </w:rPr>
          <w:delText>Segundo Dinsmore (2012) as principais falhas que ocorrem no gerenciamento são:</w:delText>
        </w:r>
      </w:del>
    </w:p>
    <w:p w14:paraId="4A8D43F4" w14:textId="6A8FF996" w:rsidR="00274359" w:rsidRPr="007F134F" w:rsidDel="00F0275F" w:rsidRDefault="00274359">
      <w:pPr>
        <w:spacing w:line="360" w:lineRule="auto"/>
        <w:jc w:val="both"/>
        <w:rPr>
          <w:del w:id="811" w:author="HP" w:date="2020-11-21T17:36:00Z"/>
          <w:rFonts w:ascii="Arial" w:hAnsi="Arial" w:cs="Arial"/>
          <w:color w:val="auto"/>
          <w:sz w:val="24"/>
          <w:szCs w:val="24"/>
        </w:rPr>
      </w:pPr>
      <w:del w:id="812" w:author="HP" w:date="2020-11-21T17:36:00Z">
        <w:r w:rsidRPr="007F134F" w:rsidDel="00F0275F">
          <w:rPr>
            <w:rFonts w:ascii="Arial" w:hAnsi="Arial" w:cs="Arial"/>
            <w:color w:val="auto"/>
            <w:sz w:val="24"/>
            <w:szCs w:val="24"/>
          </w:rPr>
          <w:delText>A) no planejamento;</w:delText>
        </w:r>
      </w:del>
    </w:p>
    <w:p w14:paraId="2874CD3F" w14:textId="774E599C" w:rsidR="00274359" w:rsidRPr="007F134F" w:rsidDel="00F0275F" w:rsidRDefault="00274359">
      <w:pPr>
        <w:spacing w:line="360" w:lineRule="auto"/>
        <w:jc w:val="both"/>
        <w:rPr>
          <w:del w:id="813" w:author="HP" w:date="2020-11-21T17:36:00Z"/>
          <w:rFonts w:ascii="Arial" w:hAnsi="Arial" w:cs="Arial"/>
          <w:color w:val="auto"/>
          <w:sz w:val="24"/>
          <w:szCs w:val="24"/>
        </w:rPr>
      </w:pPr>
      <w:del w:id="814" w:author="HP" w:date="2020-11-21T17:36:00Z">
        <w:r w:rsidRPr="007F134F" w:rsidDel="00F0275F">
          <w:rPr>
            <w:rFonts w:ascii="Arial" w:hAnsi="Arial" w:cs="Arial"/>
            <w:color w:val="auto"/>
            <w:sz w:val="24"/>
            <w:szCs w:val="24"/>
          </w:rPr>
          <w:delText>B) durante a implementação;</w:delText>
        </w:r>
      </w:del>
    </w:p>
    <w:p w14:paraId="23F2A90E" w14:textId="4814ED2D" w:rsidR="00274359" w:rsidRPr="007F134F" w:rsidDel="00F0275F" w:rsidRDefault="00274359">
      <w:pPr>
        <w:spacing w:line="360" w:lineRule="auto"/>
        <w:jc w:val="both"/>
        <w:rPr>
          <w:del w:id="815" w:author="HP" w:date="2020-11-21T17:36:00Z"/>
          <w:rFonts w:ascii="Arial" w:hAnsi="Arial" w:cs="Arial"/>
          <w:color w:val="auto"/>
          <w:sz w:val="24"/>
          <w:szCs w:val="24"/>
        </w:rPr>
      </w:pPr>
      <w:del w:id="816" w:author="HP" w:date="2020-11-21T17:36:00Z">
        <w:r w:rsidRPr="007F134F" w:rsidDel="00F0275F">
          <w:rPr>
            <w:rFonts w:ascii="Arial" w:hAnsi="Arial" w:cs="Arial"/>
            <w:color w:val="auto"/>
            <w:sz w:val="24"/>
            <w:szCs w:val="24"/>
          </w:rPr>
          <w:delText>C) falta de visão para o ambiente externo;</w:delText>
        </w:r>
      </w:del>
    </w:p>
    <w:p w14:paraId="2F4C3649" w14:textId="366044AC" w:rsidR="00274359" w:rsidRPr="007F134F" w:rsidDel="00F0275F" w:rsidRDefault="00274359">
      <w:pPr>
        <w:spacing w:line="360" w:lineRule="auto"/>
        <w:jc w:val="both"/>
        <w:rPr>
          <w:del w:id="817" w:author="HP" w:date="2020-11-21T17:36:00Z"/>
          <w:rFonts w:ascii="Arial" w:hAnsi="Arial" w:cs="Arial"/>
          <w:color w:val="auto"/>
          <w:sz w:val="24"/>
          <w:szCs w:val="24"/>
        </w:rPr>
      </w:pPr>
      <w:del w:id="818" w:author="HP" w:date="2020-11-21T17:36:00Z">
        <w:r w:rsidRPr="007F134F" w:rsidDel="00F0275F">
          <w:rPr>
            <w:rFonts w:ascii="Arial" w:hAnsi="Arial" w:cs="Arial"/>
            <w:color w:val="auto"/>
            <w:sz w:val="24"/>
            <w:szCs w:val="24"/>
          </w:rPr>
          <w:delText>D) pouco ou nenhum treinamento;</w:delText>
        </w:r>
      </w:del>
    </w:p>
    <w:p w14:paraId="19CB4AD7" w14:textId="340F614D" w:rsidR="00274359" w:rsidRPr="007F134F" w:rsidDel="00F0275F" w:rsidRDefault="00274359">
      <w:pPr>
        <w:spacing w:line="360" w:lineRule="auto"/>
        <w:jc w:val="both"/>
        <w:rPr>
          <w:del w:id="819" w:author="HP" w:date="2020-11-21T17:36:00Z"/>
          <w:rFonts w:ascii="Arial" w:hAnsi="Arial" w:cs="Arial"/>
          <w:color w:val="auto"/>
          <w:sz w:val="24"/>
          <w:szCs w:val="24"/>
        </w:rPr>
      </w:pPr>
      <w:del w:id="820" w:author="HP" w:date="2020-11-21T17:36:00Z">
        <w:r w:rsidRPr="007F134F" w:rsidDel="00F0275F">
          <w:rPr>
            <w:rFonts w:ascii="Arial" w:hAnsi="Arial" w:cs="Arial"/>
            <w:color w:val="auto"/>
            <w:sz w:val="24"/>
            <w:szCs w:val="24"/>
          </w:rPr>
          <w:delText>E) falta de autoridade para gerenciamento;</w:delText>
        </w:r>
      </w:del>
    </w:p>
    <w:p w14:paraId="2702D60D" w14:textId="7A4AFD5F" w:rsidR="00274359" w:rsidRPr="007F134F" w:rsidDel="00F0275F" w:rsidRDefault="00274359">
      <w:pPr>
        <w:spacing w:line="360" w:lineRule="auto"/>
        <w:jc w:val="both"/>
        <w:rPr>
          <w:del w:id="821" w:author="HP" w:date="2020-11-21T17:36:00Z"/>
          <w:rFonts w:ascii="Arial" w:hAnsi="Arial" w:cs="Arial"/>
          <w:color w:val="auto"/>
          <w:sz w:val="24"/>
          <w:szCs w:val="24"/>
        </w:rPr>
      </w:pPr>
      <w:del w:id="822" w:author="HP" w:date="2020-11-21T17:36:00Z">
        <w:r w:rsidRPr="007F134F" w:rsidDel="00F0275F">
          <w:rPr>
            <w:rFonts w:ascii="Arial" w:hAnsi="Arial" w:cs="Arial"/>
            <w:color w:val="auto"/>
            <w:sz w:val="24"/>
            <w:szCs w:val="24"/>
          </w:rPr>
          <w:delText>F) gerenciamento inadequado de todas as etapas do ciclo de vida do projeto;</w:delText>
        </w:r>
      </w:del>
    </w:p>
    <w:p w14:paraId="32DA7030" w14:textId="22B2F9D6" w:rsidR="00274359" w:rsidRPr="007F134F" w:rsidDel="00F0275F" w:rsidRDefault="00274359">
      <w:pPr>
        <w:spacing w:line="360" w:lineRule="auto"/>
        <w:jc w:val="both"/>
        <w:rPr>
          <w:del w:id="823" w:author="HP" w:date="2020-11-21T17:36:00Z"/>
          <w:rFonts w:ascii="Arial" w:hAnsi="Arial" w:cs="Arial"/>
          <w:color w:val="auto"/>
          <w:sz w:val="24"/>
          <w:szCs w:val="24"/>
        </w:rPr>
      </w:pPr>
      <w:del w:id="824" w:author="HP" w:date="2020-11-21T17:36:00Z">
        <w:r w:rsidRPr="007F134F" w:rsidDel="00F0275F">
          <w:rPr>
            <w:rFonts w:ascii="Arial" w:hAnsi="Arial" w:cs="Arial"/>
            <w:color w:val="auto"/>
            <w:sz w:val="24"/>
            <w:szCs w:val="24"/>
          </w:rPr>
          <w:lastRenderedPageBreak/>
          <w:delText>G) rigidez para mudança;</w:delText>
        </w:r>
      </w:del>
    </w:p>
    <w:p w14:paraId="010EB583" w14:textId="745E0E0B" w:rsidR="00274359" w:rsidRPr="007F134F" w:rsidDel="00F0275F" w:rsidRDefault="00274359">
      <w:pPr>
        <w:spacing w:line="360" w:lineRule="auto"/>
        <w:jc w:val="both"/>
        <w:rPr>
          <w:del w:id="825" w:author="HP" w:date="2020-11-21T17:36:00Z"/>
          <w:rFonts w:ascii="Arial" w:hAnsi="Arial" w:cs="Arial"/>
          <w:color w:val="auto"/>
          <w:sz w:val="24"/>
          <w:szCs w:val="24"/>
        </w:rPr>
      </w:pPr>
      <w:del w:id="826" w:author="HP" w:date="2020-11-21T17:36:00Z">
        <w:r w:rsidRPr="007F134F" w:rsidDel="00F0275F">
          <w:rPr>
            <w:rFonts w:ascii="Arial" w:hAnsi="Arial" w:cs="Arial"/>
            <w:color w:val="auto"/>
            <w:sz w:val="24"/>
            <w:szCs w:val="24"/>
          </w:rPr>
          <w:delText>H) falta ou excesso de controle;</w:delText>
        </w:r>
      </w:del>
    </w:p>
    <w:p w14:paraId="2C560E6D" w14:textId="59DE1D6E" w:rsidR="00274359" w:rsidRPr="007F134F" w:rsidDel="00F0275F" w:rsidRDefault="00274359">
      <w:pPr>
        <w:spacing w:line="360" w:lineRule="auto"/>
        <w:jc w:val="both"/>
        <w:rPr>
          <w:del w:id="827" w:author="HP" w:date="2020-11-21T17:36:00Z"/>
          <w:rFonts w:ascii="Arial" w:hAnsi="Arial" w:cs="Arial"/>
          <w:color w:val="auto"/>
          <w:sz w:val="24"/>
          <w:szCs w:val="24"/>
        </w:rPr>
      </w:pPr>
      <w:del w:id="828" w:author="HP" w:date="2020-11-21T17:36:00Z">
        <w:r w:rsidRPr="007F134F" w:rsidDel="00F0275F">
          <w:rPr>
            <w:rFonts w:ascii="Arial" w:hAnsi="Arial" w:cs="Arial"/>
            <w:color w:val="auto"/>
            <w:sz w:val="24"/>
            <w:szCs w:val="24"/>
          </w:rPr>
          <w:delText>I) falta de apoio de supervisores na empresa;</w:delText>
        </w:r>
      </w:del>
    </w:p>
    <w:p w14:paraId="7C742909" w14:textId="016F5FE9" w:rsidR="00274359" w:rsidRPr="007F134F" w:rsidDel="00F0275F" w:rsidRDefault="00274359">
      <w:pPr>
        <w:spacing w:line="360" w:lineRule="auto"/>
        <w:jc w:val="both"/>
        <w:rPr>
          <w:del w:id="829" w:author="HP" w:date="2020-11-21T17:36:00Z"/>
          <w:rFonts w:ascii="Arial" w:hAnsi="Arial" w:cs="Arial"/>
          <w:color w:val="auto"/>
          <w:sz w:val="24"/>
          <w:szCs w:val="24"/>
        </w:rPr>
      </w:pPr>
      <w:del w:id="830" w:author="HP" w:date="2020-11-21T17:36:00Z">
        <w:r w:rsidRPr="007F134F" w:rsidDel="00F0275F">
          <w:rPr>
            <w:rFonts w:ascii="Arial" w:hAnsi="Arial" w:cs="Arial"/>
            <w:color w:val="auto"/>
            <w:sz w:val="24"/>
            <w:szCs w:val="24"/>
          </w:rPr>
          <w:delText>J) falta de integração na equipe.</w:delText>
        </w:r>
      </w:del>
    </w:p>
    <w:p w14:paraId="0F5747E1" w14:textId="3F708DB8" w:rsidR="00274359" w:rsidRPr="007F134F" w:rsidDel="00F0275F" w:rsidRDefault="00274359">
      <w:pPr>
        <w:spacing w:line="360" w:lineRule="auto"/>
        <w:ind w:firstLine="708"/>
        <w:jc w:val="both"/>
        <w:rPr>
          <w:del w:id="831" w:author="HP" w:date="2020-11-21T17:36:00Z"/>
          <w:rFonts w:ascii="Arial" w:hAnsi="Arial" w:cs="Arial"/>
          <w:color w:val="auto"/>
          <w:sz w:val="24"/>
          <w:szCs w:val="24"/>
        </w:rPr>
      </w:pPr>
      <w:del w:id="832" w:author="HP" w:date="2020-11-21T17:36:00Z">
        <w:r w:rsidRPr="007F134F" w:rsidDel="00F0275F">
          <w:rPr>
            <w:rFonts w:ascii="Arial" w:hAnsi="Arial" w:cs="Arial"/>
            <w:color w:val="auto"/>
            <w:sz w:val="24"/>
            <w:szCs w:val="24"/>
          </w:rPr>
          <w:delText>Para Tenstep (2012) as principais falhas em projetos são: planejamento inadequado; resistência para mudança, principalmente no escopo; falta de planejamento do plano de trabalho; falha na comunicação; e gerenciamento de qualidade.</w:delText>
        </w:r>
      </w:del>
    </w:p>
    <w:p w14:paraId="226D3983" w14:textId="13D4768F" w:rsidR="00274359" w:rsidRPr="007F134F" w:rsidDel="00F0275F" w:rsidRDefault="00274359">
      <w:pPr>
        <w:spacing w:line="360" w:lineRule="auto"/>
        <w:jc w:val="both"/>
        <w:rPr>
          <w:del w:id="833" w:author="HP" w:date="2020-11-21T17:36:00Z"/>
          <w:rFonts w:ascii="Arial" w:hAnsi="Arial" w:cs="Arial"/>
          <w:color w:val="auto"/>
          <w:sz w:val="24"/>
          <w:szCs w:val="24"/>
        </w:rPr>
      </w:pPr>
      <w:del w:id="834" w:author="HP" w:date="2020-11-21T17:36:00Z">
        <w:r w:rsidRPr="007F134F" w:rsidDel="00F0275F">
          <w:rPr>
            <w:rFonts w:ascii="Arial" w:hAnsi="Arial" w:cs="Arial"/>
            <w:color w:val="auto"/>
            <w:sz w:val="24"/>
            <w:szCs w:val="24"/>
          </w:rPr>
          <w:delText>Santos Jr (2011), ainda complementa que os principais erros são:</w:delText>
        </w:r>
      </w:del>
    </w:p>
    <w:p w14:paraId="534427F6" w14:textId="41D2FFCE" w:rsidR="00274359" w:rsidRPr="007F134F" w:rsidDel="00F0275F" w:rsidRDefault="00274359">
      <w:pPr>
        <w:spacing w:line="360" w:lineRule="auto"/>
        <w:jc w:val="both"/>
        <w:rPr>
          <w:del w:id="835" w:author="HP" w:date="2020-11-21T17:36:00Z"/>
          <w:rFonts w:ascii="Arial" w:hAnsi="Arial" w:cs="Arial"/>
          <w:color w:val="auto"/>
          <w:sz w:val="24"/>
          <w:szCs w:val="24"/>
        </w:rPr>
      </w:pPr>
      <w:del w:id="836" w:author="HP" w:date="2020-11-21T17:36:00Z">
        <w:r w:rsidRPr="007F134F" w:rsidDel="00F0275F">
          <w:rPr>
            <w:rFonts w:ascii="Arial" w:hAnsi="Arial" w:cs="Arial"/>
            <w:color w:val="auto"/>
            <w:sz w:val="24"/>
            <w:szCs w:val="24"/>
          </w:rPr>
          <w:delText>A) planejamento inadequado, principalmente do escopo;</w:delText>
        </w:r>
      </w:del>
    </w:p>
    <w:p w14:paraId="78BDEC3E" w14:textId="2D514D01" w:rsidR="00274359" w:rsidRPr="007F134F" w:rsidDel="00F0275F" w:rsidRDefault="00274359">
      <w:pPr>
        <w:spacing w:line="360" w:lineRule="auto"/>
        <w:jc w:val="both"/>
        <w:rPr>
          <w:del w:id="837" w:author="HP" w:date="2020-11-21T17:36:00Z"/>
          <w:rFonts w:ascii="Arial" w:hAnsi="Arial" w:cs="Arial"/>
          <w:color w:val="auto"/>
          <w:sz w:val="24"/>
          <w:szCs w:val="24"/>
        </w:rPr>
      </w:pPr>
      <w:del w:id="838" w:author="HP" w:date="2020-11-21T17:36:00Z">
        <w:r w:rsidRPr="007F134F" w:rsidDel="00F0275F">
          <w:rPr>
            <w:rFonts w:ascii="Arial" w:hAnsi="Arial" w:cs="Arial"/>
            <w:color w:val="auto"/>
            <w:sz w:val="24"/>
            <w:szCs w:val="24"/>
          </w:rPr>
          <w:delText>B) planejamento errôneo do plano de trabalho;</w:delText>
        </w:r>
      </w:del>
    </w:p>
    <w:p w14:paraId="291D0B99" w14:textId="5A911F69" w:rsidR="00274359" w:rsidRPr="007F134F" w:rsidDel="00F0275F" w:rsidRDefault="00274359">
      <w:pPr>
        <w:spacing w:line="360" w:lineRule="auto"/>
        <w:jc w:val="both"/>
        <w:rPr>
          <w:del w:id="839" w:author="HP" w:date="2020-11-21T17:36:00Z"/>
          <w:rFonts w:ascii="Arial" w:hAnsi="Arial" w:cs="Arial"/>
          <w:color w:val="auto"/>
          <w:sz w:val="24"/>
          <w:szCs w:val="24"/>
        </w:rPr>
      </w:pPr>
      <w:del w:id="840" w:author="HP" w:date="2020-11-21T17:36:00Z">
        <w:r w:rsidRPr="007F134F" w:rsidDel="00F0275F">
          <w:rPr>
            <w:rFonts w:ascii="Arial" w:hAnsi="Arial" w:cs="Arial"/>
            <w:color w:val="auto"/>
            <w:sz w:val="24"/>
            <w:szCs w:val="24"/>
          </w:rPr>
          <w:delText>C) recursos humanos e financeiros insuficientes ou inadequados;</w:delText>
        </w:r>
      </w:del>
    </w:p>
    <w:p w14:paraId="5A52B6D6" w14:textId="16588CC3" w:rsidR="00274359" w:rsidRPr="007F134F" w:rsidDel="00F0275F" w:rsidRDefault="00274359">
      <w:pPr>
        <w:spacing w:line="360" w:lineRule="auto"/>
        <w:jc w:val="both"/>
        <w:rPr>
          <w:del w:id="841" w:author="HP" w:date="2020-11-21T17:36:00Z"/>
          <w:rFonts w:ascii="Arial" w:hAnsi="Arial" w:cs="Arial"/>
          <w:color w:val="auto"/>
          <w:sz w:val="24"/>
          <w:szCs w:val="24"/>
        </w:rPr>
      </w:pPr>
      <w:del w:id="842" w:author="HP" w:date="2020-11-21T17:36:00Z">
        <w:r w:rsidRPr="007F134F" w:rsidDel="00F0275F">
          <w:rPr>
            <w:rFonts w:ascii="Arial" w:hAnsi="Arial" w:cs="Arial"/>
            <w:color w:val="auto"/>
            <w:sz w:val="24"/>
            <w:szCs w:val="24"/>
          </w:rPr>
          <w:delText>D) mudança de escopo inadequada;</w:delText>
        </w:r>
      </w:del>
    </w:p>
    <w:p w14:paraId="323D09CF" w14:textId="1162FB6B" w:rsidR="00274359" w:rsidRPr="007F134F" w:rsidDel="00F0275F" w:rsidRDefault="00274359">
      <w:pPr>
        <w:spacing w:line="360" w:lineRule="auto"/>
        <w:jc w:val="both"/>
        <w:rPr>
          <w:del w:id="843" w:author="HP" w:date="2020-11-21T17:36:00Z"/>
          <w:rFonts w:ascii="Arial" w:hAnsi="Arial" w:cs="Arial"/>
          <w:color w:val="auto"/>
          <w:sz w:val="24"/>
          <w:szCs w:val="24"/>
        </w:rPr>
      </w:pPr>
      <w:del w:id="844" w:author="HP" w:date="2020-11-21T17:36:00Z">
        <w:r w:rsidRPr="007F134F" w:rsidDel="00F0275F">
          <w:rPr>
            <w:rFonts w:ascii="Arial" w:hAnsi="Arial" w:cs="Arial"/>
            <w:color w:val="auto"/>
            <w:sz w:val="24"/>
            <w:szCs w:val="24"/>
          </w:rPr>
          <w:delText>E) falha na comunicação;</w:delText>
        </w:r>
      </w:del>
    </w:p>
    <w:p w14:paraId="6AAE0A69" w14:textId="3ADF7FD2" w:rsidR="00274359" w:rsidRPr="007F134F" w:rsidDel="00F0275F" w:rsidRDefault="00274359">
      <w:pPr>
        <w:spacing w:line="360" w:lineRule="auto"/>
        <w:jc w:val="both"/>
        <w:rPr>
          <w:del w:id="845" w:author="HP" w:date="2020-11-21T17:36:00Z"/>
          <w:rFonts w:ascii="Arial" w:hAnsi="Arial" w:cs="Arial"/>
          <w:color w:val="auto"/>
          <w:sz w:val="24"/>
          <w:szCs w:val="24"/>
        </w:rPr>
      </w:pPr>
      <w:del w:id="846" w:author="HP" w:date="2020-11-21T17:36:00Z">
        <w:r w:rsidRPr="007F134F" w:rsidDel="00F0275F">
          <w:rPr>
            <w:rFonts w:ascii="Arial" w:hAnsi="Arial" w:cs="Arial"/>
            <w:color w:val="auto"/>
            <w:sz w:val="24"/>
            <w:szCs w:val="24"/>
          </w:rPr>
          <w:delText>F) falta de visão dos riscos do projeto;</w:delText>
        </w:r>
      </w:del>
    </w:p>
    <w:p w14:paraId="31D25189" w14:textId="1D872A2B" w:rsidR="00274359" w:rsidRPr="007F134F" w:rsidDel="00F0275F" w:rsidRDefault="00274359">
      <w:pPr>
        <w:spacing w:line="360" w:lineRule="auto"/>
        <w:jc w:val="both"/>
        <w:rPr>
          <w:del w:id="847" w:author="HP" w:date="2020-11-21T17:36:00Z"/>
          <w:rFonts w:ascii="Arial" w:hAnsi="Arial" w:cs="Arial"/>
          <w:color w:val="auto"/>
          <w:sz w:val="24"/>
          <w:szCs w:val="24"/>
        </w:rPr>
      </w:pPr>
      <w:del w:id="848" w:author="HP" w:date="2020-11-21T17:36:00Z">
        <w:r w:rsidRPr="007F134F" w:rsidDel="00F0275F">
          <w:rPr>
            <w:rFonts w:ascii="Arial" w:hAnsi="Arial" w:cs="Arial"/>
            <w:color w:val="auto"/>
            <w:sz w:val="24"/>
            <w:szCs w:val="24"/>
          </w:rPr>
          <w:delText>G) falha no gerenciamento da qualidade do projeto.</w:delText>
        </w:r>
      </w:del>
    </w:p>
    <w:p w14:paraId="0DD7EFBB" w14:textId="05794436" w:rsidR="0019544D" w:rsidRPr="007F134F" w:rsidDel="00104255" w:rsidRDefault="0019544D">
      <w:pPr>
        <w:spacing w:line="360" w:lineRule="auto"/>
        <w:rPr>
          <w:del w:id="849" w:author="HP" w:date="2020-11-21T18:30:00Z"/>
          <w:rFonts w:ascii="Arial" w:eastAsia="Arial" w:hAnsi="Arial" w:cs="Arial"/>
          <w:b/>
          <w:sz w:val="20"/>
          <w:szCs w:val="20"/>
        </w:rPr>
        <w:pPrChange w:id="850" w:author="HP" w:date="2020-11-21T18:38:00Z">
          <w:pPr>
            <w:spacing w:line="360" w:lineRule="auto"/>
            <w:ind w:firstLine="720"/>
            <w:jc w:val="center"/>
          </w:pPr>
        </w:pPrChange>
      </w:pPr>
    </w:p>
    <w:p w14:paraId="5BBFA7C9" w14:textId="34A128F7" w:rsidR="00BC18E6" w:rsidRPr="007F134F" w:rsidRDefault="00BC18E6" w:rsidP="00831D33">
      <w:pPr>
        <w:pStyle w:val="Ttulo3"/>
        <w:rPr>
          <w:ins w:id="851" w:author="HP" w:date="2020-11-21T17:55:00Z"/>
          <w:rFonts w:cs="Arial"/>
        </w:rPr>
      </w:pPr>
      <w:bookmarkStart w:id="852" w:name="_Toc58248390"/>
      <w:ins w:id="853" w:author="HP" w:date="2020-11-21T17:55:00Z">
        <w:r w:rsidRPr="007F134F">
          <w:rPr>
            <w:rFonts w:cs="Arial"/>
          </w:rPr>
          <w:t>2.2.1</w:t>
        </w:r>
        <w:del w:id="854" w:author="Michel Oliveira" w:date="2020-11-24T13:24:00Z">
          <w:r w:rsidRPr="007F134F" w:rsidDel="00A55FB5">
            <w:rPr>
              <w:rFonts w:cs="Arial"/>
            </w:rPr>
            <w:delText>.</w:delText>
          </w:r>
        </w:del>
        <w:r w:rsidRPr="007F134F">
          <w:rPr>
            <w:rFonts w:cs="Arial"/>
          </w:rPr>
          <w:t xml:space="preserve"> </w:t>
        </w:r>
      </w:ins>
      <w:ins w:id="855" w:author="HP" w:date="2020-11-21T17:56:00Z">
        <w:r w:rsidRPr="007F134F">
          <w:rPr>
            <w:rFonts w:cs="Arial"/>
          </w:rPr>
          <w:t>Scrum</w:t>
        </w:r>
      </w:ins>
      <w:r w:rsidR="005C48CD" w:rsidRPr="007F134F">
        <w:rPr>
          <w:rFonts w:cs="Arial"/>
        </w:rPr>
        <w:t xml:space="preserve"> – Uma breve introdução</w:t>
      </w:r>
      <w:bookmarkEnd w:id="852"/>
    </w:p>
    <w:p w14:paraId="75187C44" w14:textId="177EDC71" w:rsidR="0019544D" w:rsidRPr="007F134F" w:rsidDel="00BC18E6" w:rsidRDefault="0019544D">
      <w:pPr>
        <w:pStyle w:val="Ttulo1"/>
        <w:ind w:left="720"/>
        <w:rPr>
          <w:del w:id="856" w:author="HP" w:date="2020-11-21T17:56:00Z"/>
        </w:rPr>
        <w:pPrChange w:id="857" w:author="HP" w:date="2020-11-21T18:38:00Z">
          <w:pPr>
            <w:pStyle w:val="Ttulo1"/>
            <w:ind w:left="720" w:hanging="360"/>
          </w:pPr>
        </w:pPrChange>
      </w:pPr>
      <w:del w:id="858" w:author="HP" w:date="2020-11-21T17:56:00Z">
        <w:r w:rsidRPr="007F134F" w:rsidDel="00BC18E6">
          <w:rPr>
            <w:b w:val="0"/>
            <w:caps w:val="0"/>
            <w:sz w:val="24"/>
            <w:rPrChange w:id="859" w:author="HP" w:date="2020-11-21T18:37:00Z">
              <w:rPr>
                <w:rFonts w:eastAsia="Arial" w:cs="Arial"/>
                <w:b/>
                <w:caps/>
                <w:color w:val="000000"/>
                <w:kern w:val="24"/>
                <w:sz w:val="25"/>
                <w:szCs w:val="24"/>
              </w:rPr>
            </w:rPrChange>
          </w:rPr>
          <w:delText>3.2.1  Após a Adoção do Scrum</w:delText>
        </w:r>
      </w:del>
    </w:p>
    <w:p w14:paraId="47643BEE" w14:textId="78DBABE5" w:rsidR="0019544D" w:rsidRPr="007F134F" w:rsidDel="00BC18E6" w:rsidRDefault="0019544D" w:rsidP="00831D33">
      <w:pPr>
        <w:pBdr>
          <w:top w:val="nil"/>
          <w:left w:val="nil"/>
          <w:bottom w:val="nil"/>
          <w:right w:val="nil"/>
          <w:between w:val="nil"/>
        </w:pBdr>
        <w:spacing w:after="140" w:line="360" w:lineRule="auto"/>
        <w:ind w:firstLine="708"/>
        <w:rPr>
          <w:del w:id="860" w:author="HP" w:date="2020-11-21T17:56:00Z"/>
          <w:rFonts w:ascii="Arial" w:eastAsia="Calibri" w:hAnsi="Arial" w:cs="Arial"/>
        </w:rPr>
      </w:pPr>
    </w:p>
    <w:p w14:paraId="27FC4529" w14:textId="77777777" w:rsidR="00BC18E6" w:rsidRPr="007F134F" w:rsidRDefault="00BC18E6">
      <w:pPr>
        <w:pBdr>
          <w:top w:val="nil"/>
          <w:left w:val="nil"/>
          <w:bottom w:val="nil"/>
          <w:right w:val="nil"/>
          <w:between w:val="nil"/>
        </w:pBdr>
        <w:spacing w:after="140" w:line="360" w:lineRule="auto"/>
        <w:ind w:firstLine="708"/>
        <w:jc w:val="both"/>
        <w:rPr>
          <w:ins w:id="861" w:author="HP" w:date="2020-11-21T17:56:00Z"/>
          <w:rFonts w:ascii="Arial" w:eastAsia="Arial" w:hAnsi="Arial" w:cs="Arial"/>
          <w:sz w:val="24"/>
          <w:szCs w:val="24"/>
        </w:rPr>
      </w:pPr>
    </w:p>
    <w:p w14:paraId="6B5C03C8" w14:textId="1E5E7005" w:rsidR="0019544D" w:rsidRPr="007F134F" w:rsidRDefault="0019544D">
      <w:pPr>
        <w:pBdr>
          <w:top w:val="nil"/>
          <w:left w:val="nil"/>
          <w:bottom w:val="nil"/>
          <w:right w:val="nil"/>
          <w:between w:val="nil"/>
        </w:pBdr>
        <w:spacing w:after="140" w:line="360" w:lineRule="auto"/>
        <w:ind w:firstLine="708"/>
        <w:jc w:val="both"/>
        <w:rPr>
          <w:rFonts w:ascii="Arial" w:eastAsia="Arial" w:hAnsi="Arial" w:cs="Arial"/>
          <w:sz w:val="24"/>
          <w:szCs w:val="24"/>
        </w:rPr>
      </w:pPr>
      <w:r w:rsidRPr="007F134F">
        <w:rPr>
          <w:rFonts w:ascii="Arial" w:eastAsia="Arial" w:hAnsi="Arial" w:cs="Arial"/>
          <w:sz w:val="24"/>
          <w:szCs w:val="24"/>
        </w:rPr>
        <w:t xml:space="preserve">O criador do Scrum, Jeff, acreditava e comprovou que equipes distribuídas e treinadas para usar o Scrum podem ter um ganho imenso em produtividade em relação a média das empresas que não adotam este modelo de distribuição. A vantagem da metodologia Scrum, para projetos, é sua agilidade na priorização e </w:t>
      </w:r>
      <w:r w:rsidRPr="007F134F">
        <w:rPr>
          <w:rFonts w:ascii="Arial" w:eastAsia="Arial" w:hAnsi="Arial" w:cs="Arial"/>
          <w:sz w:val="24"/>
          <w:szCs w:val="24"/>
        </w:rPr>
        <w:lastRenderedPageBreak/>
        <w:t>execução de demandas de valor. Sua adaptabilidade e o feedback contínuo, ajudam a garantir a satisfação do cliente. Porém quase que em sua totalidade todos os participantes responderam que uma das maiores dificuldades é de fato a mudança cultural, tanto para as pessoas como para a organização em si.</w:t>
      </w:r>
    </w:p>
    <w:p w14:paraId="440A0631" w14:textId="77777777" w:rsidR="0019544D" w:rsidRPr="007F134F" w:rsidRDefault="0019544D">
      <w:pPr>
        <w:pBdr>
          <w:top w:val="nil"/>
          <w:left w:val="nil"/>
          <w:bottom w:val="nil"/>
          <w:right w:val="nil"/>
          <w:between w:val="nil"/>
        </w:pBdr>
        <w:spacing w:after="140" w:line="360" w:lineRule="auto"/>
        <w:ind w:firstLine="708"/>
        <w:jc w:val="both"/>
        <w:rPr>
          <w:rFonts w:ascii="Arial" w:eastAsia="Arial" w:hAnsi="Arial" w:cs="Arial"/>
          <w:sz w:val="24"/>
          <w:szCs w:val="24"/>
        </w:rPr>
      </w:pPr>
      <w:r w:rsidRPr="007F134F">
        <w:rPr>
          <w:rFonts w:ascii="Arial" w:eastAsia="Arial" w:hAnsi="Arial" w:cs="Arial"/>
          <w:sz w:val="24"/>
          <w:szCs w:val="24"/>
        </w:rPr>
        <w:t>Mudar algo cultural é muito complexo. E quando se trata de gestão pior ainda, tem que ir por partes. A maior dificuldade é encontrar a rotina certa para migrar pouco a pouco (projeto por projeto), adotando de uma vez por todas a metodologia ágil.</w:t>
      </w:r>
    </w:p>
    <w:p w14:paraId="4F9C6D6D" w14:textId="77777777" w:rsidR="0019544D" w:rsidRPr="007F134F" w:rsidRDefault="0019544D">
      <w:pPr>
        <w:pBdr>
          <w:top w:val="nil"/>
          <w:left w:val="nil"/>
          <w:bottom w:val="nil"/>
          <w:right w:val="nil"/>
          <w:between w:val="nil"/>
        </w:pBdr>
        <w:spacing w:after="140" w:line="360" w:lineRule="auto"/>
        <w:ind w:firstLine="708"/>
        <w:jc w:val="both"/>
        <w:rPr>
          <w:rFonts w:ascii="Arial" w:eastAsia="Arial" w:hAnsi="Arial" w:cs="Arial"/>
          <w:sz w:val="24"/>
          <w:szCs w:val="24"/>
        </w:rPr>
      </w:pPr>
      <w:r w:rsidRPr="007F134F">
        <w:rPr>
          <w:rFonts w:ascii="Arial" w:eastAsia="Arial" w:hAnsi="Arial" w:cs="Arial"/>
          <w:sz w:val="24"/>
          <w:szCs w:val="24"/>
        </w:rPr>
        <w:t>Inicialmente, a confirmação do objetivo geral, a partir de um estudo de caso que evidenciou impactos na produtividade de acordo com o acréscimo na produtividade e aumento no controle sobre o trabalho após a adoção do método ágil SCRUM por uma equipe.</w:t>
      </w:r>
    </w:p>
    <w:p w14:paraId="3F1ED074" w14:textId="333FC139" w:rsidR="0019544D" w:rsidRPr="007F134F" w:rsidRDefault="0019544D">
      <w:pPr>
        <w:pBdr>
          <w:top w:val="nil"/>
          <w:left w:val="nil"/>
          <w:bottom w:val="nil"/>
          <w:right w:val="nil"/>
          <w:between w:val="nil"/>
        </w:pBdr>
        <w:spacing w:after="140" w:line="360" w:lineRule="auto"/>
        <w:ind w:firstLine="708"/>
        <w:jc w:val="both"/>
        <w:rPr>
          <w:ins w:id="862" w:author="HP" w:date="2020-11-21T18:10:00Z"/>
          <w:rFonts w:ascii="Arial" w:eastAsia="Arial" w:hAnsi="Arial" w:cs="Arial"/>
          <w:sz w:val="24"/>
          <w:szCs w:val="24"/>
        </w:rPr>
      </w:pPr>
      <w:r w:rsidRPr="007F134F">
        <w:rPr>
          <w:rFonts w:ascii="Arial" w:eastAsia="Arial" w:hAnsi="Arial" w:cs="Arial"/>
          <w:sz w:val="24"/>
          <w:szCs w:val="24"/>
        </w:rPr>
        <w:t>As práticas ágeis ajudam as organizações a trazer produtos e serviços para o mercado rapidamente, além de se adaptarem agilmente às mudanças constantes exigidas por um cenário altamente competitivo. Basicamente, trata-se de um processo pelo qual uma equipe gerencia um projeto dividindo-o em vários estágios. Caso a empresa tivesse adotado alguma metodologia agil as organizações aprendem com seus erros e sucessos e, em seguida, usam essas lições de modo sistemático para se aperfeiçoarem. Como costumo dizer às minhas equipes quando me trazem algo que deu errado: “Ótimo. Agora sabemos que isso não funciona. Da próxima vez, tragam-me um erro mais interessante”.</w:t>
      </w:r>
    </w:p>
    <w:p w14:paraId="6BF46D69" w14:textId="77777777" w:rsidR="002F745F" w:rsidRPr="007F134F" w:rsidRDefault="002F745F">
      <w:pPr>
        <w:pBdr>
          <w:top w:val="nil"/>
          <w:left w:val="nil"/>
          <w:bottom w:val="nil"/>
          <w:right w:val="nil"/>
          <w:between w:val="nil"/>
        </w:pBdr>
        <w:spacing w:after="140" w:line="360" w:lineRule="auto"/>
        <w:ind w:firstLine="720"/>
        <w:jc w:val="both"/>
        <w:rPr>
          <w:ins w:id="863" w:author="HP" w:date="2020-11-21T18:10:00Z"/>
          <w:rFonts w:ascii="Arial" w:eastAsia="Arial" w:hAnsi="Arial" w:cs="Arial"/>
          <w:sz w:val="24"/>
          <w:szCs w:val="24"/>
        </w:rPr>
      </w:pPr>
      <w:ins w:id="864" w:author="HP" w:date="2020-11-21T18:10:00Z">
        <w:r w:rsidRPr="007F134F">
          <w:rPr>
            <w:rFonts w:ascii="Arial" w:eastAsia="Arial" w:hAnsi="Arial" w:cs="Arial"/>
            <w:sz w:val="24"/>
            <w:szCs w:val="24"/>
          </w:rPr>
          <w:t>As etapas que seguem descrevem o planejamento para a implantação do Scrum:</w:t>
        </w:r>
      </w:ins>
    </w:p>
    <w:p w14:paraId="1B163714" w14:textId="77777777" w:rsidR="002F745F" w:rsidRPr="007F134F" w:rsidRDefault="002F745F">
      <w:pPr>
        <w:numPr>
          <w:ilvl w:val="0"/>
          <w:numId w:val="10"/>
        </w:numPr>
        <w:pBdr>
          <w:top w:val="nil"/>
          <w:left w:val="nil"/>
          <w:bottom w:val="nil"/>
          <w:right w:val="nil"/>
          <w:between w:val="nil"/>
        </w:pBdr>
        <w:spacing w:after="140" w:line="360" w:lineRule="auto"/>
        <w:jc w:val="both"/>
        <w:rPr>
          <w:ins w:id="865" w:author="HP" w:date="2020-11-21T18:10:00Z"/>
          <w:rFonts w:ascii="Arial" w:eastAsia="Arial" w:hAnsi="Arial" w:cs="Arial"/>
          <w:sz w:val="24"/>
          <w:szCs w:val="24"/>
        </w:rPr>
      </w:pPr>
      <w:ins w:id="866" w:author="HP" w:date="2020-11-21T18:10:00Z">
        <w:r w:rsidRPr="007F134F">
          <w:rPr>
            <w:rFonts w:ascii="Arial" w:eastAsia="Arial" w:hAnsi="Arial" w:cs="Arial"/>
            <w:sz w:val="24"/>
            <w:szCs w:val="24"/>
          </w:rPr>
          <w:t>Organização das solicitações por nível de prioridade em um novo ambiente, que seja mais prático e de acesso mais fácil, produzindo o backlog do produto. Alterando também o detalhamento das descrições, adicionando dados mais consistentes, como por exemplo, imagens das telas, conforme usado em manuais;</w:t>
        </w:r>
      </w:ins>
    </w:p>
    <w:p w14:paraId="3E4BBD54" w14:textId="77777777" w:rsidR="002F745F" w:rsidRPr="007F134F" w:rsidRDefault="002F745F">
      <w:pPr>
        <w:numPr>
          <w:ilvl w:val="0"/>
          <w:numId w:val="10"/>
        </w:numPr>
        <w:pBdr>
          <w:top w:val="nil"/>
          <w:left w:val="nil"/>
          <w:bottom w:val="nil"/>
          <w:right w:val="nil"/>
          <w:between w:val="nil"/>
        </w:pBdr>
        <w:spacing w:after="140" w:line="360" w:lineRule="auto"/>
        <w:jc w:val="both"/>
        <w:rPr>
          <w:ins w:id="867" w:author="HP" w:date="2020-11-21T18:10:00Z"/>
          <w:rFonts w:ascii="Arial" w:eastAsia="Arial" w:hAnsi="Arial" w:cs="Arial"/>
          <w:sz w:val="24"/>
          <w:szCs w:val="24"/>
        </w:rPr>
      </w:pPr>
      <w:ins w:id="868" w:author="HP" w:date="2020-11-21T18:10:00Z">
        <w:r w:rsidRPr="007F134F">
          <w:rPr>
            <w:rFonts w:ascii="Arial" w:eastAsia="Arial" w:hAnsi="Arial" w:cs="Arial"/>
            <w:sz w:val="24"/>
            <w:szCs w:val="24"/>
          </w:rPr>
          <w:t>Reunião para definição do prazo e do backlog para o primeiro Sprint a ser realizado;</w:t>
        </w:r>
      </w:ins>
    </w:p>
    <w:p w14:paraId="7AAB08CB" w14:textId="77777777" w:rsidR="002F745F" w:rsidRPr="007F134F" w:rsidRDefault="002F745F">
      <w:pPr>
        <w:numPr>
          <w:ilvl w:val="0"/>
          <w:numId w:val="10"/>
        </w:numPr>
        <w:pBdr>
          <w:top w:val="nil"/>
          <w:left w:val="nil"/>
          <w:bottom w:val="nil"/>
          <w:right w:val="nil"/>
          <w:between w:val="nil"/>
        </w:pBdr>
        <w:spacing w:after="140" w:line="360" w:lineRule="auto"/>
        <w:jc w:val="both"/>
        <w:rPr>
          <w:ins w:id="869" w:author="HP" w:date="2020-11-21T18:10:00Z"/>
          <w:rFonts w:ascii="Arial" w:eastAsia="Arial" w:hAnsi="Arial" w:cs="Arial"/>
          <w:sz w:val="24"/>
          <w:szCs w:val="24"/>
        </w:rPr>
      </w:pPr>
      <w:ins w:id="870" w:author="HP" w:date="2020-11-21T18:10:00Z">
        <w:r w:rsidRPr="007F134F">
          <w:rPr>
            <w:rFonts w:ascii="Arial" w:eastAsia="Arial" w:hAnsi="Arial" w:cs="Arial"/>
            <w:sz w:val="24"/>
            <w:szCs w:val="24"/>
          </w:rPr>
          <w:t>Realização da primeira reunião de encerramento de Sprint;</w:t>
        </w:r>
      </w:ins>
    </w:p>
    <w:p w14:paraId="0E7D4651" w14:textId="77777777" w:rsidR="002F745F" w:rsidRPr="007F134F" w:rsidRDefault="002F745F">
      <w:pPr>
        <w:numPr>
          <w:ilvl w:val="0"/>
          <w:numId w:val="10"/>
        </w:numPr>
        <w:pBdr>
          <w:top w:val="nil"/>
          <w:left w:val="nil"/>
          <w:bottom w:val="nil"/>
          <w:right w:val="nil"/>
          <w:between w:val="nil"/>
        </w:pBdr>
        <w:spacing w:after="140" w:line="360" w:lineRule="auto"/>
        <w:jc w:val="both"/>
        <w:rPr>
          <w:ins w:id="871" w:author="HP" w:date="2020-11-21T18:10:00Z"/>
          <w:rFonts w:ascii="Arial" w:eastAsia="Arial" w:hAnsi="Arial" w:cs="Arial"/>
          <w:sz w:val="24"/>
          <w:szCs w:val="24"/>
        </w:rPr>
      </w:pPr>
      <w:ins w:id="872" w:author="HP" w:date="2020-11-21T18:10:00Z">
        <w:r w:rsidRPr="007F134F">
          <w:rPr>
            <w:rFonts w:ascii="Arial" w:eastAsia="Arial" w:hAnsi="Arial" w:cs="Arial"/>
            <w:sz w:val="24"/>
            <w:szCs w:val="24"/>
          </w:rPr>
          <w:lastRenderedPageBreak/>
          <w:t xml:space="preserve">Definição da primeira entrega feita aos clientes após a adoção do Scrum. </w:t>
        </w:r>
      </w:ins>
    </w:p>
    <w:p w14:paraId="76FF3A8F" w14:textId="745E7685" w:rsidR="002F745F" w:rsidRPr="007F134F" w:rsidRDefault="002F745F">
      <w:pPr>
        <w:pBdr>
          <w:top w:val="nil"/>
          <w:left w:val="nil"/>
          <w:bottom w:val="nil"/>
          <w:right w:val="nil"/>
          <w:between w:val="nil"/>
        </w:pBdr>
        <w:spacing w:after="140" w:line="360" w:lineRule="auto"/>
        <w:ind w:firstLine="360"/>
        <w:jc w:val="both"/>
        <w:rPr>
          <w:rFonts w:ascii="Arial" w:eastAsia="Arial" w:hAnsi="Arial" w:cs="Arial"/>
          <w:sz w:val="24"/>
          <w:szCs w:val="24"/>
        </w:rPr>
      </w:pPr>
      <w:ins w:id="873" w:author="HP" w:date="2020-11-21T18:10:00Z">
        <w:r w:rsidRPr="007F134F">
          <w:rPr>
            <w:rFonts w:ascii="Arial" w:eastAsia="Arial" w:hAnsi="Arial" w:cs="Arial"/>
            <w:sz w:val="24"/>
            <w:szCs w:val="24"/>
          </w:rPr>
          <w:t>A mudança de papéis em uma equipe pode tornar a adoção do Scrum dolorosa. Sendo com o surgimento de novos papéis ou com a remoção de papéis utilizados anteriormente (COHN, 2011). Mesmo antes da adoção do Scrum a equipe já mantinha uma boa troca de informação entre todos os integrantes do processo, e após a abordagem essa comunicação ficou ainda mais facilitada. As conversas são frequentes sobre como uma funcionalidade deve ser para gerar qualidade nas entregas.</w:t>
        </w:r>
      </w:ins>
    </w:p>
    <w:p w14:paraId="66F5AF85" w14:textId="77777777" w:rsidR="00E5494C" w:rsidRPr="007F134F" w:rsidRDefault="00E5494C">
      <w:pPr>
        <w:pBdr>
          <w:top w:val="nil"/>
          <w:left w:val="nil"/>
          <w:bottom w:val="nil"/>
          <w:right w:val="nil"/>
          <w:between w:val="nil"/>
        </w:pBdr>
        <w:spacing w:after="140" w:line="360" w:lineRule="auto"/>
        <w:ind w:firstLine="360"/>
        <w:jc w:val="both"/>
        <w:rPr>
          <w:ins w:id="874" w:author="HP" w:date="2020-11-21T18:10:00Z"/>
          <w:rFonts w:ascii="Arial" w:eastAsia="Arial" w:hAnsi="Arial" w:cs="Arial"/>
          <w:sz w:val="24"/>
          <w:szCs w:val="24"/>
        </w:rPr>
      </w:pPr>
    </w:p>
    <w:p w14:paraId="2FE47F4D" w14:textId="183A8431" w:rsidR="002F745F" w:rsidRPr="007F134F" w:rsidDel="00104255" w:rsidRDefault="002F745F">
      <w:pPr>
        <w:pBdr>
          <w:top w:val="nil"/>
          <w:left w:val="nil"/>
          <w:bottom w:val="nil"/>
          <w:right w:val="nil"/>
          <w:between w:val="nil"/>
        </w:pBdr>
        <w:spacing w:after="140" w:line="360" w:lineRule="auto"/>
        <w:ind w:firstLine="708"/>
        <w:jc w:val="both"/>
        <w:rPr>
          <w:del w:id="875" w:author="HP" w:date="2020-11-21T18:30:00Z"/>
          <w:rFonts w:ascii="Arial" w:eastAsia="Arial" w:hAnsi="Arial" w:cs="Arial"/>
          <w:sz w:val="24"/>
          <w:szCs w:val="24"/>
        </w:rPr>
      </w:pPr>
    </w:p>
    <w:p w14:paraId="1C2FD486" w14:textId="732A51D8" w:rsidR="0019544D" w:rsidRPr="007F134F" w:rsidDel="003E2120" w:rsidRDefault="0019544D">
      <w:pPr>
        <w:pBdr>
          <w:top w:val="nil"/>
          <w:left w:val="nil"/>
          <w:bottom w:val="nil"/>
          <w:right w:val="nil"/>
          <w:between w:val="nil"/>
        </w:pBdr>
        <w:spacing w:after="140" w:line="360" w:lineRule="auto"/>
        <w:jc w:val="both"/>
        <w:rPr>
          <w:del w:id="876" w:author="HP" w:date="2020-11-21T18:10:00Z"/>
          <w:rFonts w:ascii="Arial" w:eastAsia="Arial" w:hAnsi="Arial" w:cs="Arial"/>
          <w:sz w:val="24"/>
          <w:szCs w:val="24"/>
        </w:rPr>
      </w:pPr>
    </w:p>
    <w:p w14:paraId="71F8DF1C" w14:textId="049314FC" w:rsidR="0019544D" w:rsidRPr="007F134F" w:rsidDel="00BC18E6" w:rsidRDefault="0019544D">
      <w:pPr>
        <w:pStyle w:val="Ttulo1"/>
        <w:ind w:left="720"/>
        <w:rPr>
          <w:del w:id="877" w:author="HP" w:date="2020-11-21T17:56:00Z"/>
        </w:rPr>
        <w:pPrChange w:id="878" w:author="HP" w:date="2020-11-21T18:38:00Z">
          <w:pPr>
            <w:pStyle w:val="Ttulo1"/>
            <w:ind w:left="720" w:hanging="360"/>
          </w:pPr>
        </w:pPrChange>
      </w:pPr>
      <w:del w:id="879" w:author="HP" w:date="2020-11-21T17:56:00Z">
        <w:r w:rsidRPr="007F134F" w:rsidDel="00BC18E6">
          <w:rPr>
            <w:b w:val="0"/>
            <w:caps w:val="0"/>
            <w:sz w:val="24"/>
            <w:rPrChange w:id="880" w:author="HP" w:date="2020-11-21T18:37:00Z">
              <w:rPr>
                <w:rFonts w:eastAsia="Arial" w:cs="Arial"/>
                <w:b/>
                <w:caps/>
                <w:color w:val="000000"/>
                <w:kern w:val="24"/>
                <w:sz w:val="25"/>
                <w:szCs w:val="24"/>
              </w:rPr>
            </w:rPrChange>
          </w:rPr>
          <w:delText>4.0  CONCEITO DE PROJETOS</w:delText>
        </w:r>
      </w:del>
    </w:p>
    <w:p w14:paraId="73942B7B" w14:textId="1998AC57" w:rsidR="0019544D" w:rsidRPr="007F134F" w:rsidDel="00BC18E6" w:rsidRDefault="0019544D" w:rsidP="00831D33">
      <w:pPr>
        <w:pBdr>
          <w:top w:val="nil"/>
          <w:left w:val="nil"/>
          <w:bottom w:val="nil"/>
          <w:right w:val="nil"/>
          <w:between w:val="nil"/>
        </w:pBdr>
        <w:spacing w:after="140" w:line="360" w:lineRule="auto"/>
        <w:rPr>
          <w:del w:id="881" w:author="HP" w:date="2020-11-21T17:56:00Z"/>
          <w:rFonts w:ascii="Arial" w:eastAsia="Calibri" w:hAnsi="Arial" w:cs="Arial"/>
        </w:rPr>
      </w:pPr>
    </w:p>
    <w:p w14:paraId="165506B2" w14:textId="79ED0D8E" w:rsidR="0019544D" w:rsidRPr="007F134F" w:rsidDel="00BC18E6" w:rsidRDefault="0019544D">
      <w:pPr>
        <w:pBdr>
          <w:top w:val="nil"/>
          <w:left w:val="nil"/>
          <w:bottom w:val="nil"/>
          <w:right w:val="nil"/>
          <w:between w:val="nil"/>
        </w:pBdr>
        <w:spacing w:after="140" w:line="360" w:lineRule="auto"/>
        <w:jc w:val="both"/>
        <w:rPr>
          <w:del w:id="882" w:author="HP" w:date="2020-11-21T17:56:00Z"/>
          <w:rFonts w:ascii="Arial" w:eastAsia="Arial" w:hAnsi="Arial" w:cs="Arial"/>
          <w:sz w:val="24"/>
          <w:szCs w:val="24"/>
        </w:rPr>
      </w:pPr>
      <w:del w:id="883" w:author="HP" w:date="2020-11-21T17:56:00Z">
        <w:r w:rsidRPr="007F134F" w:rsidDel="00BC18E6">
          <w:rPr>
            <w:rFonts w:ascii="Arial" w:eastAsia="Calibri" w:hAnsi="Arial" w:cs="Arial"/>
          </w:rPr>
          <w:tab/>
        </w:r>
        <w:r w:rsidRPr="007F134F" w:rsidDel="00BC18E6">
          <w:rPr>
            <w:rFonts w:ascii="Arial" w:eastAsia="Arial" w:hAnsi="Arial" w:cs="Arial"/>
            <w:sz w:val="24"/>
            <w:szCs w:val="24"/>
          </w:rPr>
          <w:delText>O gerenciamento de projetos tornou-se objeto de estudo de inúmeros pesquisadores. Inúmeras entidades, associações e empresas promovem pesquisas sobre o tema e incontáveis são as publicações disponíveis. Extrai-se a definição para projetos, como: "um projeto é um esforço temporário empreendido para criar um produto, um serviço ou um resultado único". De Kerzner (2006).</w:delText>
        </w:r>
      </w:del>
    </w:p>
    <w:p w14:paraId="56EE9BA0" w14:textId="162DFA0C" w:rsidR="0019544D" w:rsidRPr="007F134F" w:rsidDel="00BC18E6" w:rsidRDefault="0019544D">
      <w:pPr>
        <w:pBdr>
          <w:top w:val="nil"/>
          <w:left w:val="nil"/>
          <w:bottom w:val="nil"/>
          <w:right w:val="nil"/>
          <w:between w:val="nil"/>
        </w:pBdr>
        <w:spacing w:after="140" w:line="360" w:lineRule="auto"/>
        <w:jc w:val="both"/>
        <w:rPr>
          <w:del w:id="884" w:author="HP" w:date="2020-11-21T17:56:00Z"/>
          <w:rFonts w:ascii="Arial" w:eastAsia="Arial" w:hAnsi="Arial" w:cs="Arial"/>
          <w:sz w:val="24"/>
          <w:szCs w:val="24"/>
        </w:rPr>
      </w:pPr>
    </w:p>
    <w:p w14:paraId="1AD53579" w14:textId="7A7FF32F" w:rsidR="0019544D" w:rsidRPr="007F134F" w:rsidDel="00BC18E6" w:rsidRDefault="0019544D">
      <w:pPr>
        <w:numPr>
          <w:ilvl w:val="0"/>
          <w:numId w:val="11"/>
        </w:numPr>
        <w:pBdr>
          <w:top w:val="nil"/>
          <w:left w:val="nil"/>
          <w:bottom w:val="nil"/>
          <w:right w:val="nil"/>
          <w:between w:val="nil"/>
        </w:pBdr>
        <w:spacing w:after="140" w:line="360" w:lineRule="auto"/>
        <w:jc w:val="both"/>
        <w:rPr>
          <w:del w:id="885" w:author="HP" w:date="2020-11-21T17:56:00Z"/>
          <w:rFonts w:ascii="Arial" w:eastAsia="Arial" w:hAnsi="Arial" w:cs="Arial"/>
          <w:sz w:val="24"/>
          <w:szCs w:val="24"/>
        </w:rPr>
      </w:pPr>
      <w:del w:id="886" w:author="HP" w:date="2020-11-21T17:56:00Z">
        <w:r w:rsidRPr="007F134F" w:rsidDel="00BC18E6">
          <w:rPr>
            <w:rFonts w:ascii="Arial" w:eastAsia="Arial" w:hAnsi="Arial" w:cs="Arial"/>
            <w:sz w:val="24"/>
            <w:szCs w:val="24"/>
          </w:rPr>
          <w:delText>Possuem um objetivo específico a ser atingido sob determinadas especificações;</w:delText>
        </w:r>
      </w:del>
    </w:p>
    <w:p w14:paraId="00712F77" w14:textId="5B34D2AE" w:rsidR="0019544D" w:rsidRPr="007F134F" w:rsidDel="00BC18E6" w:rsidRDefault="0019544D">
      <w:pPr>
        <w:numPr>
          <w:ilvl w:val="0"/>
          <w:numId w:val="11"/>
        </w:numPr>
        <w:pBdr>
          <w:top w:val="nil"/>
          <w:left w:val="nil"/>
          <w:bottom w:val="nil"/>
          <w:right w:val="nil"/>
          <w:between w:val="nil"/>
        </w:pBdr>
        <w:spacing w:after="140" w:line="360" w:lineRule="auto"/>
        <w:jc w:val="both"/>
        <w:rPr>
          <w:del w:id="887" w:author="HP" w:date="2020-11-21T17:56:00Z"/>
          <w:rFonts w:ascii="Arial" w:eastAsia="Arial" w:hAnsi="Arial" w:cs="Arial"/>
          <w:sz w:val="24"/>
          <w:szCs w:val="24"/>
        </w:rPr>
      </w:pPr>
      <w:del w:id="888" w:author="HP" w:date="2020-11-21T17:56:00Z">
        <w:r w:rsidRPr="007F134F" w:rsidDel="00BC18E6">
          <w:rPr>
            <w:rFonts w:ascii="Arial" w:eastAsia="Arial" w:hAnsi="Arial" w:cs="Arial"/>
            <w:sz w:val="24"/>
            <w:szCs w:val="24"/>
          </w:rPr>
          <w:delText xml:space="preserve">Possuem datas de início e fim; </w:delText>
        </w:r>
      </w:del>
    </w:p>
    <w:p w14:paraId="113686CE" w14:textId="09485ADF" w:rsidR="0019544D" w:rsidRPr="007F134F" w:rsidDel="00BC18E6" w:rsidRDefault="0019544D">
      <w:pPr>
        <w:numPr>
          <w:ilvl w:val="0"/>
          <w:numId w:val="11"/>
        </w:numPr>
        <w:pBdr>
          <w:top w:val="nil"/>
          <w:left w:val="nil"/>
          <w:bottom w:val="nil"/>
          <w:right w:val="nil"/>
          <w:between w:val="nil"/>
        </w:pBdr>
        <w:spacing w:after="140" w:line="360" w:lineRule="auto"/>
        <w:jc w:val="both"/>
        <w:rPr>
          <w:del w:id="889" w:author="HP" w:date="2020-11-21T17:56:00Z"/>
          <w:rFonts w:ascii="Arial" w:eastAsia="Arial" w:hAnsi="Arial" w:cs="Arial"/>
          <w:sz w:val="24"/>
          <w:szCs w:val="24"/>
        </w:rPr>
      </w:pPr>
      <w:del w:id="890" w:author="HP" w:date="2020-11-21T17:56:00Z">
        <w:r w:rsidRPr="007F134F" w:rsidDel="00BC18E6">
          <w:rPr>
            <w:rFonts w:ascii="Arial" w:eastAsia="Arial" w:hAnsi="Arial" w:cs="Arial"/>
            <w:sz w:val="24"/>
            <w:szCs w:val="24"/>
          </w:rPr>
          <w:delText xml:space="preserve">Possuem limitação de custos; </w:delText>
        </w:r>
      </w:del>
    </w:p>
    <w:p w14:paraId="73DE4482" w14:textId="2EE56DF4" w:rsidR="0019544D" w:rsidRPr="007F134F" w:rsidDel="00BC18E6" w:rsidRDefault="0019544D">
      <w:pPr>
        <w:numPr>
          <w:ilvl w:val="0"/>
          <w:numId w:val="11"/>
        </w:numPr>
        <w:pBdr>
          <w:top w:val="nil"/>
          <w:left w:val="nil"/>
          <w:bottom w:val="nil"/>
          <w:right w:val="nil"/>
          <w:between w:val="nil"/>
        </w:pBdr>
        <w:spacing w:after="140" w:line="360" w:lineRule="auto"/>
        <w:jc w:val="both"/>
        <w:rPr>
          <w:del w:id="891" w:author="HP" w:date="2020-11-21T17:56:00Z"/>
          <w:rFonts w:ascii="Arial" w:eastAsia="Arial" w:hAnsi="Arial" w:cs="Arial"/>
          <w:sz w:val="24"/>
          <w:szCs w:val="24"/>
        </w:rPr>
      </w:pPr>
      <w:del w:id="892" w:author="HP" w:date="2020-11-21T17:56:00Z">
        <w:r w:rsidRPr="007F134F" w:rsidDel="00BC18E6">
          <w:rPr>
            <w:rFonts w:ascii="Arial" w:eastAsia="Arial" w:hAnsi="Arial" w:cs="Arial"/>
            <w:sz w:val="24"/>
            <w:szCs w:val="24"/>
          </w:rPr>
          <w:delText xml:space="preserve">Requerem recursos humanos e materiais; </w:delText>
        </w:r>
      </w:del>
    </w:p>
    <w:p w14:paraId="30F712FF" w14:textId="12F53DED" w:rsidR="0019544D" w:rsidRPr="007F134F" w:rsidDel="00BC18E6" w:rsidRDefault="0019544D">
      <w:pPr>
        <w:numPr>
          <w:ilvl w:val="0"/>
          <w:numId w:val="11"/>
        </w:numPr>
        <w:pBdr>
          <w:top w:val="nil"/>
          <w:left w:val="nil"/>
          <w:bottom w:val="nil"/>
          <w:right w:val="nil"/>
          <w:between w:val="nil"/>
        </w:pBdr>
        <w:spacing w:after="140" w:line="360" w:lineRule="auto"/>
        <w:jc w:val="both"/>
        <w:rPr>
          <w:del w:id="893" w:author="HP" w:date="2020-11-21T17:56:00Z"/>
          <w:rFonts w:ascii="Arial" w:eastAsia="Arial" w:hAnsi="Arial" w:cs="Arial"/>
          <w:sz w:val="24"/>
          <w:szCs w:val="24"/>
        </w:rPr>
      </w:pPr>
      <w:del w:id="894" w:author="HP" w:date="2020-11-21T17:56:00Z">
        <w:r w:rsidRPr="007F134F" w:rsidDel="00BC18E6">
          <w:rPr>
            <w:rFonts w:ascii="Arial" w:eastAsia="Arial" w:hAnsi="Arial" w:cs="Arial"/>
            <w:sz w:val="24"/>
            <w:szCs w:val="24"/>
          </w:rPr>
          <w:delText>São multifuncionais.</w:delText>
        </w:r>
      </w:del>
    </w:p>
    <w:p w14:paraId="11A081C1" w14:textId="655558C7" w:rsidR="0019544D" w:rsidRPr="007F134F" w:rsidDel="00BC18E6" w:rsidRDefault="0019544D">
      <w:pPr>
        <w:pBdr>
          <w:top w:val="nil"/>
          <w:left w:val="nil"/>
          <w:bottom w:val="nil"/>
          <w:right w:val="nil"/>
          <w:between w:val="nil"/>
        </w:pBdr>
        <w:spacing w:after="140" w:line="360" w:lineRule="auto"/>
        <w:jc w:val="both"/>
        <w:rPr>
          <w:del w:id="895" w:author="HP" w:date="2020-11-21T17:56:00Z"/>
          <w:rFonts w:ascii="Arial" w:eastAsia="Arial" w:hAnsi="Arial" w:cs="Arial"/>
          <w:sz w:val="24"/>
          <w:szCs w:val="24"/>
        </w:rPr>
      </w:pPr>
    </w:p>
    <w:p w14:paraId="559E76AB" w14:textId="6DB122D2" w:rsidR="0019544D" w:rsidRPr="007F134F" w:rsidDel="00BC18E6" w:rsidRDefault="0019544D">
      <w:pPr>
        <w:pBdr>
          <w:top w:val="nil"/>
          <w:left w:val="nil"/>
          <w:bottom w:val="nil"/>
          <w:right w:val="nil"/>
          <w:between w:val="nil"/>
        </w:pBdr>
        <w:spacing w:after="140" w:line="360" w:lineRule="auto"/>
        <w:ind w:firstLine="360"/>
        <w:jc w:val="both"/>
        <w:rPr>
          <w:del w:id="896" w:author="HP" w:date="2020-11-21T17:56:00Z"/>
          <w:rFonts w:ascii="Arial" w:eastAsia="Arial" w:hAnsi="Arial" w:cs="Arial"/>
          <w:sz w:val="24"/>
          <w:szCs w:val="24"/>
        </w:rPr>
      </w:pPr>
      <w:del w:id="897" w:author="HP" w:date="2020-11-21T17:56:00Z">
        <w:r w:rsidRPr="007F134F" w:rsidDel="00BC18E6">
          <w:rPr>
            <w:rFonts w:ascii="Arial" w:eastAsia="Arial" w:hAnsi="Arial" w:cs="Arial"/>
            <w:sz w:val="24"/>
            <w:szCs w:val="24"/>
          </w:rPr>
          <w:delText xml:space="preserve">Igualmente, todo projeto, independentemente do porte ou da organização que o patrocina, possui um conjunto de pessoas ou entidades interessadas nos seus </w:delText>
        </w:r>
        <w:r w:rsidRPr="007F134F" w:rsidDel="00BC18E6">
          <w:rPr>
            <w:rFonts w:ascii="Arial" w:eastAsia="Arial" w:hAnsi="Arial" w:cs="Arial"/>
            <w:sz w:val="24"/>
            <w:szCs w:val="24"/>
          </w:rPr>
          <w:lastRenderedPageBreak/>
          <w:delText>resultados, ou que serão impactados pelos mesmos, que são conhecidos como "partes interessadas" ou "Stakeholder", no termo inglês.</w:delText>
        </w:r>
      </w:del>
    </w:p>
    <w:p w14:paraId="3B3B68BF" w14:textId="3F91D68A" w:rsidR="0019544D" w:rsidRPr="007F134F" w:rsidDel="00BC18E6" w:rsidRDefault="0019544D">
      <w:pPr>
        <w:pBdr>
          <w:top w:val="nil"/>
          <w:left w:val="nil"/>
          <w:bottom w:val="nil"/>
          <w:right w:val="nil"/>
          <w:between w:val="nil"/>
        </w:pBdr>
        <w:spacing w:after="140" w:line="360" w:lineRule="auto"/>
        <w:jc w:val="both"/>
        <w:rPr>
          <w:del w:id="898" w:author="HP" w:date="2020-11-21T17:56:00Z"/>
          <w:rFonts w:ascii="Arial" w:eastAsia="Arial" w:hAnsi="Arial" w:cs="Arial"/>
          <w:sz w:val="24"/>
          <w:szCs w:val="24"/>
        </w:rPr>
      </w:pPr>
    </w:p>
    <w:p w14:paraId="712E2D11" w14:textId="3F170590" w:rsidR="0019544D" w:rsidRPr="007F134F" w:rsidDel="00BC18E6" w:rsidRDefault="0019544D">
      <w:pPr>
        <w:pBdr>
          <w:top w:val="nil"/>
          <w:left w:val="nil"/>
          <w:bottom w:val="nil"/>
          <w:right w:val="nil"/>
          <w:between w:val="nil"/>
        </w:pBdr>
        <w:spacing w:after="140" w:line="360" w:lineRule="auto"/>
        <w:ind w:firstLine="708"/>
        <w:jc w:val="both"/>
        <w:rPr>
          <w:del w:id="899" w:author="HP" w:date="2020-11-21T17:56:00Z"/>
          <w:rFonts w:ascii="Arial" w:eastAsia="Arial" w:hAnsi="Arial" w:cs="Arial"/>
          <w:sz w:val="24"/>
          <w:szCs w:val="24"/>
        </w:rPr>
      </w:pPr>
      <w:del w:id="900" w:author="HP" w:date="2020-11-21T17:56:00Z">
        <w:r w:rsidRPr="007F134F" w:rsidDel="00BC18E6">
          <w:rPr>
            <w:rFonts w:ascii="Arial" w:eastAsia="Arial" w:hAnsi="Arial" w:cs="Arial"/>
            <w:sz w:val="24"/>
            <w:szCs w:val="24"/>
          </w:rPr>
          <w:delText>Vários conceitos podem ser mencionados a respeito do tema. No entanto, para facilitar a nossa compreensão, podemos afirmar que um projeto consiste em um esforço de período temporário. Esse esforço tem por intuito estabelecer ou criar um produto ou serviço.</w:delText>
        </w:r>
      </w:del>
    </w:p>
    <w:p w14:paraId="5DFEEE8C" w14:textId="57D0D91F" w:rsidR="003B4555" w:rsidRPr="007F134F" w:rsidDel="0019544D" w:rsidRDefault="00283320">
      <w:pPr>
        <w:spacing w:after="0" w:line="360" w:lineRule="auto"/>
        <w:jc w:val="both"/>
        <w:rPr>
          <w:del w:id="901" w:author="HP" w:date="2020-11-21T17:19:00Z"/>
          <w:rFonts w:ascii="Arial" w:hAnsi="Arial" w:cs="Arial"/>
        </w:rPr>
      </w:pPr>
      <w:customXmlDelRangeStart w:id="902" w:author="HP" w:date="2020-11-21T17:00:00Z"/>
      <w:sdt>
        <w:sdtPr>
          <w:rPr>
            <w:rFonts w:ascii="Arial" w:hAnsi="Arial" w:cs="Arial"/>
          </w:rPr>
          <w:tag w:val="goog_rdk_35"/>
          <w:id w:val="-1351570082"/>
        </w:sdtPr>
        <w:sdtContent>
          <w:customXmlDelRangeEnd w:id="902"/>
          <w:customXmlDelRangeStart w:id="903" w:author="HP" w:date="2020-11-21T17:00:00Z"/>
        </w:sdtContent>
      </w:sdt>
      <w:customXmlDelRangeEnd w:id="903"/>
    </w:p>
    <w:p w14:paraId="18125138" w14:textId="49F950B7" w:rsidR="003B4555" w:rsidRPr="007F134F" w:rsidRDefault="00136E5B">
      <w:pPr>
        <w:pStyle w:val="Ttulo2"/>
        <w:pPrChange w:id="904" w:author="HP" w:date="2020-11-21T18:41:00Z">
          <w:pPr>
            <w:pStyle w:val="Ttulo1"/>
            <w:spacing w:after="0"/>
            <w:ind w:left="720"/>
          </w:pPr>
        </w:pPrChange>
      </w:pPr>
      <w:bookmarkStart w:id="905" w:name="_Toc58248391"/>
      <w:r w:rsidRPr="007F134F">
        <w:rPr>
          <w:rFonts w:cs="Arial"/>
          <w:rPrChange w:id="906" w:author="HP" w:date="2020-11-21T18:37:00Z">
            <w:rPr>
              <w:rFonts w:eastAsia="Arial" w:cs="Arial"/>
              <w:caps/>
              <w:color w:val="000000"/>
              <w:kern w:val="24"/>
              <w:szCs w:val="24"/>
            </w:rPr>
          </w:rPrChange>
        </w:rPr>
        <w:t>2.</w:t>
      </w:r>
      <w:del w:id="907" w:author="HP" w:date="2020-11-21T17:17:00Z">
        <w:r w:rsidRPr="007F134F" w:rsidDel="00274359">
          <w:rPr>
            <w:rFonts w:cs="Arial"/>
            <w:rPrChange w:id="908" w:author="HP" w:date="2020-11-21T18:37:00Z">
              <w:rPr>
                <w:rFonts w:eastAsia="Arial" w:cs="Arial"/>
                <w:caps/>
                <w:color w:val="000000"/>
                <w:kern w:val="24"/>
                <w:szCs w:val="24"/>
              </w:rPr>
            </w:rPrChange>
          </w:rPr>
          <w:delText>2</w:delText>
        </w:r>
      </w:del>
      <w:ins w:id="909" w:author="HP" w:date="2020-11-21T17:17:00Z">
        <w:r w:rsidR="00274359" w:rsidRPr="007F134F">
          <w:rPr>
            <w:rFonts w:cs="Arial"/>
            <w:rPrChange w:id="910" w:author="HP" w:date="2020-11-21T18:37:00Z">
              <w:rPr>
                <w:rFonts w:eastAsia="Arial" w:cs="Arial"/>
                <w:caps/>
                <w:color w:val="000000"/>
                <w:kern w:val="24"/>
                <w:szCs w:val="24"/>
              </w:rPr>
            </w:rPrChange>
          </w:rPr>
          <w:t>4</w:t>
        </w:r>
      </w:ins>
      <w:r w:rsidRPr="007F134F">
        <w:rPr>
          <w:rFonts w:cs="Arial"/>
          <w:rPrChange w:id="911" w:author="HP" w:date="2020-11-21T18:37:00Z">
            <w:rPr>
              <w:rFonts w:eastAsia="Arial" w:cs="Arial"/>
              <w:caps/>
              <w:color w:val="000000"/>
              <w:kern w:val="24"/>
              <w:szCs w:val="24"/>
            </w:rPr>
          </w:rPrChange>
        </w:rPr>
        <w:t xml:space="preserve"> </w:t>
      </w:r>
      <w:del w:id="912" w:author="HP" w:date="2020-11-21T17:17:00Z">
        <w:r w:rsidRPr="007F134F" w:rsidDel="00274359">
          <w:rPr>
            <w:rFonts w:cs="Arial"/>
            <w:rPrChange w:id="913" w:author="HP" w:date="2020-11-21T18:37:00Z">
              <w:rPr>
                <w:rFonts w:eastAsia="Arial" w:cs="Arial"/>
                <w:caps/>
                <w:color w:val="000000"/>
                <w:kern w:val="24"/>
                <w:szCs w:val="24"/>
              </w:rPr>
            </w:rPrChange>
          </w:rPr>
          <w:delText xml:space="preserve"> </w:delText>
        </w:r>
      </w:del>
      <w:r w:rsidRPr="007F134F">
        <w:rPr>
          <w:rFonts w:cs="Arial"/>
          <w:rPrChange w:id="914" w:author="HP" w:date="2020-11-21T18:37:00Z">
            <w:rPr>
              <w:rFonts w:eastAsia="Arial" w:cs="Arial"/>
              <w:caps/>
              <w:color w:val="000000"/>
              <w:kern w:val="24"/>
              <w:szCs w:val="24"/>
            </w:rPr>
          </w:rPrChange>
        </w:rPr>
        <w:t>Riscos em Projetos</w:t>
      </w:r>
      <w:bookmarkEnd w:id="905"/>
    </w:p>
    <w:p w14:paraId="7AB8ED92" w14:textId="77777777" w:rsidR="00265496" w:rsidRPr="007F134F" w:rsidRDefault="00265496" w:rsidP="00831D33">
      <w:pPr>
        <w:spacing w:after="0" w:line="360" w:lineRule="auto"/>
        <w:ind w:firstLine="709"/>
        <w:jc w:val="both"/>
        <w:rPr>
          <w:ins w:id="915" w:author="HP" w:date="2020-11-21T18:00:00Z"/>
          <w:rFonts w:ascii="Arial" w:eastAsia="Arial" w:hAnsi="Arial" w:cs="Arial"/>
          <w:color w:val="000000"/>
          <w:sz w:val="24"/>
          <w:szCs w:val="24"/>
        </w:rPr>
      </w:pPr>
    </w:p>
    <w:p w14:paraId="5257BD26" w14:textId="1FB0DF90" w:rsidR="00350707" w:rsidRPr="007F134F" w:rsidRDefault="00350707" w:rsidP="00350707">
      <w:pPr>
        <w:spacing w:after="0" w:line="360" w:lineRule="auto"/>
        <w:ind w:firstLine="709"/>
        <w:jc w:val="both"/>
        <w:rPr>
          <w:rFonts w:ascii="Arial" w:eastAsia="Arial" w:hAnsi="Arial" w:cs="Arial"/>
          <w:color w:val="000000"/>
          <w:sz w:val="24"/>
          <w:szCs w:val="24"/>
        </w:rPr>
      </w:pPr>
      <w:ins w:id="916" w:author="Michel Oliveira" w:date="2020-11-23T19:51:00Z">
        <w:r w:rsidRPr="007F134F">
          <w:rPr>
            <w:rFonts w:ascii="Arial" w:eastAsia="Arial" w:hAnsi="Arial" w:cs="Arial"/>
            <w:color w:val="000000"/>
            <w:sz w:val="24"/>
            <w:szCs w:val="24"/>
          </w:rPr>
          <w:t xml:space="preserve">Para Rabechini Jr (2009), existe uma contradição no gerenciamento de riscos que desperta interesse e curiosidade nos pesquisadores envolvidos com o tema gerenciamento de projetos, apesar de ser uma área que possui grande quantidade de técnicas e ferramentas de análise, </w:t>
        </w:r>
      </w:ins>
      <w:r w:rsidR="00254199" w:rsidRPr="007F134F">
        <w:rPr>
          <w:rFonts w:ascii="Arial" w:eastAsia="Arial" w:hAnsi="Arial" w:cs="Arial"/>
          <w:color w:val="000000"/>
          <w:sz w:val="24"/>
          <w:szCs w:val="24"/>
        </w:rPr>
        <w:t>ela</w:t>
      </w:r>
      <w:ins w:id="917" w:author="Michel Oliveira" w:date="2020-11-23T19:51:00Z">
        <w:r w:rsidRPr="007F134F">
          <w:rPr>
            <w:rFonts w:ascii="Arial" w:eastAsia="Arial" w:hAnsi="Arial" w:cs="Arial"/>
            <w:color w:val="000000"/>
            <w:sz w:val="24"/>
            <w:szCs w:val="24"/>
          </w:rPr>
          <w:t xml:space="preserve"> anda é muito carente quanto aos estudos de maior relevância.</w:t>
        </w:r>
      </w:ins>
    </w:p>
    <w:p w14:paraId="14E28D69" w14:textId="38312162" w:rsidR="00350707" w:rsidRPr="007F134F" w:rsidRDefault="00350707" w:rsidP="00254199">
      <w:pPr>
        <w:spacing w:after="0" w:line="360" w:lineRule="auto"/>
        <w:ind w:firstLine="709"/>
        <w:jc w:val="both"/>
        <w:rPr>
          <w:rFonts w:ascii="Arial" w:eastAsia="Arial" w:hAnsi="Arial" w:cs="Arial"/>
          <w:color w:val="000000"/>
          <w:sz w:val="24"/>
          <w:szCs w:val="24"/>
        </w:rPr>
      </w:pPr>
      <w:ins w:id="918" w:author="Michel Oliveira" w:date="2020-11-23T19:51:00Z">
        <w:r w:rsidRPr="007F134F">
          <w:rPr>
            <w:rFonts w:ascii="Arial" w:eastAsia="Arial" w:hAnsi="Arial" w:cs="Arial"/>
            <w:color w:val="000000"/>
            <w:sz w:val="24"/>
            <w:szCs w:val="24"/>
          </w:rPr>
          <w:t xml:space="preserve">O gerenciamento dos riscos no projeto tem objetivo de maximizar os resultados dos eventos positivos e minimizar os impactos dos eventos negativos, deve-se observar a qualificação dos riscos </w:t>
        </w:r>
      </w:ins>
      <w:r w:rsidR="00254199" w:rsidRPr="007F134F">
        <w:rPr>
          <w:rFonts w:ascii="Arial" w:eastAsia="Arial" w:hAnsi="Arial" w:cs="Arial"/>
          <w:color w:val="000000"/>
          <w:sz w:val="24"/>
          <w:szCs w:val="24"/>
        </w:rPr>
        <w:t>e</w:t>
      </w:r>
      <w:ins w:id="919" w:author="Michel Oliveira" w:date="2020-11-23T19:51:00Z">
        <w:r w:rsidRPr="007F134F">
          <w:rPr>
            <w:rFonts w:ascii="Arial" w:eastAsia="Arial" w:hAnsi="Arial" w:cs="Arial"/>
            <w:color w:val="000000"/>
            <w:sz w:val="24"/>
            <w:szCs w:val="24"/>
          </w:rPr>
          <w:t xml:space="preserve"> a fase que o projeto se encontra durante o seu ciclo de vida. (CAVALIERI, 2011)</w:t>
        </w:r>
      </w:ins>
      <w:r w:rsidR="00254199" w:rsidRPr="007F134F">
        <w:rPr>
          <w:rFonts w:ascii="Arial" w:eastAsia="Arial" w:hAnsi="Arial" w:cs="Arial"/>
          <w:color w:val="000000"/>
          <w:sz w:val="24"/>
          <w:szCs w:val="24"/>
        </w:rPr>
        <w:t>.</w:t>
      </w:r>
    </w:p>
    <w:p w14:paraId="0E9E59E4" w14:textId="06B97C4F" w:rsidR="00265496" w:rsidRPr="007F134F" w:rsidRDefault="00265496">
      <w:pPr>
        <w:spacing w:after="0" w:line="360" w:lineRule="auto"/>
        <w:ind w:firstLine="709"/>
        <w:jc w:val="both"/>
        <w:rPr>
          <w:ins w:id="920" w:author="HP" w:date="2020-11-21T18:00:00Z"/>
          <w:rFonts w:ascii="Arial" w:eastAsia="Arial" w:hAnsi="Arial" w:cs="Arial"/>
          <w:color w:val="000000"/>
          <w:sz w:val="24"/>
          <w:szCs w:val="24"/>
        </w:rPr>
      </w:pPr>
      <w:ins w:id="921" w:author="HP" w:date="2020-11-21T18:00:00Z">
        <w:r w:rsidRPr="007F134F">
          <w:rPr>
            <w:rFonts w:ascii="Arial" w:eastAsia="Arial" w:hAnsi="Arial" w:cs="Arial"/>
            <w:color w:val="000000"/>
            <w:sz w:val="24"/>
            <w:szCs w:val="24"/>
          </w:rPr>
          <w:t>Gerenciamento de riscos em projetos é um conjunto de ações que tem o objetivo de aumentar as chances de um projeto ser concluído com sucesso.</w:t>
        </w:r>
      </w:ins>
    </w:p>
    <w:p w14:paraId="6BEB32C7" w14:textId="0A1754BF" w:rsidR="00265496" w:rsidRPr="007F134F" w:rsidRDefault="00265496">
      <w:pPr>
        <w:spacing w:after="0" w:line="360" w:lineRule="auto"/>
        <w:ind w:firstLine="709"/>
        <w:jc w:val="both"/>
        <w:rPr>
          <w:ins w:id="922" w:author="HP" w:date="2020-11-21T18:00:00Z"/>
          <w:rFonts w:ascii="Arial" w:eastAsia="Arial" w:hAnsi="Arial" w:cs="Arial"/>
          <w:color w:val="000000"/>
          <w:sz w:val="24"/>
          <w:szCs w:val="24"/>
        </w:rPr>
      </w:pPr>
      <w:ins w:id="923" w:author="HP" w:date="2020-11-21T18:00:00Z">
        <w:r w:rsidRPr="007F134F">
          <w:rPr>
            <w:rFonts w:ascii="Arial" w:eastAsia="Arial" w:hAnsi="Arial" w:cs="Arial"/>
            <w:color w:val="000000"/>
            <w:sz w:val="24"/>
            <w:szCs w:val="24"/>
          </w:rPr>
          <w:t>Conforme o PMBOK, existem sete processos que são essenciais para um bom gerenciamento de riscos. São eles:</w:t>
        </w:r>
      </w:ins>
    </w:p>
    <w:p w14:paraId="3907E9EA" w14:textId="77777777" w:rsidR="00265496" w:rsidRPr="007F134F" w:rsidRDefault="00265496">
      <w:pPr>
        <w:numPr>
          <w:ilvl w:val="0"/>
          <w:numId w:val="7"/>
        </w:numPr>
        <w:pBdr>
          <w:top w:val="nil"/>
          <w:left w:val="nil"/>
          <w:bottom w:val="nil"/>
          <w:right w:val="nil"/>
          <w:between w:val="nil"/>
        </w:pBdr>
        <w:spacing w:after="0" w:line="360" w:lineRule="auto"/>
        <w:jc w:val="both"/>
        <w:rPr>
          <w:ins w:id="924" w:author="HP" w:date="2020-11-21T18:00:00Z"/>
          <w:rFonts w:ascii="Arial" w:eastAsia="Arial" w:hAnsi="Arial" w:cs="Arial"/>
          <w:color w:val="000000"/>
          <w:sz w:val="24"/>
          <w:szCs w:val="24"/>
        </w:rPr>
      </w:pPr>
      <w:ins w:id="925" w:author="HP" w:date="2020-11-21T18:00:00Z">
        <w:r w:rsidRPr="007F134F">
          <w:rPr>
            <w:rFonts w:ascii="Arial" w:eastAsia="Arial" w:hAnsi="Arial" w:cs="Arial"/>
            <w:color w:val="000000"/>
            <w:sz w:val="24"/>
            <w:szCs w:val="24"/>
          </w:rPr>
          <w:t>Planejar o gerenciamento dos riscos;</w:t>
        </w:r>
      </w:ins>
    </w:p>
    <w:p w14:paraId="7FA585F4" w14:textId="77777777" w:rsidR="00265496" w:rsidRPr="007F134F" w:rsidRDefault="00265496">
      <w:pPr>
        <w:numPr>
          <w:ilvl w:val="0"/>
          <w:numId w:val="7"/>
        </w:numPr>
        <w:pBdr>
          <w:top w:val="nil"/>
          <w:left w:val="nil"/>
          <w:bottom w:val="nil"/>
          <w:right w:val="nil"/>
          <w:between w:val="nil"/>
        </w:pBdr>
        <w:spacing w:after="0" w:line="360" w:lineRule="auto"/>
        <w:jc w:val="both"/>
        <w:rPr>
          <w:ins w:id="926" w:author="HP" w:date="2020-11-21T18:00:00Z"/>
          <w:rFonts w:ascii="Arial" w:eastAsia="Arial" w:hAnsi="Arial" w:cs="Arial"/>
          <w:color w:val="000000"/>
          <w:sz w:val="24"/>
          <w:szCs w:val="24"/>
        </w:rPr>
      </w:pPr>
      <w:ins w:id="927" w:author="HP" w:date="2020-11-21T18:00:00Z">
        <w:r w:rsidRPr="007F134F">
          <w:rPr>
            <w:rFonts w:ascii="Arial" w:eastAsia="Arial" w:hAnsi="Arial" w:cs="Arial"/>
            <w:color w:val="000000"/>
            <w:sz w:val="24"/>
            <w:szCs w:val="24"/>
          </w:rPr>
          <w:t>Identificar os riscos;</w:t>
        </w:r>
      </w:ins>
    </w:p>
    <w:p w14:paraId="0C10DA94" w14:textId="77777777" w:rsidR="00265496" w:rsidRPr="007F134F" w:rsidRDefault="00265496">
      <w:pPr>
        <w:numPr>
          <w:ilvl w:val="0"/>
          <w:numId w:val="7"/>
        </w:numPr>
        <w:pBdr>
          <w:top w:val="nil"/>
          <w:left w:val="nil"/>
          <w:bottom w:val="nil"/>
          <w:right w:val="nil"/>
          <w:between w:val="nil"/>
        </w:pBdr>
        <w:spacing w:after="0" w:line="360" w:lineRule="auto"/>
        <w:jc w:val="both"/>
        <w:rPr>
          <w:ins w:id="928" w:author="HP" w:date="2020-11-21T18:00:00Z"/>
          <w:rFonts w:ascii="Arial" w:eastAsia="Arial" w:hAnsi="Arial" w:cs="Arial"/>
          <w:color w:val="000000"/>
          <w:sz w:val="24"/>
          <w:szCs w:val="24"/>
        </w:rPr>
      </w:pPr>
      <w:ins w:id="929" w:author="HP" w:date="2020-11-21T18:00:00Z">
        <w:r w:rsidRPr="007F134F">
          <w:rPr>
            <w:rFonts w:ascii="Arial" w:eastAsia="Arial" w:hAnsi="Arial" w:cs="Arial"/>
            <w:color w:val="000000"/>
            <w:sz w:val="24"/>
            <w:szCs w:val="24"/>
          </w:rPr>
          <w:t>Realizar a análise qualitativa dos riscos;</w:t>
        </w:r>
      </w:ins>
    </w:p>
    <w:p w14:paraId="7D9E19D5" w14:textId="77777777" w:rsidR="00265496" w:rsidRPr="007F134F" w:rsidRDefault="00265496">
      <w:pPr>
        <w:numPr>
          <w:ilvl w:val="0"/>
          <w:numId w:val="7"/>
        </w:numPr>
        <w:pBdr>
          <w:top w:val="nil"/>
          <w:left w:val="nil"/>
          <w:bottom w:val="nil"/>
          <w:right w:val="nil"/>
          <w:between w:val="nil"/>
        </w:pBdr>
        <w:spacing w:after="0" w:line="360" w:lineRule="auto"/>
        <w:jc w:val="both"/>
        <w:rPr>
          <w:ins w:id="930" w:author="HP" w:date="2020-11-21T18:00:00Z"/>
          <w:rFonts w:ascii="Arial" w:eastAsia="Arial" w:hAnsi="Arial" w:cs="Arial"/>
          <w:color w:val="000000"/>
          <w:sz w:val="24"/>
          <w:szCs w:val="24"/>
        </w:rPr>
      </w:pPr>
      <w:ins w:id="931" w:author="HP" w:date="2020-11-21T18:00:00Z">
        <w:r w:rsidRPr="007F134F">
          <w:rPr>
            <w:rFonts w:ascii="Arial" w:eastAsia="Arial" w:hAnsi="Arial" w:cs="Arial"/>
            <w:color w:val="000000"/>
            <w:sz w:val="24"/>
            <w:szCs w:val="24"/>
          </w:rPr>
          <w:t>Realizar a análise quantitativa dos riscos;</w:t>
        </w:r>
      </w:ins>
    </w:p>
    <w:p w14:paraId="3551F7D1" w14:textId="77777777" w:rsidR="00265496" w:rsidRPr="007F134F" w:rsidRDefault="00265496">
      <w:pPr>
        <w:numPr>
          <w:ilvl w:val="0"/>
          <w:numId w:val="7"/>
        </w:numPr>
        <w:pBdr>
          <w:top w:val="nil"/>
          <w:left w:val="nil"/>
          <w:bottom w:val="nil"/>
          <w:right w:val="nil"/>
          <w:between w:val="nil"/>
        </w:pBdr>
        <w:spacing w:after="0" w:line="360" w:lineRule="auto"/>
        <w:jc w:val="both"/>
        <w:rPr>
          <w:ins w:id="932" w:author="HP" w:date="2020-11-21T18:00:00Z"/>
          <w:rFonts w:ascii="Arial" w:eastAsia="Arial" w:hAnsi="Arial" w:cs="Arial"/>
          <w:color w:val="000000"/>
          <w:sz w:val="24"/>
          <w:szCs w:val="24"/>
        </w:rPr>
      </w:pPr>
      <w:ins w:id="933" w:author="HP" w:date="2020-11-21T18:00:00Z">
        <w:r w:rsidRPr="007F134F">
          <w:rPr>
            <w:rFonts w:ascii="Arial" w:eastAsia="Arial" w:hAnsi="Arial" w:cs="Arial"/>
            <w:color w:val="000000"/>
            <w:sz w:val="24"/>
            <w:szCs w:val="24"/>
          </w:rPr>
          <w:t>Planejar as respostas aos riscos;</w:t>
        </w:r>
      </w:ins>
    </w:p>
    <w:p w14:paraId="249CD515" w14:textId="77777777" w:rsidR="00265496" w:rsidRPr="007F134F" w:rsidRDefault="00265496">
      <w:pPr>
        <w:numPr>
          <w:ilvl w:val="0"/>
          <w:numId w:val="7"/>
        </w:numPr>
        <w:pBdr>
          <w:top w:val="nil"/>
          <w:left w:val="nil"/>
          <w:bottom w:val="nil"/>
          <w:right w:val="nil"/>
          <w:between w:val="nil"/>
        </w:pBdr>
        <w:spacing w:after="0" w:line="360" w:lineRule="auto"/>
        <w:jc w:val="both"/>
        <w:rPr>
          <w:ins w:id="934" w:author="HP" w:date="2020-11-21T18:00:00Z"/>
          <w:rFonts w:ascii="Arial" w:eastAsia="Arial" w:hAnsi="Arial" w:cs="Arial"/>
          <w:color w:val="000000"/>
          <w:sz w:val="24"/>
          <w:szCs w:val="24"/>
        </w:rPr>
      </w:pPr>
      <w:ins w:id="935" w:author="HP" w:date="2020-11-21T18:00:00Z">
        <w:r w:rsidRPr="007F134F">
          <w:rPr>
            <w:rFonts w:ascii="Arial" w:eastAsia="Arial" w:hAnsi="Arial" w:cs="Arial"/>
            <w:color w:val="000000"/>
            <w:sz w:val="24"/>
            <w:szCs w:val="24"/>
          </w:rPr>
          <w:t>Implementar respostas aos riscos;</w:t>
        </w:r>
      </w:ins>
    </w:p>
    <w:p w14:paraId="2FA75D66" w14:textId="77777777" w:rsidR="00265496" w:rsidRPr="007F134F" w:rsidRDefault="00265496">
      <w:pPr>
        <w:numPr>
          <w:ilvl w:val="0"/>
          <w:numId w:val="7"/>
        </w:numPr>
        <w:pBdr>
          <w:top w:val="nil"/>
          <w:left w:val="nil"/>
          <w:bottom w:val="nil"/>
          <w:right w:val="nil"/>
          <w:between w:val="nil"/>
        </w:pBdr>
        <w:spacing w:after="0" w:line="360" w:lineRule="auto"/>
        <w:jc w:val="both"/>
        <w:rPr>
          <w:ins w:id="936" w:author="HP" w:date="2020-11-21T18:00:00Z"/>
          <w:rFonts w:ascii="Arial" w:eastAsia="Arial" w:hAnsi="Arial" w:cs="Arial"/>
          <w:color w:val="000000"/>
          <w:sz w:val="24"/>
          <w:szCs w:val="24"/>
        </w:rPr>
      </w:pPr>
      <w:ins w:id="937" w:author="HP" w:date="2020-11-21T18:00:00Z">
        <w:r w:rsidRPr="007F134F">
          <w:rPr>
            <w:rFonts w:ascii="Arial" w:eastAsia="Arial" w:hAnsi="Arial" w:cs="Arial"/>
            <w:color w:val="000000"/>
            <w:sz w:val="24"/>
            <w:szCs w:val="24"/>
          </w:rPr>
          <w:t>Monitorar os riscos.</w:t>
        </w:r>
      </w:ins>
    </w:p>
    <w:p w14:paraId="11C29B73" w14:textId="5167ECF3" w:rsidR="003B4555" w:rsidRPr="007F134F" w:rsidRDefault="003B4555">
      <w:pPr>
        <w:spacing w:after="0" w:line="360" w:lineRule="auto"/>
        <w:ind w:firstLine="709"/>
        <w:jc w:val="both"/>
        <w:rPr>
          <w:rFonts w:ascii="Arial" w:eastAsia="Arial" w:hAnsi="Arial" w:cs="Arial"/>
          <w:sz w:val="24"/>
          <w:szCs w:val="24"/>
        </w:rPr>
      </w:pPr>
    </w:p>
    <w:p w14:paraId="1AFA085C" w14:textId="77777777" w:rsidR="00351925" w:rsidRPr="007F134F" w:rsidDel="00265496" w:rsidRDefault="00351925">
      <w:pPr>
        <w:spacing w:after="0" w:line="360" w:lineRule="auto"/>
        <w:rPr>
          <w:del w:id="938" w:author="HP" w:date="2020-11-21T18:00:00Z"/>
          <w:rFonts w:ascii="Arial" w:eastAsia="Arial" w:hAnsi="Arial" w:cs="Arial"/>
          <w:sz w:val="24"/>
          <w:szCs w:val="24"/>
        </w:rPr>
      </w:pPr>
    </w:p>
    <w:p w14:paraId="71D256E7" w14:textId="7E1281D6" w:rsidR="003B4555" w:rsidRPr="007F134F" w:rsidDel="00265496" w:rsidRDefault="00136E5B">
      <w:pPr>
        <w:spacing w:after="0" w:line="360" w:lineRule="auto"/>
        <w:ind w:firstLine="709"/>
        <w:jc w:val="both"/>
        <w:rPr>
          <w:del w:id="939" w:author="HP" w:date="2020-11-21T17:17:00Z"/>
          <w:rFonts w:ascii="Arial" w:eastAsia="Arial" w:hAnsi="Arial" w:cs="Arial"/>
          <w:b/>
          <w:color w:val="000000"/>
          <w:sz w:val="24"/>
          <w:szCs w:val="24"/>
        </w:rPr>
      </w:pPr>
      <w:del w:id="940" w:author="HP" w:date="2020-11-21T17:17:00Z">
        <w:r w:rsidRPr="007F134F" w:rsidDel="0032755F">
          <w:rPr>
            <w:rFonts w:ascii="Arial" w:eastAsia="Arial" w:hAnsi="Arial" w:cs="Arial"/>
            <w:b/>
            <w:color w:val="000000"/>
            <w:sz w:val="24"/>
            <w:szCs w:val="24"/>
          </w:rPr>
          <w:delText>O que são Riscos em Projetos?</w:delText>
        </w:r>
      </w:del>
    </w:p>
    <w:p w14:paraId="2D5CCABD" w14:textId="77777777" w:rsidR="003B4555" w:rsidRPr="007F134F" w:rsidRDefault="0000164F">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Segundo Justo 2018, u</w:t>
      </w:r>
      <w:r w:rsidR="00136E5B" w:rsidRPr="007F134F">
        <w:rPr>
          <w:rFonts w:ascii="Arial" w:eastAsia="Arial" w:hAnsi="Arial" w:cs="Arial"/>
          <w:color w:val="000000"/>
          <w:sz w:val="24"/>
          <w:szCs w:val="24"/>
        </w:rPr>
        <w:t xml:space="preserve">m risco é um evento ou uma condição incerta que, caso aconteça, tem um efeito (negativo ou positivo) em pelo menos um objetivo do projeto. A palavra risco vem do latim </w:t>
      </w:r>
      <w:r w:rsidR="00136E5B" w:rsidRPr="007F134F">
        <w:rPr>
          <w:rFonts w:ascii="Arial" w:eastAsia="Arial" w:hAnsi="Arial" w:cs="Arial"/>
          <w:i/>
          <w:iCs/>
          <w:color w:val="000000"/>
          <w:sz w:val="24"/>
          <w:szCs w:val="24"/>
          <w:rPrChange w:id="941" w:author="HP" w:date="2020-11-21T18:37:00Z">
            <w:rPr>
              <w:rFonts w:ascii="Arial" w:eastAsia="Arial" w:hAnsi="Arial" w:cs="Arial"/>
              <w:color w:val="000000"/>
              <w:sz w:val="24"/>
              <w:szCs w:val="24"/>
            </w:rPr>
          </w:rPrChange>
        </w:rPr>
        <w:t>risicu</w:t>
      </w:r>
      <w:r w:rsidR="00136E5B" w:rsidRPr="007F134F">
        <w:rPr>
          <w:rFonts w:ascii="Arial" w:eastAsia="Arial" w:hAnsi="Arial" w:cs="Arial"/>
          <w:color w:val="000000"/>
          <w:sz w:val="24"/>
          <w:szCs w:val="24"/>
        </w:rPr>
        <w:t xml:space="preserve">, que significa </w:t>
      </w:r>
      <w:commentRangeStart w:id="942"/>
      <w:commentRangeStart w:id="943"/>
      <w:commentRangeStart w:id="944"/>
      <w:sdt>
        <w:sdtPr>
          <w:rPr>
            <w:rFonts w:ascii="Arial" w:hAnsi="Arial" w:cs="Arial"/>
          </w:rPr>
          <w:tag w:val="goog_rdk_37"/>
          <w:id w:val="-2145105659"/>
        </w:sdtPr>
        <w:sdtContent/>
      </w:sdt>
      <w:r w:rsidR="00136E5B" w:rsidRPr="007F134F">
        <w:rPr>
          <w:rFonts w:ascii="Arial" w:eastAsia="Arial" w:hAnsi="Arial" w:cs="Arial"/>
          <w:color w:val="000000"/>
          <w:sz w:val="24"/>
          <w:szCs w:val="24"/>
          <w:rPrChange w:id="945" w:author="HP" w:date="2020-11-21T18:37:00Z">
            <w:rPr/>
          </w:rPrChange>
        </w:rPr>
        <w:t>ousar</w:t>
      </w:r>
      <w:commentRangeEnd w:id="942"/>
      <w:r w:rsidR="00136E5B" w:rsidRPr="007F134F">
        <w:rPr>
          <w:rFonts w:ascii="Arial" w:hAnsi="Arial" w:cs="Arial"/>
          <w:rPrChange w:id="946" w:author="HP" w:date="2020-11-21T18:37:00Z">
            <w:rPr/>
          </w:rPrChange>
        </w:rPr>
        <w:commentReference w:id="942"/>
      </w:r>
      <w:commentRangeEnd w:id="943"/>
      <w:r w:rsidR="000C7E18" w:rsidRPr="007F134F">
        <w:rPr>
          <w:rStyle w:val="Refdecomentrio"/>
          <w:rFonts w:ascii="Arial" w:hAnsi="Arial" w:cs="Arial"/>
        </w:rPr>
        <w:commentReference w:id="943"/>
      </w:r>
      <w:commentRangeEnd w:id="944"/>
      <w:r w:rsidR="000C7E18" w:rsidRPr="007F134F">
        <w:rPr>
          <w:rStyle w:val="Refdecomentrio"/>
          <w:rFonts w:ascii="Arial" w:hAnsi="Arial" w:cs="Arial"/>
        </w:rPr>
        <w:commentReference w:id="944"/>
      </w:r>
      <w:r w:rsidR="00136E5B" w:rsidRPr="007F134F">
        <w:rPr>
          <w:rFonts w:ascii="Arial" w:eastAsia="Arial" w:hAnsi="Arial" w:cs="Arial"/>
          <w:color w:val="000000"/>
          <w:sz w:val="24"/>
          <w:szCs w:val="24"/>
        </w:rPr>
        <w:t>.</w:t>
      </w:r>
    </w:p>
    <w:p w14:paraId="3FBC3178" w14:textId="77777777" w:rsidR="00254199" w:rsidRPr="007F134F" w:rsidDel="0032755F" w:rsidRDefault="00254199">
      <w:pPr>
        <w:spacing w:after="0" w:line="360" w:lineRule="auto"/>
        <w:ind w:firstLine="709"/>
        <w:jc w:val="both"/>
        <w:rPr>
          <w:del w:id="947" w:author="HP" w:date="2020-11-21T17:17:00Z"/>
          <w:rFonts w:ascii="Arial" w:eastAsia="Arial" w:hAnsi="Arial" w:cs="Arial"/>
          <w:color w:val="000000"/>
          <w:sz w:val="24"/>
          <w:szCs w:val="24"/>
        </w:rPr>
      </w:pPr>
    </w:p>
    <w:p w14:paraId="68942D73" w14:textId="7C2992DD" w:rsidR="003B4555" w:rsidRPr="007F134F" w:rsidRDefault="00136E5B">
      <w:pPr>
        <w:spacing w:after="0" w:line="360" w:lineRule="auto"/>
        <w:ind w:firstLine="709"/>
        <w:jc w:val="both"/>
        <w:rPr>
          <w:ins w:id="948" w:author="HP" w:date="2020-11-21T18:01:00Z"/>
          <w:rFonts w:ascii="Arial" w:eastAsia="Arial" w:hAnsi="Arial" w:cs="Arial"/>
          <w:color w:val="000000"/>
          <w:sz w:val="24"/>
          <w:szCs w:val="24"/>
        </w:rPr>
      </w:pPr>
      <w:r w:rsidRPr="007F134F">
        <w:rPr>
          <w:rFonts w:ascii="Arial" w:eastAsia="Arial" w:hAnsi="Arial" w:cs="Arial"/>
          <w:color w:val="000000"/>
          <w:sz w:val="24"/>
          <w:szCs w:val="24"/>
        </w:rPr>
        <w:t>Na gestão de projetos, os riscos podem ser classificados de acordo com o nível de conhecimento (conhecido ou desconhecido), o efeito provocado (negativo ou positivo) e a abrangência (individual ou geral)</w:t>
      </w:r>
      <w:ins w:id="949" w:author="HP" w:date="2020-11-21T18:00:00Z">
        <w:r w:rsidR="00265496" w:rsidRPr="007F134F">
          <w:rPr>
            <w:rFonts w:ascii="Arial" w:eastAsia="Arial" w:hAnsi="Arial" w:cs="Arial"/>
            <w:color w:val="000000"/>
            <w:sz w:val="24"/>
            <w:szCs w:val="24"/>
          </w:rPr>
          <w:t>.</w:t>
        </w:r>
      </w:ins>
    </w:p>
    <w:p w14:paraId="6B35BE06" w14:textId="599DB0CE" w:rsidR="00265496" w:rsidRPr="007F134F" w:rsidRDefault="00265496">
      <w:pPr>
        <w:spacing w:after="0" w:line="360" w:lineRule="auto"/>
        <w:ind w:firstLine="709"/>
        <w:jc w:val="both"/>
        <w:rPr>
          <w:moveTo w:id="950" w:author="HP" w:date="2020-11-21T18:01:00Z"/>
          <w:rFonts w:ascii="Arial" w:eastAsia="Arial" w:hAnsi="Arial" w:cs="Arial"/>
          <w:color w:val="000000"/>
          <w:sz w:val="24"/>
          <w:szCs w:val="24"/>
        </w:rPr>
      </w:pPr>
      <w:moveToRangeStart w:id="951" w:author="HP" w:date="2020-11-21T18:01:00Z" w:name="move56874101"/>
      <w:moveTo w:id="952" w:author="HP" w:date="2020-11-21T18:01:00Z">
        <w:r w:rsidRPr="007F134F">
          <w:rPr>
            <w:rFonts w:ascii="Arial" w:eastAsia="Arial" w:hAnsi="Arial" w:cs="Arial"/>
            <w:color w:val="000000"/>
            <w:sz w:val="24"/>
            <w:szCs w:val="24"/>
          </w:rPr>
          <w:t>Confira alguns exemplos de riscos, retirados da 6ª edição do Guia PMBOK</w:t>
        </w:r>
        <w:del w:id="953" w:author="HP" w:date="2020-11-21T18:01:00Z">
          <w:r w:rsidRPr="007F134F" w:rsidDel="00265496">
            <w:rPr>
              <w:rFonts w:ascii="Arial" w:eastAsia="Arial" w:hAnsi="Arial" w:cs="Arial"/>
              <w:color w:val="000000"/>
              <w:sz w:val="24"/>
              <w:szCs w:val="24"/>
            </w:rPr>
            <w:delText>®</w:delText>
          </w:r>
        </w:del>
        <w:r w:rsidRPr="007F134F">
          <w:rPr>
            <w:rFonts w:ascii="Arial" w:eastAsia="Arial" w:hAnsi="Arial" w:cs="Arial"/>
            <w:color w:val="000000"/>
            <w:sz w:val="24"/>
            <w:szCs w:val="24"/>
          </w:rPr>
          <w:t>:</w:t>
        </w:r>
      </w:moveTo>
    </w:p>
    <w:p w14:paraId="07C7CA71" w14:textId="77777777" w:rsidR="00265496" w:rsidRPr="007F134F" w:rsidRDefault="00265496">
      <w:pPr>
        <w:numPr>
          <w:ilvl w:val="0"/>
          <w:numId w:val="5"/>
        </w:numPr>
        <w:pBdr>
          <w:top w:val="nil"/>
          <w:left w:val="nil"/>
          <w:bottom w:val="nil"/>
          <w:right w:val="nil"/>
          <w:between w:val="nil"/>
        </w:pBdr>
        <w:spacing w:after="0" w:line="360" w:lineRule="auto"/>
        <w:jc w:val="both"/>
        <w:rPr>
          <w:moveTo w:id="954" w:author="HP" w:date="2020-11-21T18:01:00Z"/>
          <w:rFonts w:ascii="Arial" w:eastAsia="Arial" w:hAnsi="Arial" w:cs="Arial"/>
          <w:color w:val="000000"/>
          <w:sz w:val="24"/>
          <w:szCs w:val="24"/>
        </w:rPr>
      </w:pPr>
      <w:moveTo w:id="955" w:author="HP" w:date="2020-11-21T18:01:00Z">
        <w:r w:rsidRPr="007F134F">
          <w:rPr>
            <w:rFonts w:ascii="Arial" w:eastAsia="Arial" w:hAnsi="Arial" w:cs="Arial"/>
            <w:color w:val="000000"/>
            <w:sz w:val="24"/>
            <w:szCs w:val="24"/>
          </w:rPr>
          <w:t>Saída de um colaborador-chave da organização;</w:t>
        </w:r>
      </w:moveTo>
    </w:p>
    <w:p w14:paraId="16AE1803" w14:textId="77777777" w:rsidR="00265496" w:rsidRPr="007F134F" w:rsidRDefault="00265496">
      <w:pPr>
        <w:numPr>
          <w:ilvl w:val="0"/>
          <w:numId w:val="5"/>
        </w:numPr>
        <w:pBdr>
          <w:top w:val="nil"/>
          <w:left w:val="nil"/>
          <w:bottom w:val="nil"/>
          <w:right w:val="nil"/>
          <w:between w:val="nil"/>
        </w:pBdr>
        <w:spacing w:after="0" w:line="360" w:lineRule="auto"/>
        <w:jc w:val="both"/>
        <w:rPr>
          <w:moveTo w:id="956" w:author="HP" w:date="2020-11-21T18:01:00Z"/>
          <w:rFonts w:ascii="Arial" w:eastAsia="Arial" w:hAnsi="Arial" w:cs="Arial"/>
          <w:color w:val="000000"/>
          <w:sz w:val="24"/>
          <w:szCs w:val="24"/>
        </w:rPr>
      </w:pPr>
      <w:moveTo w:id="957" w:author="HP" w:date="2020-11-21T18:01:00Z">
        <w:r w:rsidRPr="007F134F">
          <w:rPr>
            <w:rFonts w:ascii="Arial" w:eastAsia="Arial" w:hAnsi="Arial" w:cs="Arial"/>
            <w:color w:val="000000"/>
            <w:sz w:val="24"/>
            <w:szCs w:val="24"/>
          </w:rPr>
          <w:t>Produtividade abaixo do planejado;</w:t>
        </w:r>
      </w:moveTo>
    </w:p>
    <w:p w14:paraId="2FDBDF17" w14:textId="77777777" w:rsidR="00265496" w:rsidRPr="007F134F" w:rsidRDefault="00265496">
      <w:pPr>
        <w:numPr>
          <w:ilvl w:val="0"/>
          <w:numId w:val="5"/>
        </w:numPr>
        <w:pBdr>
          <w:top w:val="nil"/>
          <w:left w:val="nil"/>
          <w:bottom w:val="nil"/>
          <w:right w:val="nil"/>
          <w:between w:val="nil"/>
        </w:pBdr>
        <w:spacing w:after="0" w:line="360" w:lineRule="auto"/>
        <w:jc w:val="both"/>
        <w:rPr>
          <w:moveTo w:id="958" w:author="HP" w:date="2020-11-21T18:01:00Z"/>
          <w:rFonts w:ascii="Arial" w:eastAsia="Arial" w:hAnsi="Arial" w:cs="Arial"/>
          <w:color w:val="000000"/>
          <w:sz w:val="24"/>
          <w:szCs w:val="24"/>
        </w:rPr>
      </w:pPr>
      <w:moveTo w:id="959" w:author="HP" w:date="2020-11-21T18:01:00Z">
        <w:r w:rsidRPr="007F134F">
          <w:rPr>
            <w:rFonts w:ascii="Arial" w:eastAsia="Arial" w:hAnsi="Arial" w:cs="Arial"/>
            <w:color w:val="000000"/>
            <w:sz w:val="24"/>
            <w:szCs w:val="24"/>
          </w:rPr>
          <w:t>Número de erros encontrados durante testes maior ou menor do que o esperado;</w:t>
        </w:r>
      </w:moveTo>
    </w:p>
    <w:p w14:paraId="210A5172" w14:textId="77777777" w:rsidR="00265496" w:rsidRPr="007F134F" w:rsidRDefault="00265496">
      <w:pPr>
        <w:numPr>
          <w:ilvl w:val="0"/>
          <w:numId w:val="5"/>
        </w:numPr>
        <w:pBdr>
          <w:top w:val="nil"/>
          <w:left w:val="nil"/>
          <w:bottom w:val="nil"/>
          <w:right w:val="nil"/>
          <w:between w:val="nil"/>
        </w:pBdr>
        <w:spacing w:after="0" w:line="360" w:lineRule="auto"/>
        <w:jc w:val="both"/>
        <w:rPr>
          <w:moveTo w:id="960" w:author="HP" w:date="2020-11-21T18:01:00Z"/>
          <w:rFonts w:ascii="Arial" w:eastAsia="Arial" w:hAnsi="Arial" w:cs="Arial"/>
          <w:color w:val="000000"/>
          <w:sz w:val="24"/>
          <w:szCs w:val="24"/>
        </w:rPr>
      </w:pPr>
      <w:moveTo w:id="961" w:author="HP" w:date="2020-11-21T18:01:00Z">
        <w:r w:rsidRPr="007F134F">
          <w:rPr>
            <w:rFonts w:ascii="Arial" w:eastAsia="Arial" w:hAnsi="Arial" w:cs="Arial"/>
            <w:color w:val="000000"/>
            <w:sz w:val="24"/>
            <w:szCs w:val="24"/>
          </w:rPr>
          <w:t>Condições meteorológicas atípicas.</w:t>
        </w:r>
      </w:moveTo>
    </w:p>
    <w:moveToRangeEnd w:id="951"/>
    <w:p w14:paraId="3F2655EB" w14:textId="250F5E34" w:rsidR="00265496" w:rsidRPr="007F134F" w:rsidDel="00265496" w:rsidRDefault="00265496">
      <w:pPr>
        <w:spacing w:after="0" w:line="360" w:lineRule="auto"/>
        <w:ind w:firstLine="709"/>
        <w:jc w:val="both"/>
        <w:rPr>
          <w:del w:id="962" w:author="HP" w:date="2020-11-21T18:01:00Z"/>
          <w:rFonts w:ascii="Arial" w:eastAsia="Arial" w:hAnsi="Arial" w:cs="Arial"/>
          <w:color w:val="000000"/>
          <w:sz w:val="24"/>
          <w:szCs w:val="24"/>
        </w:rPr>
      </w:pPr>
    </w:p>
    <w:p w14:paraId="17A07B0F" w14:textId="77777777" w:rsidR="003B4555" w:rsidRPr="007F134F" w:rsidRDefault="003B4555">
      <w:pPr>
        <w:spacing w:after="0" w:line="360" w:lineRule="auto"/>
        <w:jc w:val="both"/>
        <w:rPr>
          <w:rFonts w:ascii="Arial" w:eastAsia="Arial" w:hAnsi="Arial" w:cs="Arial"/>
          <w:color w:val="000000"/>
          <w:sz w:val="24"/>
          <w:szCs w:val="24"/>
        </w:rPr>
        <w:pPrChange w:id="963" w:author="HP" w:date="2020-11-21T18:38:00Z">
          <w:pPr>
            <w:spacing w:after="0" w:line="360" w:lineRule="auto"/>
            <w:ind w:firstLine="709"/>
            <w:jc w:val="both"/>
          </w:pPr>
        </w:pPrChange>
      </w:pPr>
    </w:p>
    <w:p w14:paraId="029D9F9B" w14:textId="45D9C25B" w:rsidR="0000164F" w:rsidRPr="007F134F" w:rsidRDefault="00274359">
      <w:pPr>
        <w:pStyle w:val="Ttulo3"/>
        <w:rPr>
          <w:rFonts w:cs="Arial"/>
          <w:b w:val="0"/>
          <w:rPrChange w:id="964" w:author="HP" w:date="2020-11-21T18:37:00Z">
            <w:rPr>
              <w:rFonts w:ascii="Arial" w:eastAsia="Arial" w:hAnsi="Arial" w:cs="Arial"/>
              <w:b/>
              <w:color w:val="000000"/>
              <w:sz w:val="24"/>
              <w:szCs w:val="24"/>
            </w:rPr>
          </w:rPrChange>
        </w:rPr>
        <w:pPrChange w:id="965" w:author="HP" w:date="2020-11-21T18:38:00Z">
          <w:pPr>
            <w:spacing w:after="0" w:line="360" w:lineRule="auto"/>
            <w:ind w:firstLine="709"/>
          </w:pPr>
        </w:pPrChange>
      </w:pPr>
      <w:bookmarkStart w:id="966" w:name="_Toc58248392"/>
      <w:ins w:id="967" w:author="HP" w:date="2020-11-21T17:18:00Z">
        <w:r w:rsidRPr="007F134F">
          <w:rPr>
            <w:rFonts w:cs="Arial"/>
          </w:rPr>
          <w:t>2</w:t>
        </w:r>
      </w:ins>
      <w:ins w:id="968" w:author="HP" w:date="2020-11-21T17:19:00Z">
        <w:r w:rsidRPr="007F134F">
          <w:rPr>
            <w:rFonts w:cs="Arial"/>
          </w:rPr>
          <w:t>.4</w:t>
        </w:r>
      </w:ins>
      <w:ins w:id="969" w:author="HP" w:date="2020-11-21T17:18:00Z">
        <w:r w:rsidRPr="007F134F">
          <w:rPr>
            <w:rFonts w:cs="Arial"/>
          </w:rPr>
          <w:t xml:space="preserve">.1 </w:t>
        </w:r>
      </w:ins>
      <w:ins w:id="970" w:author="HP" w:date="2020-11-21T17:19:00Z">
        <w:r w:rsidRPr="007F134F">
          <w:rPr>
            <w:rFonts w:cs="Arial"/>
          </w:rPr>
          <w:t>R</w:t>
        </w:r>
      </w:ins>
      <w:ins w:id="971" w:author="HP" w:date="2020-11-21T17:18:00Z">
        <w:r w:rsidRPr="007F134F">
          <w:rPr>
            <w:rFonts w:cs="Arial"/>
          </w:rPr>
          <w:t xml:space="preserve">iscos conhecidos vs. </w:t>
        </w:r>
      </w:ins>
      <w:ins w:id="972" w:author="HP" w:date="2020-11-21T17:19:00Z">
        <w:r w:rsidRPr="007F134F">
          <w:rPr>
            <w:rFonts w:cs="Arial"/>
          </w:rPr>
          <w:t>R</w:t>
        </w:r>
      </w:ins>
      <w:ins w:id="973" w:author="HP" w:date="2020-11-21T17:18:00Z">
        <w:r w:rsidRPr="007F134F">
          <w:rPr>
            <w:rFonts w:cs="Arial"/>
          </w:rPr>
          <w:t xml:space="preserve">iscos </w:t>
        </w:r>
      </w:ins>
      <w:ins w:id="974" w:author="HP" w:date="2020-11-21T17:19:00Z">
        <w:r w:rsidRPr="007F134F">
          <w:rPr>
            <w:rFonts w:cs="Arial"/>
          </w:rPr>
          <w:t>D</w:t>
        </w:r>
      </w:ins>
      <w:ins w:id="975" w:author="HP" w:date="2020-11-21T17:18:00Z">
        <w:r w:rsidRPr="007F134F">
          <w:rPr>
            <w:rFonts w:cs="Arial"/>
          </w:rPr>
          <w:t>esconhecidos</w:t>
        </w:r>
        <w:bookmarkEnd w:id="966"/>
        <w:r w:rsidRPr="007F134F" w:rsidDel="00274359">
          <w:rPr>
            <w:rFonts w:cs="Arial"/>
          </w:rPr>
          <w:t xml:space="preserve"> </w:t>
        </w:r>
      </w:ins>
    </w:p>
    <w:customXmlDelRangeStart w:id="976" w:author="HP" w:date="2020-11-21T17:18:00Z"/>
    <w:sdt>
      <w:sdtPr>
        <w:rPr>
          <w:rFonts w:cs="Arial"/>
          <w:b w:val="0"/>
          <w:bCs w:val="0"/>
        </w:rPr>
        <w:tag w:val="goog_rdk_38"/>
        <w:id w:val="488145199"/>
      </w:sdtPr>
      <w:sdtContent>
        <w:customXmlDelRangeEnd w:id="976"/>
        <w:p w14:paraId="44FEA6C8" w14:textId="17EE0499" w:rsidR="0000164F" w:rsidRPr="007F134F" w:rsidDel="00104255" w:rsidRDefault="00136E5B">
          <w:pPr>
            <w:pStyle w:val="Ttulo3"/>
            <w:rPr>
              <w:del w:id="977" w:author="HP" w:date="2020-11-21T18:30:00Z"/>
              <w:rFonts w:cs="Arial"/>
              <w:b w:val="0"/>
              <w:rPrChange w:id="978" w:author="HP" w:date="2020-11-21T18:37:00Z">
                <w:rPr>
                  <w:del w:id="979" w:author="HP" w:date="2020-11-21T18:30:00Z"/>
                  <w:rFonts w:ascii="Arial" w:eastAsia="Arial" w:hAnsi="Arial" w:cs="Arial"/>
                  <w:b/>
                  <w:color w:val="000000"/>
                  <w:sz w:val="24"/>
                  <w:szCs w:val="24"/>
                </w:rPr>
              </w:rPrChange>
            </w:rPr>
            <w:pPrChange w:id="980" w:author="HP" w:date="2020-11-21T18:38:00Z">
              <w:pPr>
                <w:spacing w:after="0" w:line="360" w:lineRule="auto"/>
                <w:ind w:firstLine="709"/>
              </w:pPr>
            </w:pPrChange>
          </w:pPr>
          <w:del w:id="981" w:author="HP" w:date="2020-11-21T17:18:00Z">
            <w:r w:rsidRPr="007F134F" w:rsidDel="00274359">
              <w:rPr>
                <w:rFonts w:cs="Arial"/>
                <w:b w:val="0"/>
                <w:bCs w:val="0"/>
                <w:rPrChange w:id="982" w:author="HP" w:date="2020-11-21T18:37:00Z">
                  <w:rPr>
                    <w:rFonts w:eastAsia="Arial" w:cs="Arial"/>
                    <w:b/>
                    <w:bCs/>
                    <w:color w:val="000000"/>
                    <w:szCs w:val="24"/>
                  </w:rPr>
                </w:rPrChange>
              </w:rPr>
              <w:delText>2.2.1 Riscos conhecidos vs. riscos desconhecidos</w:delText>
            </w:r>
          </w:del>
        </w:p>
        <w:customXmlDelRangeStart w:id="983" w:author="HP" w:date="2020-11-21T17:18:00Z"/>
      </w:sdtContent>
    </w:sdt>
    <w:customXmlDelRangeEnd w:id="983"/>
    <w:p w14:paraId="7400B6C7" w14:textId="77777777" w:rsidR="003B4555" w:rsidRPr="007F134F" w:rsidRDefault="003B4555">
      <w:pPr>
        <w:rPr>
          <w:rFonts w:ascii="Arial" w:hAnsi="Arial" w:cs="Arial"/>
        </w:rPr>
        <w:pPrChange w:id="984" w:author="Michel Oliveira" w:date="2020-11-24T13:24:00Z">
          <w:pPr>
            <w:spacing w:after="0" w:line="360" w:lineRule="auto"/>
            <w:ind w:firstLine="709"/>
            <w:jc w:val="both"/>
          </w:pPr>
        </w:pPrChange>
      </w:pPr>
    </w:p>
    <w:p w14:paraId="5A70D659" w14:textId="76CE3CDF" w:rsidR="003B4555" w:rsidRPr="007F134F" w:rsidRDefault="00350707" w:rsidP="00831D33">
      <w:pPr>
        <w:spacing w:after="0" w:line="360" w:lineRule="auto"/>
        <w:ind w:firstLine="709"/>
        <w:jc w:val="both"/>
        <w:rPr>
          <w:rFonts w:ascii="Arial" w:eastAsia="Arial" w:hAnsi="Arial" w:cs="Arial"/>
          <w:color w:val="000000"/>
          <w:sz w:val="24"/>
          <w:szCs w:val="24"/>
        </w:rPr>
      </w:pPr>
      <w:ins w:id="985" w:author="Michel Oliveira" w:date="2020-11-23T19:51:00Z">
        <w:r w:rsidRPr="007F134F">
          <w:rPr>
            <w:rFonts w:ascii="Arial" w:eastAsia="Arial" w:hAnsi="Arial" w:cs="Arial"/>
            <w:color w:val="000000"/>
            <w:sz w:val="24"/>
            <w:szCs w:val="24"/>
          </w:rPr>
          <w:t xml:space="preserve">Para JUSTO (2018) </w:t>
        </w:r>
      </w:ins>
      <w:r w:rsidR="00136E5B" w:rsidRPr="007F134F">
        <w:rPr>
          <w:rFonts w:ascii="Arial" w:eastAsia="Arial" w:hAnsi="Arial" w:cs="Arial"/>
          <w:color w:val="000000"/>
          <w:sz w:val="24"/>
          <w:szCs w:val="24"/>
        </w:rPr>
        <w:t>Os riscos conhecidos, como o próprio nome sugere, são os riscos que o gerente de projetos sabe que existem. A partir dessa consciência, esse profissional consegue planejar ações com antecedência para lidar com esse tipo de riscos.</w:t>
      </w:r>
    </w:p>
    <w:p w14:paraId="35DBEE06" w14:textId="21332F49" w:rsidR="003B4555" w:rsidRPr="007F134F" w:rsidDel="00104255" w:rsidRDefault="003B4555">
      <w:pPr>
        <w:spacing w:after="0" w:line="360" w:lineRule="auto"/>
        <w:ind w:firstLine="709"/>
        <w:jc w:val="both"/>
        <w:rPr>
          <w:del w:id="986" w:author="HP" w:date="2020-11-21T18:30:00Z"/>
          <w:rFonts w:ascii="Arial" w:eastAsia="Arial" w:hAnsi="Arial" w:cs="Arial"/>
          <w:color w:val="000000"/>
          <w:sz w:val="24"/>
          <w:szCs w:val="24"/>
        </w:rPr>
      </w:pPr>
    </w:p>
    <w:p w14:paraId="51471FEA" w14:textId="748DB48A" w:rsidR="003B4555" w:rsidRPr="007F134F" w:rsidRDefault="00350707">
      <w:pPr>
        <w:spacing w:after="0" w:line="360" w:lineRule="auto"/>
        <w:ind w:firstLine="709"/>
        <w:jc w:val="both"/>
        <w:rPr>
          <w:rFonts w:ascii="Arial" w:eastAsia="Arial" w:hAnsi="Arial" w:cs="Arial"/>
          <w:color w:val="000000"/>
          <w:sz w:val="24"/>
          <w:szCs w:val="24"/>
        </w:rPr>
      </w:pPr>
      <w:ins w:id="987" w:author="Michel Oliveira" w:date="2020-11-23T19:51:00Z">
        <w:r w:rsidRPr="007F134F">
          <w:rPr>
            <w:rFonts w:ascii="Arial" w:eastAsia="Arial" w:hAnsi="Arial" w:cs="Arial"/>
            <w:color w:val="000000"/>
            <w:sz w:val="24"/>
            <w:szCs w:val="24"/>
          </w:rPr>
          <w:t xml:space="preserve">Ainda para JUSTO (2018) </w:t>
        </w:r>
      </w:ins>
      <w:r w:rsidR="00136E5B" w:rsidRPr="007F134F">
        <w:rPr>
          <w:rFonts w:ascii="Arial" w:eastAsia="Arial" w:hAnsi="Arial" w:cs="Arial"/>
          <w:color w:val="000000"/>
          <w:sz w:val="24"/>
          <w:szCs w:val="24"/>
        </w:rPr>
        <w:t>Já os riscos desconhecidos são aqueles que o gerente de projetos não faz a menor ideia de que podem acontecer. Mesmo que esse profissional tente pensar em possibilidades, gastará muito tempo e ainda assim não conseguirá identificar possíveis situações de riscos. Ainda que consiga, pode ser que tenha gasto tempo pensando em ações que não acontecerão.</w:t>
      </w:r>
    </w:p>
    <w:p w14:paraId="30A035A4" w14:textId="77777777" w:rsidR="003B4555" w:rsidRPr="007F134F" w:rsidRDefault="003B4555">
      <w:pPr>
        <w:spacing w:after="0" w:line="360" w:lineRule="auto"/>
        <w:ind w:firstLine="709"/>
        <w:jc w:val="both"/>
        <w:rPr>
          <w:rFonts w:ascii="Arial" w:eastAsia="Arial" w:hAnsi="Arial" w:cs="Arial"/>
          <w:color w:val="000000"/>
          <w:sz w:val="24"/>
          <w:szCs w:val="24"/>
        </w:rPr>
      </w:pPr>
    </w:p>
    <w:p w14:paraId="0D36A20F" w14:textId="0D08F793" w:rsidR="003B4555" w:rsidRPr="007F134F" w:rsidRDefault="00136E5B">
      <w:pPr>
        <w:pStyle w:val="Ttulo3"/>
        <w:pPrChange w:id="988" w:author="HP" w:date="2020-11-21T18:38:00Z">
          <w:pPr>
            <w:pStyle w:val="Ttulo1"/>
            <w:spacing w:after="0"/>
            <w:ind w:left="720" w:hanging="360"/>
          </w:pPr>
        </w:pPrChange>
      </w:pPr>
      <w:bookmarkStart w:id="989" w:name="_Toc58248393"/>
      <w:r w:rsidRPr="007F134F">
        <w:rPr>
          <w:rFonts w:cs="Arial"/>
          <w:bCs w:val="0"/>
          <w:rPrChange w:id="990" w:author="Michel Oliveira" w:date="2020-11-24T13:24:00Z">
            <w:rPr>
              <w:rFonts w:eastAsia="Arial" w:cs="Arial"/>
              <w:caps/>
              <w:color w:val="000000"/>
              <w:sz w:val="25"/>
              <w:szCs w:val="24"/>
            </w:rPr>
          </w:rPrChange>
        </w:rPr>
        <w:lastRenderedPageBreak/>
        <w:t>2.</w:t>
      </w:r>
      <w:del w:id="991" w:author="HP" w:date="2020-11-21T17:20:00Z">
        <w:r w:rsidRPr="007F134F" w:rsidDel="00274359">
          <w:rPr>
            <w:rFonts w:cs="Arial"/>
            <w:bCs w:val="0"/>
            <w:rPrChange w:id="992" w:author="Michel Oliveira" w:date="2020-11-24T13:24:00Z">
              <w:rPr>
                <w:rFonts w:eastAsia="Arial" w:cs="Arial"/>
                <w:caps/>
                <w:color w:val="000000"/>
                <w:sz w:val="25"/>
                <w:szCs w:val="24"/>
              </w:rPr>
            </w:rPrChange>
          </w:rPr>
          <w:delText>2</w:delText>
        </w:r>
      </w:del>
      <w:ins w:id="993" w:author="HP" w:date="2020-11-21T17:20:00Z">
        <w:r w:rsidR="00274359" w:rsidRPr="007F134F">
          <w:rPr>
            <w:rFonts w:cs="Arial"/>
            <w:bCs w:val="0"/>
            <w:rPrChange w:id="994" w:author="Michel Oliveira" w:date="2020-11-24T13:24:00Z">
              <w:rPr>
                <w:rFonts w:eastAsia="Arial" w:cs="Arial"/>
                <w:caps/>
                <w:color w:val="000000"/>
                <w:sz w:val="25"/>
                <w:szCs w:val="24"/>
              </w:rPr>
            </w:rPrChange>
          </w:rPr>
          <w:t>4</w:t>
        </w:r>
      </w:ins>
      <w:r w:rsidRPr="007F134F">
        <w:rPr>
          <w:rFonts w:cs="Arial"/>
          <w:bCs w:val="0"/>
          <w:rPrChange w:id="995" w:author="Michel Oliveira" w:date="2020-11-24T13:24:00Z">
            <w:rPr>
              <w:rFonts w:eastAsia="Arial" w:cs="Arial"/>
              <w:caps/>
              <w:color w:val="000000"/>
              <w:sz w:val="25"/>
              <w:szCs w:val="24"/>
            </w:rPr>
          </w:rPrChange>
        </w:rPr>
        <w:t xml:space="preserve">.2 </w:t>
      </w:r>
      <w:commentRangeStart w:id="996"/>
      <w:commentRangeStart w:id="997"/>
      <w:sdt>
        <w:sdtPr>
          <w:rPr>
            <w:rFonts w:cs="Arial"/>
            <w:bCs w:val="0"/>
          </w:rPr>
          <w:tag w:val="goog_rdk_39"/>
          <w:id w:val="1444807202"/>
          <w:showingPlcHdr/>
        </w:sdtPr>
        <w:sdtContent>
          <w:r w:rsidR="007E451D" w:rsidRPr="007F134F">
            <w:rPr>
              <w:rFonts w:cs="Arial"/>
              <w:bCs w:val="0"/>
            </w:rPr>
            <w:t xml:space="preserve">     </w:t>
          </w:r>
        </w:sdtContent>
      </w:sdt>
      <w:r w:rsidRPr="007F134F">
        <w:rPr>
          <w:rFonts w:cs="Arial"/>
          <w:bCs w:val="0"/>
          <w:rPrChange w:id="998" w:author="Michel Oliveira" w:date="2020-11-24T13:24:00Z">
            <w:rPr>
              <w:rFonts w:eastAsia="Arial" w:cs="Arial"/>
              <w:caps/>
              <w:color w:val="000000"/>
              <w:sz w:val="25"/>
              <w:szCs w:val="24"/>
            </w:rPr>
          </w:rPrChange>
        </w:rPr>
        <w:t xml:space="preserve">Riscos negativos vs. </w:t>
      </w:r>
      <w:ins w:id="999" w:author="HP" w:date="2020-11-21T17:20:00Z">
        <w:r w:rsidR="00274359" w:rsidRPr="007F134F">
          <w:rPr>
            <w:rFonts w:cs="Arial"/>
            <w:bCs w:val="0"/>
            <w:rPrChange w:id="1000" w:author="Michel Oliveira" w:date="2020-11-24T13:24:00Z">
              <w:rPr>
                <w:rFonts w:eastAsia="Arial" w:cs="Arial"/>
                <w:caps/>
                <w:color w:val="000000"/>
                <w:sz w:val="25"/>
                <w:szCs w:val="24"/>
              </w:rPr>
            </w:rPrChange>
          </w:rPr>
          <w:t>R</w:t>
        </w:r>
      </w:ins>
      <w:del w:id="1001" w:author="HP" w:date="2020-11-21T17:20:00Z">
        <w:r w:rsidRPr="007F134F" w:rsidDel="00274359">
          <w:rPr>
            <w:rFonts w:cs="Arial"/>
            <w:bCs w:val="0"/>
            <w:rPrChange w:id="1002" w:author="Michel Oliveira" w:date="2020-11-24T13:24:00Z">
              <w:rPr>
                <w:rFonts w:eastAsia="Arial" w:cs="Arial"/>
                <w:caps/>
                <w:color w:val="000000"/>
                <w:sz w:val="25"/>
                <w:szCs w:val="24"/>
              </w:rPr>
            </w:rPrChange>
          </w:rPr>
          <w:delText>r</w:delText>
        </w:r>
      </w:del>
      <w:r w:rsidRPr="007F134F">
        <w:rPr>
          <w:rFonts w:cs="Arial"/>
          <w:bCs w:val="0"/>
          <w:rPrChange w:id="1003" w:author="Michel Oliveira" w:date="2020-11-24T13:24:00Z">
            <w:rPr>
              <w:rFonts w:eastAsia="Arial" w:cs="Arial"/>
              <w:caps/>
              <w:color w:val="000000"/>
              <w:sz w:val="25"/>
              <w:szCs w:val="24"/>
            </w:rPr>
          </w:rPrChange>
        </w:rPr>
        <w:t>iscos positivos</w:t>
      </w:r>
      <w:commentRangeEnd w:id="996"/>
      <w:r w:rsidRPr="007F134F">
        <w:rPr>
          <w:rFonts w:cs="Arial"/>
          <w:bCs w:val="0"/>
          <w:rPrChange w:id="1004" w:author="Michel Oliveira" w:date="2020-11-24T13:24:00Z">
            <w:rPr>
              <w:rFonts w:eastAsia="Arial" w:cs="Arial"/>
              <w:caps/>
              <w:color w:val="000000"/>
              <w:sz w:val="25"/>
              <w:szCs w:val="24"/>
            </w:rPr>
          </w:rPrChange>
        </w:rPr>
        <w:commentReference w:id="996"/>
      </w:r>
      <w:commentRangeEnd w:id="997"/>
      <w:r w:rsidR="002255F3" w:rsidRPr="007F134F">
        <w:rPr>
          <w:rStyle w:val="Refdecomentrio"/>
          <w:rFonts w:cs="Arial"/>
          <w:b w:val="0"/>
          <w:bCs w:val="0"/>
          <w:color w:val="00000A"/>
          <w:kern w:val="1"/>
        </w:rPr>
        <w:commentReference w:id="997"/>
      </w:r>
      <w:bookmarkEnd w:id="989"/>
    </w:p>
    <w:p w14:paraId="03F3C5E3" w14:textId="77777777" w:rsidR="003B4555" w:rsidRPr="007F134F" w:rsidRDefault="003B4555" w:rsidP="00831D33">
      <w:pPr>
        <w:spacing w:after="0" w:line="360" w:lineRule="auto"/>
        <w:ind w:firstLine="709"/>
        <w:jc w:val="both"/>
        <w:rPr>
          <w:rFonts w:ascii="Arial" w:eastAsia="Arial" w:hAnsi="Arial" w:cs="Arial"/>
          <w:color w:val="000000"/>
          <w:sz w:val="24"/>
          <w:szCs w:val="24"/>
        </w:rPr>
      </w:pPr>
    </w:p>
    <w:p w14:paraId="39FB3DED" w14:textId="00FF1FF8" w:rsidR="003B4555" w:rsidRPr="007F134F" w:rsidRDefault="00350707">
      <w:pPr>
        <w:spacing w:after="0" w:line="360" w:lineRule="auto"/>
        <w:ind w:firstLine="709"/>
        <w:jc w:val="both"/>
        <w:rPr>
          <w:rFonts w:ascii="Arial" w:eastAsia="Arial" w:hAnsi="Arial" w:cs="Arial"/>
          <w:color w:val="000000"/>
          <w:sz w:val="24"/>
          <w:szCs w:val="24"/>
        </w:rPr>
      </w:pPr>
      <w:ins w:id="1005" w:author="Michel Oliveira" w:date="2020-11-23T19:51:00Z">
        <w:r w:rsidRPr="007F134F">
          <w:rPr>
            <w:rFonts w:ascii="Arial" w:eastAsia="Arial" w:hAnsi="Arial" w:cs="Arial"/>
            <w:color w:val="000000"/>
            <w:sz w:val="24"/>
            <w:szCs w:val="24"/>
          </w:rPr>
          <w:t xml:space="preserve">JUSTO (2018) </w:t>
        </w:r>
      </w:ins>
      <w:r w:rsidR="00136E5B" w:rsidRPr="007F134F">
        <w:rPr>
          <w:rFonts w:ascii="Arial" w:eastAsia="Arial" w:hAnsi="Arial" w:cs="Arial"/>
          <w:color w:val="000000"/>
          <w:sz w:val="24"/>
          <w:szCs w:val="24"/>
        </w:rPr>
        <w:t xml:space="preserve">Os riscos com efeito negativo são as ameaças ao projeto, já os riscos com efeito positivo são as oportunidades do projeto. Quando não gerenciadas, as ameaças </w:t>
      </w:r>
    </w:p>
    <w:p w14:paraId="10492BBF" w14:textId="77777777" w:rsidR="00254199" w:rsidRPr="007F134F" w:rsidDel="00265496" w:rsidRDefault="00254199">
      <w:pPr>
        <w:spacing w:after="0" w:line="360" w:lineRule="auto"/>
        <w:ind w:firstLine="709"/>
        <w:jc w:val="both"/>
        <w:rPr>
          <w:del w:id="1006" w:author="HP" w:date="2020-11-21T18:00:00Z"/>
          <w:rFonts w:ascii="Arial" w:eastAsia="Arial" w:hAnsi="Arial" w:cs="Arial"/>
          <w:color w:val="000000"/>
          <w:sz w:val="24"/>
          <w:szCs w:val="24"/>
        </w:rPr>
      </w:pPr>
    </w:p>
    <w:p w14:paraId="2F5AF12C" w14:textId="4499CC9C" w:rsidR="003B4555" w:rsidRPr="007F134F" w:rsidRDefault="00350707">
      <w:pPr>
        <w:spacing w:after="0" w:line="360" w:lineRule="auto"/>
        <w:ind w:firstLine="709"/>
        <w:jc w:val="both"/>
        <w:rPr>
          <w:rFonts w:ascii="Arial" w:eastAsia="Arial" w:hAnsi="Arial" w:cs="Arial"/>
          <w:color w:val="000000"/>
          <w:sz w:val="24"/>
          <w:szCs w:val="24"/>
        </w:rPr>
      </w:pPr>
      <w:ins w:id="1007" w:author="Michel Oliveira" w:date="2020-11-23T19:51:00Z">
        <w:r w:rsidRPr="007F134F">
          <w:rPr>
            <w:rFonts w:ascii="Arial" w:eastAsia="Arial" w:hAnsi="Arial" w:cs="Arial"/>
            <w:color w:val="000000"/>
            <w:sz w:val="24"/>
            <w:szCs w:val="24"/>
          </w:rPr>
          <w:t xml:space="preserve">Ainda para JUSTO (2018) </w:t>
        </w:r>
      </w:ins>
      <w:r w:rsidR="00136E5B" w:rsidRPr="007F134F">
        <w:rPr>
          <w:rFonts w:ascii="Arial" w:eastAsia="Arial" w:hAnsi="Arial" w:cs="Arial"/>
          <w:color w:val="000000"/>
          <w:sz w:val="24"/>
          <w:szCs w:val="24"/>
        </w:rPr>
        <w:t xml:space="preserve">Podem </w:t>
      </w:r>
      <w:r w:rsidR="0030745A" w:rsidRPr="007F134F">
        <w:rPr>
          <w:rFonts w:ascii="Arial" w:eastAsia="Arial" w:hAnsi="Arial" w:cs="Arial"/>
          <w:color w:val="000000"/>
          <w:sz w:val="24"/>
          <w:szCs w:val="24"/>
        </w:rPr>
        <w:t>acarretar</w:t>
      </w:r>
      <w:r w:rsidR="00136E5B" w:rsidRPr="007F134F">
        <w:rPr>
          <w:rFonts w:ascii="Arial" w:eastAsia="Arial" w:hAnsi="Arial" w:cs="Arial"/>
          <w:color w:val="000000"/>
          <w:sz w:val="24"/>
          <w:szCs w:val="24"/>
        </w:rPr>
        <w:t xml:space="preserve"> atrasos, estouro de orçamento e perda de reputação e, portanto, o gerente de projetos deve programar ações para reduzir esses impactos. As oportunidades, por sua vez, trazem redução de tempo e de custo, melhor desempenho e ganho de reputação e, portanto, devem ser potencializadas.</w:t>
      </w:r>
    </w:p>
    <w:p w14:paraId="4EE2E2A6" w14:textId="77777777" w:rsidR="003B4555" w:rsidRPr="007F134F" w:rsidRDefault="003B4555">
      <w:pPr>
        <w:spacing w:after="0" w:line="360" w:lineRule="auto"/>
        <w:ind w:firstLine="709"/>
        <w:jc w:val="both"/>
        <w:rPr>
          <w:rFonts w:ascii="Arial" w:eastAsia="Arial" w:hAnsi="Arial" w:cs="Arial"/>
          <w:color w:val="000000"/>
          <w:sz w:val="24"/>
          <w:szCs w:val="24"/>
        </w:rPr>
      </w:pPr>
    </w:p>
    <w:p w14:paraId="711DE6F3" w14:textId="0E2AB58A" w:rsidR="003B4555" w:rsidRPr="007F134F" w:rsidRDefault="00136E5B">
      <w:pPr>
        <w:pStyle w:val="Ttulo3"/>
        <w:pPrChange w:id="1008" w:author="HP" w:date="2020-11-21T18:38:00Z">
          <w:pPr>
            <w:pStyle w:val="Ttulo1"/>
            <w:numPr>
              <w:numId w:val="1"/>
            </w:numPr>
            <w:ind w:left="432" w:hanging="432"/>
          </w:pPr>
        </w:pPrChange>
      </w:pPr>
      <w:bookmarkStart w:id="1009" w:name="_Toc58248394"/>
      <w:r w:rsidRPr="007F134F">
        <w:rPr>
          <w:rFonts w:cs="Arial"/>
          <w:bCs w:val="0"/>
          <w:rPrChange w:id="1010" w:author="Michel Oliveira" w:date="2020-11-24T13:24:00Z">
            <w:rPr>
              <w:rFonts w:eastAsia="Arial" w:cs="Arial"/>
              <w:caps/>
              <w:color w:val="000000"/>
              <w:sz w:val="25"/>
              <w:szCs w:val="24"/>
            </w:rPr>
          </w:rPrChange>
        </w:rPr>
        <w:t>2.</w:t>
      </w:r>
      <w:del w:id="1011" w:author="HP" w:date="2020-11-21T18:04:00Z">
        <w:r w:rsidRPr="007F134F" w:rsidDel="00A00E34">
          <w:rPr>
            <w:rFonts w:cs="Arial"/>
            <w:bCs w:val="0"/>
            <w:rPrChange w:id="1012" w:author="Michel Oliveira" w:date="2020-11-24T13:24:00Z">
              <w:rPr>
                <w:rFonts w:eastAsia="Arial" w:cs="Arial"/>
                <w:caps/>
                <w:color w:val="000000"/>
                <w:sz w:val="25"/>
                <w:szCs w:val="24"/>
              </w:rPr>
            </w:rPrChange>
          </w:rPr>
          <w:delText>2</w:delText>
        </w:r>
      </w:del>
      <w:ins w:id="1013" w:author="HP" w:date="2020-11-21T18:04:00Z">
        <w:r w:rsidR="00A00E34" w:rsidRPr="007F134F">
          <w:rPr>
            <w:rFonts w:cs="Arial"/>
            <w:bCs w:val="0"/>
            <w:rPrChange w:id="1014" w:author="Michel Oliveira" w:date="2020-11-24T13:24:00Z">
              <w:rPr>
                <w:rFonts w:eastAsia="Arial" w:cs="Arial"/>
                <w:bCs/>
                <w:caps/>
                <w:color w:val="000000"/>
                <w:sz w:val="25"/>
                <w:szCs w:val="24"/>
              </w:rPr>
            </w:rPrChange>
          </w:rPr>
          <w:t>4</w:t>
        </w:r>
      </w:ins>
      <w:r w:rsidRPr="007F134F">
        <w:rPr>
          <w:rFonts w:cs="Arial"/>
          <w:bCs w:val="0"/>
          <w:rPrChange w:id="1015" w:author="Michel Oliveira" w:date="2020-11-24T13:24:00Z">
            <w:rPr>
              <w:rFonts w:eastAsia="Arial" w:cs="Arial"/>
              <w:caps/>
              <w:color w:val="000000"/>
              <w:sz w:val="25"/>
              <w:szCs w:val="24"/>
            </w:rPr>
          </w:rPrChange>
        </w:rPr>
        <w:t xml:space="preserve">.3 </w:t>
      </w:r>
      <w:commentRangeStart w:id="1016"/>
      <w:commentRangeStart w:id="1017"/>
      <w:commentRangeStart w:id="1018"/>
      <w:sdt>
        <w:sdtPr>
          <w:rPr>
            <w:rFonts w:cs="Arial"/>
            <w:bCs w:val="0"/>
          </w:rPr>
          <w:tag w:val="goog_rdk_40"/>
          <w:id w:val="-1454550575"/>
        </w:sdtPr>
        <w:sdtContent/>
      </w:sdt>
      <w:r w:rsidRPr="007F134F">
        <w:rPr>
          <w:rFonts w:cs="Arial"/>
          <w:bCs w:val="0"/>
          <w:rPrChange w:id="1019" w:author="Michel Oliveira" w:date="2020-11-24T13:24:00Z">
            <w:rPr>
              <w:rFonts w:eastAsia="Arial" w:cs="Arial"/>
              <w:caps/>
              <w:color w:val="000000"/>
              <w:sz w:val="25"/>
              <w:szCs w:val="24"/>
            </w:rPr>
          </w:rPrChange>
        </w:rPr>
        <w:t>Riscos individuais vs. riscos gerais</w:t>
      </w:r>
      <w:commentRangeEnd w:id="1016"/>
      <w:r w:rsidRPr="007F134F">
        <w:rPr>
          <w:rFonts w:cs="Arial"/>
          <w:bCs w:val="0"/>
          <w:rPrChange w:id="1020" w:author="Michel Oliveira" w:date="2020-11-24T13:24:00Z">
            <w:rPr>
              <w:rFonts w:eastAsia="Arial" w:cs="Arial"/>
              <w:caps/>
              <w:color w:val="000000"/>
              <w:sz w:val="25"/>
              <w:szCs w:val="24"/>
            </w:rPr>
          </w:rPrChange>
        </w:rPr>
        <w:commentReference w:id="1016"/>
      </w:r>
      <w:commentRangeEnd w:id="1017"/>
      <w:r w:rsidR="002255F3" w:rsidRPr="007F134F">
        <w:rPr>
          <w:rStyle w:val="Refdecomentrio"/>
          <w:rFonts w:cs="Arial"/>
          <w:b w:val="0"/>
          <w:bCs w:val="0"/>
          <w:color w:val="00000A"/>
          <w:kern w:val="1"/>
        </w:rPr>
        <w:commentReference w:id="1017"/>
      </w:r>
      <w:commentRangeEnd w:id="1018"/>
      <w:r w:rsidR="002255F3" w:rsidRPr="007F134F">
        <w:rPr>
          <w:rStyle w:val="Refdecomentrio"/>
          <w:rFonts w:cs="Arial"/>
          <w:b w:val="0"/>
          <w:bCs w:val="0"/>
          <w:color w:val="00000A"/>
          <w:kern w:val="1"/>
        </w:rPr>
        <w:commentReference w:id="1018"/>
      </w:r>
      <w:bookmarkEnd w:id="1009"/>
    </w:p>
    <w:p w14:paraId="2331E0A8" w14:textId="77777777" w:rsidR="003B4555" w:rsidRPr="007F134F" w:rsidRDefault="003B4555" w:rsidP="00831D33">
      <w:pPr>
        <w:spacing w:after="0" w:line="360" w:lineRule="auto"/>
        <w:ind w:firstLine="709"/>
        <w:jc w:val="both"/>
        <w:rPr>
          <w:rFonts w:ascii="Arial" w:eastAsia="Arial" w:hAnsi="Arial" w:cs="Arial"/>
          <w:color w:val="000000"/>
          <w:sz w:val="24"/>
          <w:szCs w:val="24"/>
        </w:rPr>
      </w:pPr>
    </w:p>
    <w:p w14:paraId="43ABE1D8" w14:textId="77777777" w:rsidR="00707104" w:rsidRPr="007F134F" w:rsidRDefault="00350707">
      <w:pPr>
        <w:spacing w:after="0" w:line="360" w:lineRule="auto"/>
        <w:ind w:firstLine="709"/>
        <w:jc w:val="both"/>
        <w:rPr>
          <w:rFonts w:ascii="Arial" w:eastAsia="Arial" w:hAnsi="Arial" w:cs="Arial"/>
          <w:color w:val="000000"/>
          <w:sz w:val="24"/>
          <w:szCs w:val="24"/>
        </w:rPr>
      </w:pPr>
      <w:ins w:id="1021" w:author="Michel Oliveira" w:date="2020-11-23T19:52:00Z">
        <w:r w:rsidRPr="007F134F">
          <w:rPr>
            <w:rFonts w:ascii="Arial" w:eastAsia="Arial" w:hAnsi="Arial" w:cs="Arial"/>
            <w:color w:val="000000"/>
            <w:sz w:val="24"/>
            <w:szCs w:val="24"/>
          </w:rPr>
          <w:t xml:space="preserve">JUSTO (2018) </w:t>
        </w:r>
      </w:ins>
      <w:r w:rsidR="00136E5B" w:rsidRPr="007F134F">
        <w:rPr>
          <w:rFonts w:ascii="Arial" w:eastAsia="Arial" w:hAnsi="Arial" w:cs="Arial"/>
          <w:color w:val="000000"/>
          <w:sz w:val="24"/>
          <w:szCs w:val="24"/>
        </w:rPr>
        <w:t xml:space="preserve">Um risco individual do projeto é uma condição incerta que pode </w:t>
      </w:r>
      <w:ins w:id="1022" w:author="Michel Oliveira" w:date="2020-11-23T19:52:00Z">
        <w:r w:rsidRPr="007F134F">
          <w:rPr>
            <w:rFonts w:ascii="Arial" w:eastAsia="Arial" w:hAnsi="Arial" w:cs="Arial"/>
            <w:color w:val="000000"/>
            <w:sz w:val="24"/>
            <w:szCs w:val="24"/>
          </w:rPr>
          <w:t>acarretar</w:t>
        </w:r>
      </w:ins>
      <w:r w:rsidR="00136E5B" w:rsidRPr="007F134F">
        <w:rPr>
          <w:rFonts w:ascii="Arial" w:eastAsia="Arial" w:hAnsi="Arial" w:cs="Arial"/>
          <w:color w:val="000000"/>
          <w:sz w:val="24"/>
          <w:szCs w:val="24"/>
        </w:rPr>
        <w:t xml:space="preserve"> efeitos positivos ou negativos em uma parte específica do projeto. </w:t>
      </w:r>
    </w:p>
    <w:p w14:paraId="4B84418E" w14:textId="69C8492B" w:rsidR="003B4555" w:rsidRPr="007F134F" w:rsidRDefault="00350707">
      <w:pPr>
        <w:spacing w:after="0" w:line="360" w:lineRule="auto"/>
        <w:ind w:firstLine="709"/>
        <w:jc w:val="both"/>
        <w:rPr>
          <w:rFonts w:ascii="Arial" w:eastAsia="Arial" w:hAnsi="Arial" w:cs="Arial"/>
          <w:color w:val="000000"/>
          <w:sz w:val="24"/>
          <w:szCs w:val="24"/>
        </w:rPr>
      </w:pPr>
      <w:ins w:id="1023" w:author="Michel Oliveira" w:date="2020-11-23T19:52:00Z">
        <w:r w:rsidRPr="007F134F">
          <w:rPr>
            <w:rFonts w:ascii="Arial" w:eastAsia="Arial" w:hAnsi="Arial" w:cs="Arial"/>
            <w:color w:val="000000"/>
            <w:sz w:val="24"/>
            <w:szCs w:val="24"/>
          </w:rPr>
          <w:t xml:space="preserve">Ainda para JUSTO (2018) </w:t>
        </w:r>
      </w:ins>
      <w:r w:rsidR="00136E5B" w:rsidRPr="007F134F">
        <w:rPr>
          <w:rFonts w:ascii="Arial" w:eastAsia="Arial" w:hAnsi="Arial" w:cs="Arial"/>
          <w:color w:val="000000"/>
          <w:sz w:val="24"/>
          <w:szCs w:val="24"/>
        </w:rPr>
        <w:t>Já um risco geral do projeto é o efeito da incerteza do projeto no seu todo, decorrente de todas as fontes de incerteza.</w:t>
      </w:r>
    </w:p>
    <w:p w14:paraId="2BD3CB17" w14:textId="5F542222" w:rsidR="003B4555" w:rsidRPr="007F134F" w:rsidDel="00A00E34" w:rsidRDefault="003B4555">
      <w:pPr>
        <w:spacing w:after="0" w:line="360" w:lineRule="auto"/>
        <w:jc w:val="both"/>
        <w:rPr>
          <w:del w:id="1024" w:author="HP" w:date="2020-11-21T18:04:00Z"/>
          <w:rFonts w:ascii="Arial" w:eastAsia="Arial" w:hAnsi="Arial" w:cs="Arial"/>
          <w:color w:val="000000"/>
          <w:sz w:val="24"/>
          <w:szCs w:val="24"/>
        </w:rPr>
        <w:pPrChange w:id="1025" w:author="HP" w:date="2020-11-21T18:38:00Z">
          <w:pPr>
            <w:spacing w:after="0" w:line="360" w:lineRule="auto"/>
            <w:ind w:firstLine="709"/>
            <w:jc w:val="both"/>
          </w:pPr>
        </w:pPrChange>
      </w:pPr>
    </w:p>
    <w:p w14:paraId="7722F769" w14:textId="07BBA303" w:rsidR="003B4555" w:rsidRPr="007F134F" w:rsidDel="00265496" w:rsidRDefault="00136E5B">
      <w:pPr>
        <w:spacing w:after="0" w:line="360" w:lineRule="auto"/>
        <w:jc w:val="both"/>
        <w:rPr>
          <w:moveFrom w:id="1026" w:author="HP" w:date="2020-11-21T18:01:00Z"/>
          <w:rFonts w:ascii="Arial" w:eastAsia="Arial" w:hAnsi="Arial" w:cs="Arial"/>
          <w:color w:val="000000"/>
          <w:sz w:val="24"/>
          <w:szCs w:val="24"/>
        </w:rPr>
        <w:pPrChange w:id="1027" w:author="HP" w:date="2020-11-21T18:38:00Z">
          <w:pPr>
            <w:spacing w:after="0" w:line="360" w:lineRule="auto"/>
            <w:ind w:firstLine="709"/>
            <w:jc w:val="both"/>
          </w:pPr>
        </w:pPrChange>
      </w:pPr>
      <w:moveFromRangeStart w:id="1028" w:author="HP" w:date="2020-11-21T18:01:00Z" w:name="move56874101"/>
      <w:moveFrom w:id="1029" w:author="HP" w:date="2020-11-21T18:01:00Z">
        <w:r w:rsidRPr="007F134F" w:rsidDel="00265496">
          <w:rPr>
            <w:rFonts w:ascii="Arial" w:eastAsia="Arial" w:hAnsi="Arial" w:cs="Arial"/>
            <w:color w:val="000000"/>
            <w:sz w:val="24"/>
            <w:szCs w:val="24"/>
          </w:rPr>
          <w:t>Confira alguns exemplos de riscos, retirados da 6ª edição do Guia PMBOK®:</w:t>
        </w:r>
      </w:moveFrom>
    </w:p>
    <w:p w14:paraId="137A70FB" w14:textId="1BA1598C" w:rsidR="003B4555" w:rsidRPr="007F134F" w:rsidDel="00265496" w:rsidRDefault="00136E5B">
      <w:pPr>
        <w:numPr>
          <w:ilvl w:val="0"/>
          <w:numId w:val="5"/>
        </w:numPr>
        <w:pBdr>
          <w:top w:val="nil"/>
          <w:left w:val="nil"/>
          <w:bottom w:val="nil"/>
          <w:right w:val="nil"/>
          <w:between w:val="nil"/>
        </w:pBdr>
        <w:spacing w:after="0" w:line="360" w:lineRule="auto"/>
        <w:ind w:left="0" w:firstLine="0"/>
        <w:jc w:val="both"/>
        <w:rPr>
          <w:moveFrom w:id="1030" w:author="HP" w:date="2020-11-21T18:01:00Z"/>
          <w:rFonts w:ascii="Arial" w:eastAsia="Arial" w:hAnsi="Arial" w:cs="Arial"/>
          <w:color w:val="000000"/>
          <w:sz w:val="24"/>
          <w:szCs w:val="24"/>
        </w:rPr>
        <w:pPrChange w:id="1031" w:author="HP" w:date="2020-11-21T18:38:00Z">
          <w:pPr>
            <w:numPr>
              <w:numId w:val="5"/>
            </w:numPr>
            <w:pBdr>
              <w:top w:val="nil"/>
              <w:left w:val="nil"/>
              <w:bottom w:val="nil"/>
              <w:right w:val="nil"/>
              <w:between w:val="nil"/>
            </w:pBdr>
            <w:spacing w:after="0" w:line="360" w:lineRule="auto"/>
            <w:ind w:left="1429" w:hanging="360"/>
            <w:jc w:val="both"/>
          </w:pPr>
        </w:pPrChange>
      </w:pPr>
      <w:moveFrom w:id="1032" w:author="HP" w:date="2020-11-21T18:01:00Z">
        <w:r w:rsidRPr="007F134F" w:rsidDel="00265496">
          <w:rPr>
            <w:rFonts w:ascii="Arial" w:eastAsia="Arial" w:hAnsi="Arial" w:cs="Arial"/>
            <w:color w:val="000000"/>
            <w:sz w:val="24"/>
            <w:szCs w:val="24"/>
          </w:rPr>
          <w:t>Saída de um colaborador-chave da organização;</w:t>
        </w:r>
      </w:moveFrom>
    </w:p>
    <w:p w14:paraId="5B4D0E25" w14:textId="2CEFB307" w:rsidR="003B4555" w:rsidRPr="007F134F" w:rsidDel="00265496" w:rsidRDefault="00136E5B">
      <w:pPr>
        <w:numPr>
          <w:ilvl w:val="0"/>
          <w:numId w:val="5"/>
        </w:numPr>
        <w:pBdr>
          <w:top w:val="nil"/>
          <w:left w:val="nil"/>
          <w:bottom w:val="nil"/>
          <w:right w:val="nil"/>
          <w:between w:val="nil"/>
        </w:pBdr>
        <w:spacing w:after="0" w:line="360" w:lineRule="auto"/>
        <w:ind w:left="0" w:firstLine="0"/>
        <w:jc w:val="both"/>
        <w:rPr>
          <w:moveFrom w:id="1033" w:author="HP" w:date="2020-11-21T18:01:00Z"/>
          <w:rFonts w:ascii="Arial" w:eastAsia="Arial" w:hAnsi="Arial" w:cs="Arial"/>
          <w:color w:val="000000"/>
          <w:sz w:val="24"/>
          <w:szCs w:val="24"/>
        </w:rPr>
        <w:pPrChange w:id="1034" w:author="HP" w:date="2020-11-21T18:38:00Z">
          <w:pPr>
            <w:numPr>
              <w:numId w:val="5"/>
            </w:numPr>
            <w:pBdr>
              <w:top w:val="nil"/>
              <w:left w:val="nil"/>
              <w:bottom w:val="nil"/>
              <w:right w:val="nil"/>
              <w:between w:val="nil"/>
            </w:pBdr>
            <w:spacing w:after="0" w:line="360" w:lineRule="auto"/>
            <w:ind w:left="1429" w:hanging="360"/>
            <w:jc w:val="both"/>
          </w:pPr>
        </w:pPrChange>
      </w:pPr>
      <w:moveFrom w:id="1035" w:author="HP" w:date="2020-11-21T18:01:00Z">
        <w:r w:rsidRPr="007F134F" w:rsidDel="00265496">
          <w:rPr>
            <w:rFonts w:ascii="Arial" w:eastAsia="Arial" w:hAnsi="Arial" w:cs="Arial"/>
            <w:color w:val="000000"/>
            <w:sz w:val="24"/>
            <w:szCs w:val="24"/>
          </w:rPr>
          <w:t>Produtividade abaixo do planejado;</w:t>
        </w:r>
      </w:moveFrom>
    </w:p>
    <w:p w14:paraId="36248DCA" w14:textId="7CE55C9D" w:rsidR="003B4555" w:rsidRPr="007F134F" w:rsidDel="00265496" w:rsidRDefault="00136E5B">
      <w:pPr>
        <w:numPr>
          <w:ilvl w:val="0"/>
          <w:numId w:val="5"/>
        </w:numPr>
        <w:pBdr>
          <w:top w:val="nil"/>
          <w:left w:val="nil"/>
          <w:bottom w:val="nil"/>
          <w:right w:val="nil"/>
          <w:between w:val="nil"/>
        </w:pBdr>
        <w:spacing w:after="0" w:line="360" w:lineRule="auto"/>
        <w:ind w:left="0" w:firstLine="0"/>
        <w:jc w:val="both"/>
        <w:rPr>
          <w:moveFrom w:id="1036" w:author="HP" w:date="2020-11-21T18:01:00Z"/>
          <w:rFonts w:ascii="Arial" w:eastAsia="Arial" w:hAnsi="Arial" w:cs="Arial"/>
          <w:color w:val="000000"/>
          <w:sz w:val="24"/>
          <w:szCs w:val="24"/>
        </w:rPr>
        <w:pPrChange w:id="1037" w:author="HP" w:date="2020-11-21T18:38:00Z">
          <w:pPr>
            <w:numPr>
              <w:numId w:val="5"/>
            </w:numPr>
            <w:pBdr>
              <w:top w:val="nil"/>
              <w:left w:val="nil"/>
              <w:bottom w:val="nil"/>
              <w:right w:val="nil"/>
              <w:between w:val="nil"/>
            </w:pBdr>
            <w:spacing w:after="0" w:line="360" w:lineRule="auto"/>
            <w:ind w:left="1429" w:hanging="360"/>
            <w:jc w:val="both"/>
          </w:pPr>
        </w:pPrChange>
      </w:pPr>
      <w:moveFrom w:id="1038" w:author="HP" w:date="2020-11-21T18:01:00Z">
        <w:r w:rsidRPr="007F134F" w:rsidDel="00265496">
          <w:rPr>
            <w:rFonts w:ascii="Arial" w:eastAsia="Arial" w:hAnsi="Arial" w:cs="Arial"/>
            <w:color w:val="000000"/>
            <w:sz w:val="24"/>
            <w:szCs w:val="24"/>
          </w:rPr>
          <w:t>Número de erros encontrados durante testes maior ou menor do que o esperado;</w:t>
        </w:r>
      </w:moveFrom>
    </w:p>
    <w:p w14:paraId="33604AE3" w14:textId="6B216B98" w:rsidR="003B4555" w:rsidRPr="007F134F" w:rsidDel="00265496" w:rsidRDefault="00136E5B">
      <w:pPr>
        <w:numPr>
          <w:ilvl w:val="0"/>
          <w:numId w:val="5"/>
        </w:numPr>
        <w:pBdr>
          <w:top w:val="nil"/>
          <w:left w:val="nil"/>
          <w:bottom w:val="nil"/>
          <w:right w:val="nil"/>
          <w:between w:val="nil"/>
        </w:pBdr>
        <w:spacing w:after="0" w:line="360" w:lineRule="auto"/>
        <w:ind w:left="0" w:firstLine="0"/>
        <w:jc w:val="both"/>
        <w:rPr>
          <w:moveFrom w:id="1039" w:author="HP" w:date="2020-11-21T18:01:00Z"/>
          <w:rFonts w:ascii="Arial" w:eastAsia="Arial" w:hAnsi="Arial" w:cs="Arial"/>
          <w:color w:val="000000"/>
          <w:sz w:val="24"/>
          <w:szCs w:val="24"/>
        </w:rPr>
        <w:pPrChange w:id="1040" w:author="HP" w:date="2020-11-21T18:38:00Z">
          <w:pPr>
            <w:numPr>
              <w:numId w:val="5"/>
            </w:numPr>
            <w:pBdr>
              <w:top w:val="nil"/>
              <w:left w:val="nil"/>
              <w:bottom w:val="nil"/>
              <w:right w:val="nil"/>
              <w:between w:val="nil"/>
            </w:pBdr>
            <w:spacing w:after="0" w:line="360" w:lineRule="auto"/>
            <w:ind w:left="1429" w:hanging="360"/>
            <w:jc w:val="both"/>
          </w:pPr>
        </w:pPrChange>
      </w:pPr>
      <w:moveFrom w:id="1041" w:author="HP" w:date="2020-11-21T18:01:00Z">
        <w:r w:rsidRPr="007F134F" w:rsidDel="00265496">
          <w:rPr>
            <w:rFonts w:ascii="Arial" w:eastAsia="Arial" w:hAnsi="Arial" w:cs="Arial"/>
            <w:color w:val="000000"/>
            <w:sz w:val="24"/>
            <w:szCs w:val="24"/>
          </w:rPr>
          <w:t>Condições meteorológicas atípicas.</w:t>
        </w:r>
      </w:moveFrom>
    </w:p>
    <w:moveFromRangeEnd w:id="1028"/>
    <w:p w14:paraId="1025AB67" w14:textId="77777777" w:rsidR="003B4555" w:rsidRPr="007F134F" w:rsidRDefault="003B4555">
      <w:pPr>
        <w:spacing w:after="0" w:line="360" w:lineRule="auto"/>
        <w:jc w:val="both"/>
        <w:rPr>
          <w:rFonts w:ascii="Arial" w:eastAsia="Arial" w:hAnsi="Arial" w:cs="Arial"/>
          <w:color w:val="000000"/>
          <w:sz w:val="24"/>
          <w:szCs w:val="24"/>
        </w:rPr>
        <w:pPrChange w:id="1042" w:author="HP" w:date="2020-11-21T18:38:00Z">
          <w:pPr>
            <w:spacing w:after="0" w:line="360" w:lineRule="auto"/>
            <w:ind w:firstLine="709"/>
            <w:jc w:val="both"/>
          </w:pPr>
        </w:pPrChange>
      </w:pPr>
    </w:p>
    <w:p w14:paraId="102D4618" w14:textId="155F0BC8" w:rsidR="003B4555" w:rsidRPr="007F134F" w:rsidDel="00A00E34" w:rsidRDefault="003B4555">
      <w:pPr>
        <w:spacing w:after="0" w:line="360" w:lineRule="auto"/>
        <w:jc w:val="both"/>
        <w:rPr>
          <w:del w:id="1043" w:author="HP" w:date="2020-11-21T18:04:00Z"/>
          <w:rFonts w:ascii="Arial" w:eastAsia="Arial" w:hAnsi="Arial" w:cs="Arial"/>
          <w:b/>
          <w:bCs/>
          <w:color w:val="000000"/>
          <w:sz w:val="24"/>
          <w:szCs w:val="24"/>
          <w:rPrChange w:id="1044" w:author="Michel Oliveira" w:date="2020-11-24T13:24:00Z">
            <w:rPr>
              <w:del w:id="1045" w:author="HP" w:date="2020-11-21T18:04:00Z"/>
              <w:rFonts w:ascii="Arial" w:eastAsia="Arial" w:hAnsi="Arial" w:cs="Arial"/>
              <w:color w:val="000000"/>
              <w:sz w:val="24"/>
              <w:szCs w:val="24"/>
            </w:rPr>
          </w:rPrChange>
        </w:rPr>
        <w:pPrChange w:id="1046" w:author="HP" w:date="2020-11-21T18:38:00Z">
          <w:pPr>
            <w:spacing w:after="0" w:line="360" w:lineRule="auto"/>
            <w:ind w:firstLine="709"/>
            <w:jc w:val="both"/>
          </w:pPr>
        </w:pPrChange>
      </w:pPr>
    </w:p>
    <w:p w14:paraId="33E6B89F" w14:textId="4547CE6A" w:rsidR="003B4555" w:rsidRPr="007F134F" w:rsidDel="00265496" w:rsidRDefault="00136E5B">
      <w:pPr>
        <w:pStyle w:val="Ttulo1"/>
        <w:rPr>
          <w:del w:id="1047" w:author="HP" w:date="2020-11-21T18:00:00Z"/>
          <w:bCs/>
        </w:rPr>
        <w:pPrChange w:id="1048" w:author="HP" w:date="2020-11-21T18:38:00Z">
          <w:pPr>
            <w:pStyle w:val="Ttulo1"/>
            <w:numPr>
              <w:numId w:val="1"/>
            </w:numPr>
            <w:ind w:left="432" w:hanging="432"/>
          </w:pPr>
        </w:pPrChange>
      </w:pPr>
      <w:del w:id="1049" w:author="HP" w:date="2020-11-21T18:00:00Z">
        <w:r w:rsidRPr="007F134F" w:rsidDel="00265496">
          <w:rPr>
            <w:b w:val="0"/>
            <w:bCs/>
            <w:caps w:val="0"/>
            <w:sz w:val="24"/>
            <w:rPrChange w:id="1050" w:author="Michel Oliveira" w:date="2020-11-24T13:24:00Z">
              <w:rPr>
                <w:rFonts w:eastAsia="Arial" w:cs="Arial"/>
                <w:b/>
                <w:caps/>
                <w:color w:val="000000"/>
                <w:kern w:val="24"/>
                <w:sz w:val="25"/>
                <w:szCs w:val="24"/>
              </w:rPr>
            </w:rPrChange>
          </w:rPr>
          <w:delText xml:space="preserve">2.3 </w:delText>
        </w:r>
        <w:commentRangeStart w:id="1051"/>
      </w:del>
      <w:customXmlDelRangeStart w:id="1052" w:author="HP" w:date="2020-11-21T18:00:00Z"/>
      <w:sdt>
        <w:sdtPr>
          <w:rPr>
            <w:b w:val="0"/>
            <w:bCs/>
            <w:sz w:val="24"/>
            <w:rPrChange w:id="1053" w:author="Michel Oliveira" w:date="2020-11-24T13:24:00Z">
              <w:rPr>
                <w:b/>
                <w:bCs/>
              </w:rPr>
            </w:rPrChange>
          </w:rPr>
          <w:tag w:val="goog_rdk_41"/>
          <w:id w:val="-1797989989"/>
        </w:sdtPr>
        <w:sdtContent>
          <w:customXmlDelRangeEnd w:id="1052"/>
          <w:customXmlDelRangeStart w:id="1054" w:author="HP" w:date="2020-11-21T18:00:00Z"/>
        </w:sdtContent>
      </w:sdt>
      <w:customXmlDelRangeEnd w:id="1054"/>
      <w:del w:id="1055" w:author="HP" w:date="2020-11-21T18:00:00Z">
        <w:r w:rsidRPr="007F134F" w:rsidDel="00265496">
          <w:rPr>
            <w:b w:val="0"/>
            <w:bCs/>
            <w:caps w:val="0"/>
            <w:sz w:val="24"/>
            <w:rPrChange w:id="1056" w:author="Michel Oliveira" w:date="2020-11-24T13:24:00Z">
              <w:rPr>
                <w:rFonts w:eastAsia="Arial" w:cs="Arial"/>
                <w:b/>
                <w:caps/>
                <w:color w:val="000000"/>
                <w:kern w:val="24"/>
                <w:sz w:val="25"/>
                <w:szCs w:val="24"/>
              </w:rPr>
            </w:rPrChange>
          </w:rPr>
          <w:delText>O que é Gerenciamento de Riscos em Projetos?</w:delText>
        </w:r>
        <w:commentRangeEnd w:id="1051"/>
        <w:r w:rsidRPr="007F134F" w:rsidDel="00265496">
          <w:rPr>
            <w:b w:val="0"/>
            <w:bCs/>
            <w:caps w:val="0"/>
            <w:sz w:val="24"/>
            <w:rPrChange w:id="1057" w:author="Michel Oliveira" w:date="2020-11-24T13:24:00Z">
              <w:rPr>
                <w:rFonts w:eastAsia="Arial" w:cs="Arial"/>
                <w:b/>
                <w:caps/>
                <w:color w:val="000000"/>
                <w:kern w:val="24"/>
                <w:sz w:val="25"/>
                <w:szCs w:val="24"/>
              </w:rPr>
            </w:rPrChange>
          </w:rPr>
          <w:commentReference w:id="1051"/>
        </w:r>
      </w:del>
    </w:p>
    <w:p w14:paraId="3545848D" w14:textId="0A704C50" w:rsidR="003B4555" w:rsidRPr="007F134F" w:rsidDel="00265496" w:rsidRDefault="00136E5B" w:rsidP="00831D33">
      <w:pPr>
        <w:spacing w:after="0" w:line="360" w:lineRule="auto"/>
        <w:ind w:firstLine="709"/>
        <w:jc w:val="both"/>
        <w:rPr>
          <w:del w:id="1058" w:author="HP" w:date="2020-11-21T18:00:00Z"/>
          <w:rFonts w:ascii="Arial" w:eastAsia="Arial" w:hAnsi="Arial" w:cs="Arial"/>
          <w:b/>
          <w:bCs/>
          <w:color w:val="000000"/>
          <w:sz w:val="24"/>
          <w:szCs w:val="24"/>
          <w:rPrChange w:id="1059" w:author="Michel Oliveira" w:date="2020-11-24T13:24:00Z">
            <w:rPr>
              <w:del w:id="1060" w:author="HP" w:date="2020-11-21T18:00:00Z"/>
              <w:rFonts w:ascii="Arial" w:eastAsia="Arial" w:hAnsi="Arial" w:cs="Arial"/>
              <w:color w:val="000000"/>
              <w:sz w:val="24"/>
              <w:szCs w:val="24"/>
            </w:rPr>
          </w:rPrChange>
        </w:rPr>
      </w:pPr>
      <w:del w:id="1061" w:author="HP" w:date="2020-11-21T18:00:00Z">
        <w:r w:rsidRPr="007F134F" w:rsidDel="00265496">
          <w:rPr>
            <w:rFonts w:ascii="Arial" w:eastAsia="Arial" w:hAnsi="Arial" w:cs="Arial"/>
            <w:b/>
            <w:bCs/>
            <w:color w:val="000000"/>
            <w:sz w:val="24"/>
            <w:szCs w:val="24"/>
            <w:rPrChange w:id="1062" w:author="Michel Oliveira" w:date="2020-11-24T13:24:00Z">
              <w:rPr>
                <w:rFonts w:ascii="Arial" w:eastAsia="Arial" w:hAnsi="Arial" w:cs="Arial"/>
                <w:color w:val="000000"/>
                <w:sz w:val="24"/>
                <w:szCs w:val="24"/>
              </w:rPr>
            </w:rPrChange>
          </w:rPr>
          <w:delText>Gerenciamento de riscos em projetos é um conjunto de ações que tem o objetivo de aumentar as chances de um projeto ser concluído com sucesso.</w:delText>
        </w:r>
      </w:del>
    </w:p>
    <w:p w14:paraId="46FAF86D" w14:textId="2564380C" w:rsidR="003B4555" w:rsidRPr="007F134F" w:rsidDel="00265496" w:rsidRDefault="00136E5B">
      <w:pPr>
        <w:spacing w:after="0" w:line="360" w:lineRule="auto"/>
        <w:ind w:firstLine="709"/>
        <w:jc w:val="both"/>
        <w:rPr>
          <w:del w:id="1063" w:author="HP" w:date="2020-11-21T18:00:00Z"/>
          <w:rFonts w:ascii="Arial" w:eastAsia="Arial" w:hAnsi="Arial" w:cs="Arial"/>
          <w:b/>
          <w:bCs/>
          <w:color w:val="000000"/>
          <w:sz w:val="24"/>
          <w:szCs w:val="24"/>
          <w:rPrChange w:id="1064" w:author="Michel Oliveira" w:date="2020-11-24T13:24:00Z">
            <w:rPr>
              <w:del w:id="1065" w:author="HP" w:date="2020-11-21T18:00:00Z"/>
              <w:rFonts w:ascii="Arial" w:eastAsia="Arial" w:hAnsi="Arial" w:cs="Arial"/>
              <w:color w:val="000000"/>
              <w:sz w:val="24"/>
              <w:szCs w:val="24"/>
            </w:rPr>
          </w:rPrChange>
        </w:rPr>
      </w:pPr>
      <w:del w:id="1066" w:author="HP" w:date="2020-11-21T18:00:00Z">
        <w:r w:rsidRPr="007F134F" w:rsidDel="00265496">
          <w:rPr>
            <w:rFonts w:ascii="Arial" w:eastAsia="Arial" w:hAnsi="Arial" w:cs="Arial"/>
            <w:b/>
            <w:bCs/>
            <w:color w:val="000000"/>
            <w:sz w:val="24"/>
            <w:szCs w:val="24"/>
            <w:rPrChange w:id="1067" w:author="Michel Oliveira" w:date="2020-11-24T13:24:00Z">
              <w:rPr>
                <w:rFonts w:ascii="Arial" w:eastAsia="Arial" w:hAnsi="Arial" w:cs="Arial"/>
                <w:color w:val="000000"/>
                <w:sz w:val="24"/>
                <w:szCs w:val="24"/>
              </w:rPr>
            </w:rPrChange>
          </w:rPr>
          <w:delText>Conforme o PMBOK, existem sete processos que são essenciais para um bom gerenciamento de riscos. São eles:</w:delText>
        </w:r>
      </w:del>
    </w:p>
    <w:p w14:paraId="25195A52" w14:textId="3BBF8B76" w:rsidR="003B4555" w:rsidRPr="007F134F" w:rsidDel="00265496" w:rsidRDefault="00136E5B">
      <w:pPr>
        <w:numPr>
          <w:ilvl w:val="0"/>
          <w:numId w:val="7"/>
        </w:numPr>
        <w:pBdr>
          <w:top w:val="nil"/>
          <w:left w:val="nil"/>
          <w:bottom w:val="nil"/>
          <w:right w:val="nil"/>
          <w:between w:val="nil"/>
        </w:pBdr>
        <w:spacing w:after="0" w:line="360" w:lineRule="auto"/>
        <w:jc w:val="both"/>
        <w:rPr>
          <w:del w:id="1068" w:author="HP" w:date="2020-11-21T18:00:00Z"/>
          <w:rFonts w:ascii="Arial" w:eastAsia="Arial" w:hAnsi="Arial" w:cs="Arial"/>
          <w:b/>
          <w:bCs/>
          <w:color w:val="000000"/>
          <w:sz w:val="24"/>
          <w:szCs w:val="24"/>
          <w:rPrChange w:id="1069" w:author="Michel Oliveira" w:date="2020-11-24T13:24:00Z">
            <w:rPr>
              <w:del w:id="1070" w:author="HP" w:date="2020-11-21T18:00:00Z"/>
              <w:rFonts w:ascii="Arial" w:eastAsia="Arial" w:hAnsi="Arial" w:cs="Arial"/>
              <w:color w:val="000000"/>
              <w:sz w:val="24"/>
              <w:szCs w:val="24"/>
            </w:rPr>
          </w:rPrChange>
        </w:rPr>
      </w:pPr>
      <w:del w:id="1071" w:author="HP" w:date="2020-11-21T18:00:00Z">
        <w:r w:rsidRPr="007F134F" w:rsidDel="00265496">
          <w:rPr>
            <w:rFonts w:ascii="Arial" w:eastAsia="Arial" w:hAnsi="Arial" w:cs="Arial"/>
            <w:b/>
            <w:bCs/>
            <w:color w:val="000000"/>
            <w:sz w:val="24"/>
            <w:szCs w:val="24"/>
            <w:rPrChange w:id="1072" w:author="Michel Oliveira" w:date="2020-11-24T13:24:00Z">
              <w:rPr>
                <w:rFonts w:ascii="Arial" w:eastAsia="Arial" w:hAnsi="Arial" w:cs="Arial"/>
                <w:color w:val="000000"/>
                <w:sz w:val="24"/>
                <w:szCs w:val="24"/>
              </w:rPr>
            </w:rPrChange>
          </w:rPr>
          <w:lastRenderedPageBreak/>
          <w:delText>Planejar o gerenciamento dos riscos;</w:delText>
        </w:r>
      </w:del>
    </w:p>
    <w:p w14:paraId="58AAC4C5" w14:textId="038412AC" w:rsidR="003B4555" w:rsidRPr="007F134F" w:rsidDel="00265496" w:rsidRDefault="00136E5B">
      <w:pPr>
        <w:numPr>
          <w:ilvl w:val="0"/>
          <w:numId w:val="7"/>
        </w:numPr>
        <w:pBdr>
          <w:top w:val="nil"/>
          <w:left w:val="nil"/>
          <w:bottom w:val="nil"/>
          <w:right w:val="nil"/>
          <w:between w:val="nil"/>
        </w:pBdr>
        <w:spacing w:after="0" w:line="360" w:lineRule="auto"/>
        <w:jc w:val="both"/>
        <w:rPr>
          <w:del w:id="1073" w:author="HP" w:date="2020-11-21T18:00:00Z"/>
          <w:rFonts w:ascii="Arial" w:eastAsia="Arial" w:hAnsi="Arial" w:cs="Arial"/>
          <w:b/>
          <w:bCs/>
          <w:color w:val="000000"/>
          <w:sz w:val="24"/>
          <w:szCs w:val="24"/>
          <w:rPrChange w:id="1074" w:author="Michel Oliveira" w:date="2020-11-24T13:24:00Z">
            <w:rPr>
              <w:del w:id="1075" w:author="HP" w:date="2020-11-21T18:00:00Z"/>
              <w:rFonts w:ascii="Arial" w:eastAsia="Arial" w:hAnsi="Arial" w:cs="Arial"/>
              <w:color w:val="000000"/>
              <w:sz w:val="24"/>
              <w:szCs w:val="24"/>
            </w:rPr>
          </w:rPrChange>
        </w:rPr>
      </w:pPr>
      <w:del w:id="1076" w:author="HP" w:date="2020-11-21T18:00:00Z">
        <w:r w:rsidRPr="007F134F" w:rsidDel="00265496">
          <w:rPr>
            <w:rFonts w:ascii="Arial" w:eastAsia="Arial" w:hAnsi="Arial" w:cs="Arial"/>
            <w:b/>
            <w:bCs/>
            <w:color w:val="000000"/>
            <w:sz w:val="24"/>
            <w:szCs w:val="24"/>
            <w:rPrChange w:id="1077" w:author="Michel Oliveira" w:date="2020-11-24T13:24:00Z">
              <w:rPr>
                <w:rFonts w:ascii="Arial" w:eastAsia="Arial" w:hAnsi="Arial" w:cs="Arial"/>
                <w:color w:val="000000"/>
                <w:sz w:val="24"/>
                <w:szCs w:val="24"/>
              </w:rPr>
            </w:rPrChange>
          </w:rPr>
          <w:delText>Identificar os riscos;</w:delText>
        </w:r>
      </w:del>
    </w:p>
    <w:p w14:paraId="2A4B9043" w14:textId="76B9B8FF" w:rsidR="003B4555" w:rsidRPr="007F134F" w:rsidDel="00265496" w:rsidRDefault="00136E5B">
      <w:pPr>
        <w:numPr>
          <w:ilvl w:val="0"/>
          <w:numId w:val="7"/>
        </w:numPr>
        <w:pBdr>
          <w:top w:val="nil"/>
          <w:left w:val="nil"/>
          <w:bottom w:val="nil"/>
          <w:right w:val="nil"/>
          <w:between w:val="nil"/>
        </w:pBdr>
        <w:spacing w:after="0" w:line="360" w:lineRule="auto"/>
        <w:jc w:val="both"/>
        <w:rPr>
          <w:del w:id="1078" w:author="HP" w:date="2020-11-21T18:00:00Z"/>
          <w:rFonts w:ascii="Arial" w:eastAsia="Arial" w:hAnsi="Arial" w:cs="Arial"/>
          <w:b/>
          <w:bCs/>
          <w:color w:val="000000"/>
          <w:sz w:val="24"/>
          <w:szCs w:val="24"/>
          <w:rPrChange w:id="1079" w:author="Michel Oliveira" w:date="2020-11-24T13:24:00Z">
            <w:rPr>
              <w:del w:id="1080" w:author="HP" w:date="2020-11-21T18:00:00Z"/>
              <w:rFonts w:ascii="Arial" w:eastAsia="Arial" w:hAnsi="Arial" w:cs="Arial"/>
              <w:color w:val="000000"/>
              <w:sz w:val="24"/>
              <w:szCs w:val="24"/>
            </w:rPr>
          </w:rPrChange>
        </w:rPr>
      </w:pPr>
      <w:del w:id="1081" w:author="HP" w:date="2020-11-21T18:00:00Z">
        <w:r w:rsidRPr="007F134F" w:rsidDel="00265496">
          <w:rPr>
            <w:rFonts w:ascii="Arial" w:eastAsia="Arial" w:hAnsi="Arial" w:cs="Arial"/>
            <w:b/>
            <w:bCs/>
            <w:color w:val="000000"/>
            <w:sz w:val="24"/>
            <w:szCs w:val="24"/>
            <w:rPrChange w:id="1082" w:author="Michel Oliveira" w:date="2020-11-24T13:24:00Z">
              <w:rPr>
                <w:rFonts w:ascii="Arial" w:eastAsia="Arial" w:hAnsi="Arial" w:cs="Arial"/>
                <w:color w:val="000000"/>
                <w:sz w:val="24"/>
                <w:szCs w:val="24"/>
              </w:rPr>
            </w:rPrChange>
          </w:rPr>
          <w:delText>Realizar a análise qualitativa dos riscos;</w:delText>
        </w:r>
      </w:del>
    </w:p>
    <w:p w14:paraId="2FEA13E3" w14:textId="3394BE81" w:rsidR="003B4555" w:rsidRPr="007F134F" w:rsidDel="00265496" w:rsidRDefault="00136E5B">
      <w:pPr>
        <w:numPr>
          <w:ilvl w:val="0"/>
          <w:numId w:val="7"/>
        </w:numPr>
        <w:pBdr>
          <w:top w:val="nil"/>
          <w:left w:val="nil"/>
          <w:bottom w:val="nil"/>
          <w:right w:val="nil"/>
          <w:between w:val="nil"/>
        </w:pBdr>
        <w:spacing w:after="0" w:line="360" w:lineRule="auto"/>
        <w:jc w:val="both"/>
        <w:rPr>
          <w:del w:id="1083" w:author="HP" w:date="2020-11-21T18:00:00Z"/>
          <w:rFonts w:ascii="Arial" w:eastAsia="Arial" w:hAnsi="Arial" w:cs="Arial"/>
          <w:b/>
          <w:bCs/>
          <w:color w:val="000000"/>
          <w:sz w:val="24"/>
          <w:szCs w:val="24"/>
          <w:rPrChange w:id="1084" w:author="Michel Oliveira" w:date="2020-11-24T13:24:00Z">
            <w:rPr>
              <w:del w:id="1085" w:author="HP" w:date="2020-11-21T18:00:00Z"/>
              <w:rFonts w:ascii="Arial" w:eastAsia="Arial" w:hAnsi="Arial" w:cs="Arial"/>
              <w:color w:val="000000"/>
              <w:sz w:val="24"/>
              <w:szCs w:val="24"/>
            </w:rPr>
          </w:rPrChange>
        </w:rPr>
      </w:pPr>
      <w:del w:id="1086" w:author="HP" w:date="2020-11-21T18:00:00Z">
        <w:r w:rsidRPr="007F134F" w:rsidDel="00265496">
          <w:rPr>
            <w:rFonts w:ascii="Arial" w:eastAsia="Arial" w:hAnsi="Arial" w:cs="Arial"/>
            <w:b/>
            <w:bCs/>
            <w:color w:val="000000"/>
            <w:sz w:val="24"/>
            <w:szCs w:val="24"/>
            <w:rPrChange w:id="1087" w:author="Michel Oliveira" w:date="2020-11-24T13:24:00Z">
              <w:rPr>
                <w:rFonts w:ascii="Arial" w:eastAsia="Arial" w:hAnsi="Arial" w:cs="Arial"/>
                <w:color w:val="000000"/>
                <w:sz w:val="24"/>
                <w:szCs w:val="24"/>
              </w:rPr>
            </w:rPrChange>
          </w:rPr>
          <w:delText>Realizar a análise quantitativa dos riscos;</w:delText>
        </w:r>
      </w:del>
    </w:p>
    <w:p w14:paraId="4209B21F" w14:textId="4FB5C3CF" w:rsidR="003B4555" w:rsidRPr="007F134F" w:rsidDel="00265496" w:rsidRDefault="00136E5B">
      <w:pPr>
        <w:numPr>
          <w:ilvl w:val="0"/>
          <w:numId w:val="7"/>
        </w:numPr>
        <w:pBdr>
          <w:top w:val="nil"/>
          <w:left w:val="nil"/>
          <w:bottom w:val="nil"/>
          <w:right w:val="nil"/>
          <w:between w:val="nil"/>
        </w:pBdr>
        <w:spacing w:after="0" w:line="360" w:lineRule="auto"/>
        <w:jc w:val="both"/>
        <w:rPr>
          <w:del w:id="1088" w:author="HP" w:date="2020-11-21T18:00:00Z"/>
          <w:rFonts w:ascii="Arial" w:eastAsia="Arial" w:hAnsi="Arial" w:cs="Arial"/>
          <w:b/>
          <w:bCs/>
          <w:color w:val="000000"/>
          <w:sz w:val="24"/>
          <w:szCs w:val="24"/>
          <w:rPrChange w:id="1089" w:author="Michel Oliveira" w:date="2020-11-24T13:24:00Z">
            <w:rPr>
              <w:del w:id="1090" w:author="HP" w:date="2020-11-21T18:00:00Z"/>
              <w:rFonts w:ascii="Arial" w:eastAsia="Arial" w:hAnsi="Arial" w:cs="Arial"/>
              <w:color w:val="000000"/>
              <w:sz w:val="24"/>
              <w:szCs w:val="24"/>
            </w:rPr>
          </w:rPrChange>
        </w:rPr>
      </w:pPr>
      <w:del w:id="1091" w:author="HP" w:date="2020-11-21T18:00:00Z">
        <w:r w:rsidRPr="007F134F" w:rsidDel="00265496">
          <w:rPr>
            <w:rFonts w:ascii="Arial" w:eastAsia="Arial" w:hAnsi="Arial" w:cs="Arial"/>
            <w:b/>
            <w:bCs/>
            <w:color w:val="000000"/>
            <w:sz w:val="24"/>
            <w:szCs w:val="24"/>
            <w:rPrChange w:id="1092" w:author="Michel Oliveira" w:date="2020-11-24T13:24:00Z">
              <w:rPr>
                <w:rFonts w:ascii="Arial" w:eastAsia="Arial" w:hAnsi="Arial" w:cs="Arial"/>
                <w:color w:val="000000"/>
                <w:sz w:val="24"/>
                <w:szCs w:val="24"/>
              </w:rPr>
            </w:rPrChange>
          </w:rPr>
          <w:delText>Planejar as respostas aos riscos;</w:delText>
        </w:r>
      </w:del>
    </w:p>
    <w:p w14:paraId="0903341E" w14:textId="18105CA6" w:rsidR="003B4555" w:rsidRPr="007F134F" w:rsidDel="00265496" w:rsidRDefault="00136E5B">
      <w:pPr>
        <w:numPr>
          <w:ilvl w:val="0"/>
          <w:numId w:val="7"/>
        </w:numPr>
        <w:pBdr>
          <w:top w:val="nil"/>
          <w:left w:val="nil"/>
          <w:bottom w:val="nil"/>
          <w:right w:val="nil"/>
          <w:between w:val="nil"/>
        </w:pBdr>
        <w:spacing w:after="0" w:line="360" w:lineRule="auto"/>
        <w:jc w:val="both"/>
        <w:rPr>
          <w:del w:id="1093" w:author="HP" w:date="2020-11-21T18:00:00Z"/>
          <w:rFonts w:ascii="Arial" w:eastAsia="Arial" w:hAnsi="Arial" w:cs="Arial"/>
          <w:b/>
          <w:bCs/>
          <w:color w:val="000000"/>
          <w:sz w:val="24"/>
          <w:szCs w:val="24"/>
          <w:rPrChange w:id="1094" w:author="Michel Oliveira" w:date="2020-11-24T13:24:00Z">
            <w:rPr>
              <w:del w:id="1095" w:author="HP" w:date="2020-11-21T18:00:00Z"/>
              <w:rFonts w:ascii="Arial" w:eastAsia="Arial" w:hAnsi="Arial" w:cs="Arial"/>
              <w:color w:val="000000"/>
              <w:sz w:val="24"/>
              <w:szCs w:val="24"/>
            </w:rPr>
          </w:rPrChange>
        </w:rPr>
      </w:pPr>
      <w:del w:id="1096" w:author="HP" w:date="2020-11-21T18:00:00Z">
        <w:r w:rsidRPr="007F134F" w:rsidDel="00265496">
          <w:rPr>
            <w:rFonts w:ascii="Arial" w:eastAsia="Arial" w:hAnsi="Arial" w:cs="Arial"/>
            <w:b/>
            <w:bCs/>
            <w:color w:val="000000"/>
            <w:sz w:val="24"/>
            <w:szCs w:val="24"/>
            <w:rPrChange w:id="1097" w:author="Michel Oliveira" w:date="2020-11-24T13:24:00Z">
              <w:rPr>
                <w:rFonts w:ascii="Arial" w:eastAsia="Arial" w:hAnsi="Arial" w:cs="Arial"/>
                <w:color w:val="000000"/>
                <w:sz w:val="24"/>
                <w:szCs w:val="24"/>
              </w:rPr>
            </w:rPrChange>
          </w:rPr>
          <w:delText>Implementar respostas aos riscos;</w:delText>
        </w:r>
      </w:del>
    </w:p>
    <w:p w14:paraId="5AF3291B" w14:textId="27F192A2" w:rsidR="003B4555" w:rsidRPr="007F134F" w:rsidDel="00265496" w:rsidRDefault="00136E5B">
      <w:pPr>
        <w:numPr>
          <w:ilvl w:val="0"/>
          <w:numId w:val="7"/>
        </w:numPr>
        <w:pBdr>
          <w:top w:val="nil"/>
          <w:left w:val="nil"/>
          <w:bottom w:val="nil"/>
          <w:right w:val="nil"/>
          <w:between w:val="nil"/>
        </w:pBdr>
        <w:spacing w:after="0" w:line="360" w:lineRule="auto"/>
        <w:jc w:val="both"/>
        <w:rPr>
          <w:del w:id="1098" w:author="HP" w:date="2020-11-21T18:00:00Z"/>
          <w:rFonts w:ascii="Arial" w:eastAsia="Arial" w:hAnsi="Arial" w:cs="Arial"/>
          <w:b/>
          <w:bCs/>
          <w:color w:val="000000"/>
          <w:sz w:val="24"/>
          <w:szCs w:val="24"/>
          <w:rPrChange w:id="1099" w:author="Michel Oliveira" w:date="2020-11-24T13:24:00Z">
            <w:rPr>
              <w:del w:id="1100" w:author="HP" w:date="2020-11-21T18:00:00Z"/>
              <w:rFonts w:ascii="Arial" w:eastAsia="Arial" w:hAnsi="Arial" w:cs="Arial"/>
              <w:color w:val="000000"/>
              <w:sz w:val="24"/>
              <w:szCs w:val="24"/>
            </w:rPr>
          </w:rPrChange>
        </w:rPr>
      </w:pPr>
      <w:del w:id="1101" w:author="HP" w:date="2020-11-21T18:00:00Z">
        <w:r w:rsidRPr="007F134F" w:rsidDel="00265496">
          <w:rPr>
            <w:rFonts w:ascii="Arial" w:eastAsia="Arial" w:hAnsi="Arial" w:cs="Arial"/>
            <w:b/>
            <w:bCs/>
            <w:color w:val="000000"/>
            <w:sz w:val="24"/>
            <w:szCs w:val="24"/>
            <w:rPrChange w:id="1102" w:author="Michel Oliveira" w:date="2020-11-24T13:24:00Z">
              <w:rPr>
                <w:rFonts w:ascii="Arial" w:eastAsia="Arial" w:hAnsi="Arial" w:cs="Arial"/>
                <w:color w:val="000000"/>
                <w:sz w:val="24"/>
                <w:szCs w:val="24"/>
              </w:rPr>
            </w:rPrChange>
          </w:rPr>
          <w:delText>Monitorar os riscos.</w:delText>
        </w:r>
      </w:del>
    </w:p>
    <w:p w14:paraId="3D7CD237" w14:textId="7A53ABBA" w:rsidR="003B4555" w:rsidRPr="007F134F" w:rsidDel="00A00E34" w:rsidRDefault="003B4555">
      <w:pPr>
        <w:pBdr>
          <w:top w:val="nil"/>
          <w:left w:val="nil"/>
          <w:bottom w:val="nil"/>
          <w:right w:val="nil"/>
          <w:between w:val="nil"/>
        </w:pBdr>
        <w:spacing w:after="0" w:line="360" w:lineRule="auto"/>
        <w:ind w:left="1429"/>
        <w:jc w:val="both"/>
        <w:rPr>
          <w:del w:id="1103" w:author="HP" w:date="2020-11-21T18:04:00Z"/>
          <w:rFonts w:ascii="Arial" w:eastAsia="Arial" w:hAnsi="Arial" w:cs="Arial"/>
          <w:b/>
          <w:bCs/>
          <w:color w:val="000000"/>
          <w:sz w:val="24"/>
          <w:szCs w:val="24"/>
          <w:rPrChange w:id="1104" w:author="Michel Oliveira" w:date="2020-11-24T13:24:00Z">
            <w:rPr>
              <w:del w:id="1105" w:author="HP" w:date="2020-11-21T18:04:00Z"/>
              <w:rFonts w:ascii="Arial" w:eastAsia="Arial" w:hAnsi="Arial" w:cs="Arial"/>
              <w:color w:val="000000"/>
              <w:sz w:val="24"/>
              <w:szCs w:val="24"/>
            </w:rPr>
          </w:rPrChange>
        </w:rPr>
      </w:pPr>
    </w:p>
    <w:p w14:paraId="789966E9" w14:textId="0EBFFD7F" w:rsidR="003B4555" w:rsidRPr="007F134F" w:rsidDel="00A00E34" w:rsidRDefault="00136E5B">
      <w:pPr>
        <w:spacing w:after="0" w:line="360" w:lineRule="auto"/>
        <w:ind w:firstLine="709"/>
        <w:jc w:val="both"/>
        <w:rPr>
          <w:moveFrom w:id="1106" w:author="HP" w:date="2020-11-21T18:02:00Z"/>
          <w:rFonts w:ascii="Arial" w:eastAsia="Arial" w:hAnsi="Arial" w:cs="Arial"/>
          <w:b/>
          <w:bCs/>
          <w:color w:val="000000"/>
          <w:sz w:val="24"/>
          <w:szCs w:val="24"/>
          <w:rPrChange w:id="1107" w:author="Michel Oliveira" w:date="2020-11-24T13:24:00Z">
            <w:rPr>
              <w:moveFrom w:id="1108" w:author="HP" w:date="2020-11-21T18:02:00Z"/>
              <w:rFonts w:ascii="Arial" w:eastAsia="Arial" w:hAnsi="Arial" w:cs="Arial"/>
              <w:color w:val="000000"/>
              <w:sz w:val="24"/>
              <w:szCs w:val="24"/>
            </w:rPr>
          </w:rPrChange>
        </w:rPr>
      </w:pPr>
      <w:moveFromRangeStart w:id="1109" w:author="HP" w:date="2020-11-21T18:02:00Z" w:name="move56874149"/>
      <w:moveFrom w:id="1110" w:author="HP" w:date="2020-11-21T18:02:00Z">
        <w:r w:rsidRPr="007F134F" w:rsidDel="00A00E34">
          <w:rPr>
            <w:rFonts w:ascii="Arial" w:eastAsia="Arial" w:hAnsi="Arial" w:cs="Arial"/>
            <w:b/>
            <w:bCs/>
            <w:color w:val="000000"/>
            <w:sz w:val="24"/>
            <w:szCs w:val="24"/>
            <w:rPrChange w:id="1111" w:author="Michel Oliveira" w:date="2020-11-24T13:24:00Z">
              <w:rPr>
                <w:rFonts w:ascii="Arial" w:eastAsia="Arial" w:hAnsi="Arial" w:cs="Arial"/>
                <w:color w:val="000000"/>
                <w:sz w:val="24"/>
                <w:szCs w:val="24"/>
              </w:rPr>
            </w:rPrChange>
          </w:rPr>
          <w:t>Muitos desses processos citados pelo PMBOK acontecem simultaneamente e mais de uma vez durante a gestão do projeto, mas é importante analisa-los de forma separada porque as ferramentas e técnicas utilizadas nessas práticas são diferentes. Confira a seguir o que é feito em cada um desses processos:</w:t>
        </w:r>
      </w:moveFrom>
    </w:p>
    <w:moveFromRangeEnd w:id="1109"/>
    <w:p w14:paraId="300DFE2B" w14:textId="76F007FC" w:rsidR="003B4555" w:rsidRPr="007F134F" w:rsidDel="00A00E34" w:rsidRDefault="003B4555">
      <w:pPr>
        <w:spacing w:after="0" w:line="360" w:lineRule="auto"/>
        <w:ind w:firstLine="709"/>
        <w:jc w:val="both"/>
        <w:rPr>
          <w:del w:id="1112" w:author="HP" w:date="2020-11-21T18:04:00Z"/>
          <w:rFonts w:ascii="Arial" w:eastAsia="Arial" w:hAnsi="Arial" w:cs="Arial"/>
          <w:b/>
          <w:bCs/>
          <w:color w:val="000000"/>
          <w:sz w:val="24"/>
          <w:szCs w:val="24"/>
          <w:rPrChange w:id="1113" w:author="Michel Oliveira" w:date="2020-11-24T13:24:00Z">
            <w:rPr>
              <w:del w:id="1114" w:author="HP" w:date="2020-11-21T18:04:00Z"/>
              <w:rFonts w:ascii="Arial" w:eastAsia="Arial" w:hAnsi="Arial" w:cs="Arial"/>
              <w:color w:val="000000"/>
              <w:sz w:val="24"/>
              <w:szCs w:val="24"/>
            </w:rPr>
          </w:rPrChange>
        </w:rPr>
      </w:pPr>
    </w:p>
    <w:p w14:paraId="23DC8579" w14:textId="4DA067A5" w:rsidR="003B4555" w:rsidRPr="007F134F" w:rsidDel="00A00E34" w:rsidRDefault="003B4555">
      <w:pPr>
        <w:spacing w:after="0" w:line="360" w:lineRule="auto"/>
        <w:ind w:firstLine="709"/>
        <w:jc w:val="both"/>
        <w:rPr>
          <w:del w:id="1115" w:author="HP" w:date="2020-11-21T18:04:00Z"/>
          <w:rFonts w:ascii="Arial" w:eastAsia="Arial" w:hAnsi="Arial" w:cs="Arial"/>
          <w:b/>
          <w:bCs/>
          <w:color w:val="000000"/>
          <w:sz w:val="24"/>
          <w:szCs w:val="24"/>
          <w:rPrChange w:id="1116" w:author="Michel Oliveira" w:date="2020-11-24T13:24:00Z">
            <w:rPr>
              <w:del w:id="1117" w:author="HP" w:date="2020-11-21T18:04:00Z"/>
              <w:rFonts w:ascii="Arial" w:eastAsia="Arial" w:hAnsi="Arial" w:cs="Arial"/>
              <w:color w:val="000000"/>
              <w:sz w:val="24"/>
              <w:szCs w:val="24"/>
            </w:rPr>
          </w:rPrChange>
        </w:rPr>
      </w:pPr>
    </w:p>
    <w:p w14:paraId="5DF9423B" w14:textId="2B26AF19" w:rsidR="003B4555" w:rsidRPr="007F134F" w:rsidRDefault="00136E5B">
      <w:pPr>
        <w:pStyle w:val="Ttulo3"/>
        <w:pPrChange w:id="1118" w:author="HP" w:date="2020-11-21T18:38:00Z">
          <w:pPr>
            <w:pStyle w:val="Ttulo1"/>
            <w:numPr>
              <w:numId w:val="1"/>
            </w:numPr>
            <w:ind w:left="432" w:hanging="432"/>
          </w:pPr>
        </w:pPrChange>
      </w:pPr>
      <w:bookmarkStart w:id="1119" w:name="_Toc58248395"/>
      <w:r w:rsidRPr="007F134F">
        <w:rPr>
          <w:rFonts w:cs="Arial"/>
          <w:rPrChange w:id="1120" w:author="Michel Oliveira" w:date="2020-11-24T13:24:00Z">
            <w:rPr>
              <w:rFonts w:eastAsia="Arial" w:cs="Arial"/>
              <w:caps/>
              <w:color w:val="000000"/>
              <w:sz w:val="25"/>
              <w:szCs w:val="24"/>
            </w:rPr>
          </w:rPrChange>
        </w:rPr>
        <w:t>2.</w:t>
      </w:r>
      <w:del w:id="1121" w:author="HP" w:date="2020-11-21T18:04:00Z">
        <w:r w:rsidRPr="007F134F" w:rsidDel="00A00E34">
          <w:rPr>
            <w:rFonts w:cs="Arial"/>
            <w:rPrChange w:id="1122" w:author="Michel Oliveira" w:date="2020-11-24T13:24:00Z">
              <w:rPr>
                <w:rFonts w:eastAsia="Arial" w:cs="Arial"/>
                <w:caps/>
                <w:color w:val="000000"/>
                <w:sz w:val="25"/>
                <w:szCs w:val="24"/>
              </w:rPr>
            </w:rPrChange>
          </w:rPr>
          <w:delText>3</w:delText>
        </w:r>
      </w:del>
      <w:ins w:id="1123" w:author="HP" w:date="2020-11-21T18:04:00Z">
        <w:r w:rsidR="00A00E34" w:rsidRPr="007F134F">
          <w:rPr>
            <w:rFonts w:cs="Arial"/>
            <w:rPrChange w:id="1124" w:author="Michel Oliveira" w:date="2020-11-24T13:24:00Z">
              <w:rPr>
                <w:rFonts w:eastAsia="Arial" w:cs="Arial"/>
                <w:bCs/>
                <w:caps/>
                <w:color w:val="000000"/>
                <w:sz w:val="25"/>
                <w:szCs w:val="24"/>
              </w:rPr>
            </w:rPrChange>
          </w:rPr>
          <w:t>4</w:t>
        </w:r>
      </w:ins>
      <w:r w:rsidRPr="007F134F">
        <w:rPr>
          <w:rFonts w:cs="Arial"/>
          <w:rPrChange w:id="1125" w:author="Michel Oliveira" w:date="2020-11-24T13:24:00Z">
            <w:rPr>
              <w:rFonts w:eastAsia="Arial" w:cs="Arial"/>
              <w:caps/>
              <w:color w:val="000000"/>
              <w:sz w:val="25"/>
              <w:szCs w:val="24"/>
            </w:rPr>
          </w:rPrChange>
        </w:rPr>
        <w:t>.</w:t>
      </w:r>
      <w:ins w:id="1126" w:author="HP" w:date="2020-11-21T18:04:00Z">
        <w:r w:rsidR="00A00E34" w:rsidRPr="007F134F">
          <w:rPr>
            <w:rFonts w:cs="Arial"/>
            <w:rPrChange w:id="1127" w:author="Michel Oliveira" w:date="2020-11-24T13:24:00Z">
              <w:rPr>
                <w:rFonts w:eastAsia="Arial" w:cs="Arial"/>
                <w:bCs/>
                <w:caps/>
                <w:color w:val="000000"/>
                <w:sz w:val="25"/>
                <w:szCs w:val="24"/>
              </w:rPr>
            </w:rPrChange>
          </w:rPr>
          <w:t>4</w:t>
        </w:r>
      </w:ins>
      <w:del w:id="1128" w:author="HP" w:date="2020-11-21T18:04:00Z">
        <w:r w:rsidRPr="007F134F" w:rsidDel="00A00E34">
          <w:rPr>
            <w:rFonts w:cs="Arial"/>
            <w:rPrChange w:id="1129" w:author="Michel Oliveira" w:date="2020-11-24T13:24:00Z">
              <w:rPr>
                <w:rFonts w:eastAsia="Arial" w:cs="Arial"/>
                <w:caps/>
                <w:color w:val="000000"/>
                <w:sz w:val="25"/>
                <w:szCs w:val="24"/>
              </w:rPr>
            </w:rPrChange>
          </w:rPr>
          <w:delText>1</w:delText>
        </w:r>
      </w:del>
      <w:r w:rsidRPr="007F134F">
        <w:rPr>
          <w:rFonts w:cs="Arial"/>
          <w:rPrChange w:id="1130" w:author="Michel Oliveira" w:date="2020-11-24T13:24:00Z">
            <w:rPr>
              <w:rFonts w:eastAsia="Arial" w:cs="Arial"/>
              <w:caps/>
              <w:color w:val="000000"/>
              <w:sz w:val="25"/>
              <w:szCs w:val="24"/>
            </w:rPr>
          </w:rPrChange>
        </w:rPr>
        <w:t xml:space="preserve"> </w:t>
      </w:r>
      <w:commentRangeStart w:id="1131"/>
      <w:sdt>
        <w:sdtPr>
          <w:rPr>
            <w:rFonts w:cs="Arial"/>
          </w:rPr>
          <w:tag w:val="goog_rdk_42"/>
          <w:id w:val="-215128921"/>
        </w:sdtPr>
        <w:sdtContent/>
      </w:sdt>
      <w:commentRangeStart w:id="1132"/>
      <w:sdt>
        <w:sdtPr>
          <w:rPr>
            <w:rFonts w:cs="Arial"/>
          </w:rPr>
          <w:tag w:val="goog_rdk_43"/>
          <w:id w:val="-1444449183"/>
        </w:sdtPr>
        <w:sdtContent/>
      </w:sdt>
      <w:r w:rsidRPr="007F134F">
        <w:rPr>
          <w:rFonts w:cs="Arial"/>
          <w:rPrChange w:id="1133" w:author="Michel Oliveira" w:date="2020-11-24T13:24:00Z">
            <w:rPr>
              <w:rFonts w:eastAsia="Arial" w:cs="Arial"/>
              <w:caps/>
              <w:color w:val="000000"/>
              <w:sz w:val="25"/>
              <w:szCs w:val="24"/>
            </w:rPr>
          </w:rPrChange>
        </w:rPr>
        <w:t>Como fazer Gerenciamento de Riscos em Projetos</w:t>
      </w:r>
      <w:commentRangeEnd w:id="1131"/>
      <w:r w:rsidRPr="007F134F">
        <w:rPr>
          <w:rFonts w:cs="Arial"/>
          <w:rPrChange w:id="1134" w:author="Michel Oliveira" w:date="2020-11-24T13:24:00Z">
            <w:rPr>
              <w:rFonts w:eastAsia="Arial" w:cs="Arial"/>
              <w:caps/>
              <w:color w:val="000000"/>
              <w:sz w:val="25"/>
              <w:szCs w:val="24"/>
            </w:rPr>
          </w:rPrChange>
        </w:rPr>
        <w:commentReference w:id="1131"/>
      </w:r>
      <w:commentRangeEnd w:id="1132"/>
      <w:r w:rsidRPr="007F134F">
        <w:rPr>
          <w:rFonts w:cs="Arial"/>
          <w:rPrChange w:id="1135" w:author="Michel Oliveira" w:date="2020-11-24T13:24:00Z">
            <w:rPr>
              <w:rFonts w:eastAsia="Arial" w:cs="Arial"/>
              <w:caps/>
              <w:color w:val="000000"/>
              <w:sz w:val="25"/>
              <w:szCs w:val="24"/>
            </w:rPr>
          </w:rPrChange>
        </w:rPr>
        <w:commentReference w:id="1132"/>
      </w:r>
      <w:bookmarkEnd w:id="1119"/>
    </w:p>
    <w:p w14:paraId="5F7B5F46" w14:textId="1B02E283" w:rsidR="00A00E34" w:rsidRPr="007F134F" w:rsidRDefault="00A00E34" w:rsidP="00831D33">
      <w:pPr>
        <w:spacing w:after="0" w:line="360" w:lineRule="auto"/>
        <w:jc w:val="both"/>
        <w:rPr>
          <w:ins w:id="1136" w:author="HP" w:date="2020-11-21T18:02:00Z"/>
          <w:rFonts w:ascii="Arial" w:eastAsia="Arial" w:hAnsi="Arial" w:cs="Arial"/>
          <w:color w:val="000000"/>
          <w:sz w:val="24"/>
          <w:szCs w:val="24"/>
        </w:rPr>
      </w:pPr>
    </w:p>
    <w:p w14:paraId="3AF35E06" w14:textId="0E0E2D03" w:rsidR="00A00E34" w:rsidRPr="007F134F" w:rsidRDefault="00A74C07" w:rsidP="00831D33">
      <w:pPr>
        <w:spacing w:after="0" w:line="360" w:lineRule="auto"/>
        <w:ind w:firstLine="709"/>
        <w:jc w:val="both"/>
        <w:rPr>
          <w:moveTo w:id="1137" w:author="HP" w:date="2020-11-21T18:02:00Z"/>
          <w:rFonts w:ascii="Arial" w:eastAsia="Arial" w:hAnsi="Arial" w:cs="Arial"/>
          <w:color w:val="000000"/>
          <w:sz w:val="24"/>
          <w:szCs w:val="24"/>
        </w:rPr>
      </w:pPr>
      <w:r w:rsidRPr="007F134F">
        <w:rPr>
          <w:rFonts w:ascii="Arial" w:eastAsia="Arial" w:hAnsi="Arial" w:cs="Arial"/>
          <w:color w:val="000000"/>
          <w:sz w:val="24"/>
          <w:szCs w:val="24"/>
        </w:rPr>
        <w:t>De acordo com o PMBOK, m</w:t>
      </w:r>
      <w:moveToRangeStart w:id="1138" w:author="HP" w:date="2020-11-21T18:02:00Z" w:name="move56874149"/>
      <w:moveTo w:id="1139" w:author="HP" w:date="2020-11-21T18:02:00Z">
        <w:r w:rsidR="00A00E34" w:rsidRPr="007F134F">
          <w:rPr>
            <w:rFonts w:ascii="Arial" w:eastAsia="Arial" w:hAnsi="Arial" w:cs="Arial"/>
            <w:color w:val="000000"/>
            <w:sz w:val="24"/>
            <w:szCs w:val="24"/>
          </w:rPr>
          <w:t xml:space="preserve">uitos </w:t>
        </w:r>
      </w:moveTo>
      <w:r w:rsidRPr="007F134F">
        <w:rPr>
          <w:rFonts w:ascii="Arial" w:eastAsia="Arial" w:hAnsi="Arial" w:cs="Arial"/>
          <w:color w:val="000000"/>
          <w:sz w:val="24"/>
          <w:szCs w:val="24"/>
        </w:rPr>
        <w:t>dos</w:t>
      </w:r>
      <w:moveTo w:id="1140" w:author="HP" w:date="2020-11-21T18:02:00Z">
        <w:r w:rsidR="00A00E34" w:rsidRPr="007F134F">
          <w:rPr>
            <w:rFonts w:ascii="Arial" w:eastAsia="Arial" w:hAnsi="Arial" w:cs="Arial"/>
            <w:color w:val="000000"/>
            <w:sz w:val="24"/>
            <w:szCs w:val="24"/>
          </w:rPr>
          <w:t xml:space="preserve"> processos </w:t>
        </w:r>
      </w:moveTo>
      <w:r w:rsidR="00555175" w:rsidRPr="007F134F">
        <w:rPr>
          <w:rFonts w:ascii="Arial" w:eastAsia="Arial" w:hAnsi="Arial" w:cs="Arial"/>
          <w:color w:val="000000"/>
          <w:sz w:val="24"/>
          <w:szCs w:val="24"/>
        </w:rPr>
        <w:t xml:space="preserve">que </w:t>
      </w:r>
      <w:r w:rsidR="00A21EFE" w:rsidRPr="007F134F">
        <w:rPr>
          <w:rFonts w:ascii="Arial" w:eastAsia="Arial" w:hAnsi="Arial" w:cs="Arial"/>
          <w:color w:val="000000"/>
          <w:sz w:val="24"/>
          <w:szCs w:val="24"/>
        </w:rPr>
        <w:t>encontraremos</w:t>
      </w:r>
      <w:r w:rsidR="00555175" w:rsidRPr="007F134F">
        <w:rPr>
          <w:rFonts w:ascii="Arial" w:eastAsia="Arial" w:hAnsi="Arial" w:cs="Arial"/>
          <w:color w:val="000000"/>
          <w:sz w:val="24"/>
          <w:szCs w:val="24"/>
        </w:rPr>
        <w:t xml:space="preserve"> </w:t>
      </w:r>
      <w:r w:rsidRPr="007F134F">
        <w:rPr>
          <w:rFonts w:ascii="Arial" w:eastAsia="Arial" w:hAnsi="Arial" w:cs="Arial"/>
          <w:color w:val="000000"/>
          <w:sz w:val="24"/>
          <w:szCs w:val="24"/>
        </w:rPr>
        <w:t>neste guia,</w:t>
      </w:r>
      <w:moveTo w:id="1141" w:author="HP" w:date="2020-11-21T18:02:00Z">
        <w:r w:rsidR="00A00E34" w:rsidRPr="007F134F">
          <w:rPr>
            <w:rFonts w:ascii="Arial" w:eastAsia="Arial" w:hAnsi="Arial" w:cs="Arial"/>
            <w:color w:val="000000"/>
            <w:sz w:val="24"/>
            <w:szCs w:val="24"/>
          </w:rPr>
          <w:t xml:space="preserve"> acontecem simultaneamente e mais de uma vez durante a gestão do projeto, mas é importante </w:t>
        </w:r>
        <w:del w:id="1142" w:author="Michel Oliveira" w:date="2020-11-24T13:24:00Z">
          <w:r w:rsidR="00A00E34" w:rsidRPr="007F134F" w:rsidDel="00A55FB5">
            <w:rPr>
              <w:rFonts w:ascii="Arial" w:eastAsia="Arial" w:hAnsi="Arial" w:cs="Arial"/>
              <w:color w:val="000000"/>
              <w:sz w:val="24"/>
              <w:szCs w:val="24"/>
            </w:rPr>
            <w:delText>analisa-los</w:delText>
          </w:r>
        </w:del>
        <w:ins w:id="1143" w:author="Michel Oliveira" w:date="2020-11-24T13:24:00Z">
          <w:r w:rsidR="00A55FB5" w:rsidRPr="007F134F">
            <w:rPr>
              <w:rFonts w:ascii="Arial" w:eastAsia="Arial" w:hAnsi="Arial" w:cs="Arial"/>
              <w:color w:val="000000"/>
              <w:sz w:val="24"/>
              <w:szCs w:val="24"/>
            </w:rPr>
            <w:t>analisá-los</w:t>
          </w:r>
        </w:ins>
        <w:r w:rsidR="00A00E34" w:rsidRPr="007F134F">
          <w:rPr>
            <w:rFonts w:ascii="Arial" w:eastAsia="Arial" w:hAnsi="Arial" w:cs="Arial"/>
            <w:color w:val="000000"/>
            <w:sz w:val="24"/>
            <w:szCs w:val="24"/>
          </w:rPr>
          <w:t xml:space="preserve"> de forma separada porque as ferramentas e técnicas utilizadas nessas práticas são diferentes. Confira a seguir o que é feito em cada um desses processos</w:t>
        </w:r>
      </w:moveTo>
      <w:ins w:id="1144" w:author="HP" w:date="2020-11-21T18:02:00Z">
        <w:r w:rsidR="00A00E34" w:rsidRPr="007F134F">
          <w:rPr>
            <w:rFonts w:ascii="Arial" w:eastAsia="Arial" w:hAnsi="Arial" w:cs="Arial"/>
            <w:color w:val="000000"/>
            <w:sz w:val="24"/>
            <w:szCs w:val="24"/>
          </w:rPr>
          <w:t>.</w:t>
        </w:r>
      </w:ins>
      <w:moveTo w:id="1145" w:author="HP" w:date="2020-11-21T18:02:00Z">
        <w:del w:id="1146" w:author="HP" w:date="2020-11-21T18:02:00Z">
          <w:r w:rsidR="00A00E34" w:rsidRPr="007F134F" w:rsidDel="00A00E34">
            <w:rPr>
              <w:rFonts w:ascii="Arial" w:eastAsia="Arial" w:hAnsi="Arial" w:cs="Arial"/>
              <w:color w:val="000000"/>
              <w:sz w:val="24"/>
              <w:szCs w:val="24"/>
            </w:rPr>
            <w:delText>:</w:delText>
          </w:r>
        </w:del>
      </w:moveTo>
    </w:p>
    <w:moveToRangeEnd w:id="1138"/>
    <w:p w14:paraId="58B88C83" w14:textId="07EADF74" w:rsidR="00A00E34" w:rsidRPr="007F134F" w:rsidDel="00A00E34" w:rsidRDefault="00A00E34">
      <w:pPr>
        <w:spacing w:after="0" w:line="360" w:lineRule="auto"/>
        <w:jc w:val="both"/>
        <w:rPr>
          <w:del w:id="1147" w:author="HP" w:date="2020-11-21T18:02:00Z"/>
          <w:rFonts w:ascii="Arial" w:eastAsia="Arial" w:hAnsi="Arial" w:cs="Arial"/>
          <w:color w:val="000000"/>
          <w:sz w:val="24"/>
          <w:szCs w:val="24"/>
        </w:rPr>
        <w:pPrChange w:id="1148" w:author="HP" w:date="2020-11-21T18:38:00Z">
          <w:pPr>
            <w:spacing w:after="0" w:line="360" w:lineRule="auto"/>
            <w:ind w:firstLine="709"/>
            <w:jc w:val="both"/>
          </w:pPr>
        </w:pPrChange>
      </w:pPr>
    </w:p>
    <w:p w14:paraId="4138E99A" w14:textId="77777777" w:rsidR="00A00E34" w:rsidRPr="007F134F" w:rsidRDefault="00A00E34">
      <w:pPr>
        <w:spacing w:after="0" w:line="360" w:lineRule="auto"/>
        <w:jc w:val="both"/>
        <w:rPr>
          <w:ins w:id="1149" w:author="HP" w:date="2020-11-21T18:02:00Z"/>
          <w:rFonts w:ascii="Arial" w:eastAsia="Arial" w:hAnsi="Arial" w:cs="Arial"/>
          <w:b/>
          <w:color w:val="000000"/>
          <w:sz w:val="24"/>
          <w:szCs w:val="24"/>
        </w:rPr>
        <w:pPrChange w:id="1150" w:author="HP" w:date="2020-11-21T18:38:00Z">
          <w:pPr>
            <w:spacing w:after="0" w:line="360" w:lineRule="auto"/>
            <w:ind w:firstLine="709"/>
            <w:jc w:val="both"/>
          </w:pPr>
        </w:pPrChange>
      </w:pPr>
    </w:p>
    <w:p w14:paraId="37B02277" w14:textId="766CA668" w:rsidR="003B4555" w:rsidRPr="007F134F" w:rsidRDefault="00136E5B" w:rsidP="00831D33">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1. Planeje o gerenciamento dos riscos</w:t>
      </w:r>
    </w:p>
    <w:p w14:paraId="7049D4BB" w14:textId="77777777" w:rsidR="00A00E34" w:rsidRPr="007F134F" w:rsidRDefault="00A00E34">
      <w:pPr>
        <w:spacing w:after="0" w:line="360" w:lineRule="auto"/>
        <w:ind w:firstLine="709"/>
        <w:jc w:val="both"/>
        <w:rPr>
          <w:ins w:id="1151" w:author="HP" w:date="2020-11-21T18:04:00Z"/>
          <w:rFonts w:ascii="Arial" w:eastAsia="Arial" w:hAnsi="Arial" w:cs="Arial"/>
          <w:color w:val="000000"/>
          <w:sz w:val="24"/>
          <w:szCs w:val="24"/>
        </w:rPr>
      </w:pPr>
    </w:p>
    <w:p w14:paraId="6CA5A817" w14:textId="5A7CC71C" w:rsidR="00350707" w:rsidRPr="007F134F" w:rsidRDefault="00350707" w:rsidP="00350707">
      <w:pPr>
        <w:spacing w:after="0" w:line="360" w:lineRule="auto"/>
        <w:ind w:firstLine="709"/>
        <w:jc w:val="both"/>
        <w:rPr>
          <w:ins w:id="1152" w:author="Michel Oliveira" w:date="2020-11-23T19:52:00Z"/>
          <w:rFonts w:ascii="Arial" w:eastAsia="Arial" w:hAnsi="Arial" w:cs="Arial"/>
          <w:color w:val="000000"/>
          <w:sz w:val="24"/>
          <w:szCs w:val="24"/>
        </w:rPr>
      </w:pPr>
      <w:ins w:id="1153" w:author="Michel Oliveira" w:date="2020-11-23T19:52:00Z">
        <w:r w:rsidRPr="007F134F">
          <w:rPr>
            <w:rFonts w:ascii="Arial" w:eastAsia="Arial" w:hAnsi="Arial" w:cs="Arial"/>
            <w:color w:val="000000"/>
            <w:sz w:val="24"/>
            <w:szCs w:val="24"/>
          </w:rPr>
          <w:t>O gerenciamento de risco, desde seu planejamento até o desenvolvimento das respostas aos riscos, deve ser feito na concepção do projeto, no momento de seu planejamento inicial, antes de tomarmos a decisão final de se devemos ir em frente ou não (SALLES JR [et al], 2006, p.36)</w:t>
        </w:r>
      </w:ins>
    </w:p>
    <w:p w14:paraId="6C53F9DE" w14:textId="6B9F6784" w:rsidR="00350707" w:rsidRPr="007F134F" w:rsidRDefault="00350707" w:rsidP="00350707">
      <w:pPr>
        <w:spacing w:after="0" w:line="360" w:lineRule="auto"/>
        <w:ind w:firstLine="709"/>
        <w:jc w:val="both"/>
        <w:rPr>
          <w:ins w:id="1154" w:author="Michel Oliveira" w:date="2020-11-23T19:52:00Z"/>
          <w:rFonts w:ascii="Arial" w:eastAsia="Arial" w:hAnsi="Arial" w:cs="Arial"/>
          <w:color w:val="000000"/>
          <w:sz w:val="24"/>
          <w:szCs w:val="24"/>
        </w:rPr>
      </w:pPr>
      <w:ins w:id="1155" w:author="Michel Oliveira" w:date="2020-11-23T19:52:00Z">
        <w:r w:rsidRPr="007F134F">
          <w:rPr>
            <w:rFonts w:ascii="Arial" w:eastAsia="Arial" w:hAnsi="Arial" w:cs="Arial"/>
            <w:color w:val="000000"/>
            <w:sz w:val="24"/>
            <w:szCs w:val="24"/>
          </w:rPr>
          <w:lastRenderedPageBreak/>
          <w:t>Segundo PMBOK o planejamento do gerenciamento de riscos deve ser terminado já no início do planejamento do projeto, pois ele é essencial para executar com sucesso os outros processos.</w:t>
        </w:r>
      </w:ins>
    </w:p>
    <w:p w14:paraId="7B26EEFE" w14:textId="59C8182A" w:rsidR="003B4555" w:rsidRPr="007F134F" w:rsidRDefault="007F64AC">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De acordo com </w:t>
      </w:r>
      <w:ins w:id="1156" w:author="HP" w:date="2020-11-21T17:01:00Z">
        <w:r w:rsidR="00792AF8" w:rsidRPr="007F134F">
          <w:rPr>
            <w:rFonts w:ascii="Arial" w:eastAsia="Arial" w:hAnsi="Arial" w:cs="Arial"/>
            <w:color w:val="000000"/>
            <w:sz w:val="24"/>
            <w:szCs w:val="24"/>
          </w:rPr>
          <w:t>(</w:t>
        </w:r>
      </w:ins>
      <w:r w:rsidRPr="007F134F">
        <w:rPr>
          <w:rFonts w:ascii="Arial" w:eastAsia="Arial" w:hAnsi="Arial" w:cs="Arial"/>
          <w:color w:val="000000"/>
          <w:sz w:val="24"/>
          <w:szCs w:val="24"/>
        </w:rPr>
        <w:t>JUSTO</w:t>
      </w:r>
      <w:ins w:id="1157" w:author="HP" w:date="2020-11-21T17:01:00Z">
        <w:r w:rsidR="00792AF8" w:rsidRPr="007F134F">
          <w:rPr>
            <w:rFonts w:ascii="Arial" w:eastAsia="Arial" w:hAnsi="Arial" w:cs="Arial"/>
            <w:color w:val="000000"/>
            <w:sz w:val="24"/>
            <w:szCs w:val="24"/>
          </w:rPr>
          <w:t>,</w:t>
        </w:r>
      </w:ins>
      <w:r w:rsidRPr="007F134F">
        <w:rPr>
          <w:rFonts w:ascii="Arial" w:eastAsia="Arial" w:hAnsi="Arial" w:cs="Arial"/>
          <w:color w:val="000000"/>
          <w:sz w:val="24"/>
          <w:szCs w:val="24"/>
        </w:rPr>
        <w:t xml:space="preserve"> 2018</w:t>
      </w:r>
      <w:ins w:id="1158" w:author="HP" w:date="2020-11-21T17:01:00Z">
        <w:r w:rsidR="00792AF8" w:rsidRPr="007F134F">
          <w:rPr>
            <w:rFonts w:ascii="Arial" w:eastAsia="Arial" w:hAnsi="Arial" w:cs="Arial"/>
            <w:color w:val="000000"/>
            <w:sz w:val="24"/>
            <w:szCs w:val="24"/>
          </w:rPr>
          <w:t>)</w:t>
        </w:r>
      </w:ins>
      <w:r w:rsidRPr="007F134F">
        <w:rPr>
          <w:rFonts w:ascii="Arial" w:eastAsia="Arial" w:hAnsi="Arial" w:cs="Arial"/>
          <w:color w:val="000000"/>
          <w:sz w:val="24"/>
          <w:szCs w:val="24"/>
        </w:rPr>
        <w:t xml:space="preserve">, </w:t>
      </w:r>
      <w:commentRangeStart w:id="1159"/>
      <w:del w:id="1160" w:author="HP" w:date="2020-11-21T17:02:00Z">
        <w:r w:rsidR="00136E5B" w:rsidRPr="007F134F" w:rsidDel="00792AF8">
          <w:rPr>
            <w:rFonts w:ascii="Arial" w:eastAsia="Arial" w:hAnsi="Arial" w:cs="Arial"/>
            <w:color w:val="000000"/>
            <w:sz w:val="24"/>
            <w:szCs w:val="24"/>
          </w:rPr>
          <w:delText>C</w:delText>
        </w:r>
      </w:del>
      <w:ins w:id="1161" w:author="HP" w:date="2020-11-21T17:02:00Z">
        <w:r w:rsidR="00792AF8" w:rsidRPr="007F134F">
          <w:rPr>
            <w:rFonts w:ascii="Arial" w:eastAsia="Arial" w:hAnsi="Arial" w:cs="Arial"/>
            <w:color w:val="000000"/>
            <w:sz w:val="24"/>
            <w:szCs w:val="24"/>
          </w:rPr>
          <w:t>c</w:t>
        </w:r>
      </w:ins>
      <w:r w:rsidR="00136E5B" w:rsidRPr="007F134F">
        <w:rPr>
          <w:rFonts w:ascii="Arial" w:eastAsia="Arial" w:hAnsi="Arial" w:cs="Arial"/>
          <w:color w:val="000000"/>
          <w:sz w:val="24"/>
          <w:szCs w:val="24"/>
        </w:rPr>
        <w:t>onsiste em definir de que forma os riscos serão gerenciados, o que inclui a escolha da metodologia e das ferramentas a serem utilizadas. Esses itens devem ser documentados em um plano de gerenciamento de riscos, garantindo que o controle seja proporcional aos riscos do projeto. Caso haja mudanças no escopo durante o ciclo de vida do projeto, será necessário revisar o plano de gerenciamento de riscos, adequando-o à nova versão do escopo.</w:t>
      </w:r>
    </w:p>
    <w:p w14:paraId="7CCE1121" w14:textId="77777777" w:rsidR="00254199" w:rsidRPr="007F134F" w:rsidDel="00A00E34" w:rsidRDefault="00254199">
      <w:pPr>
        <w:spacing w:after="0" w:line="360" w:lineRule="auto"/>
        <w:ind w:firstLine="709"/>
        <w:jc w:val="both"/>
        <w:rPr>
          <w:del w:id="1162" w:author="HP" w:date="2020-11-21T18:02:00Z"/>
          <w:rFonts w:ascii="Arial" w:eastAsia="Arial" w:hAnsi="Arial" w:cs="Arial"/>
          <w:color w:val="000000"/>
          <w:sz w:val="24"/>
          <w:szCs w:val="24"/>
        </w:rPr>
      </w:pPr>
    </w:p>
    <w:p w14:paraId="0FE30435"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Na hora de planejar o gerenciamento dos riscos podem ser feitas reuniões com os participantes-chave do projeto, como o próprio gerente de projetos, alguns integrantes da equipe do projeto, outros stakeholders etc.</w:t>
      </w:r>
    </w:p>
    <w:p w14:paraId="6867BD5C" w14:textId="77777777" w:rsidR="00254199" w:rsidRPr="007F134F" w:rsidDel="00A00E34" w:rsidRDefault="00254199">
      <w:pPr>
        <w:spacing w:after="0" w:line="360" w:lineRule="auto"/>
        <w:ind w:firstLine="709"/>
        <w:jc w:val="both"/>
        <w:rPr>
          <w:del w:id="1163" w:author="HP" w:date="2020-11-21T18:02:00Z"/>
          <w:rFonts w:ascii="Arial" w:eastAsia="Arial" w:hAnsi="Arial" w:cs="Arial"/>
          <w:color w:val="000000"/>
          <w:sz w:val="24"/>
          <w:szCs w:val="24"/>
        </w:rPr>
      </w:pPr>
    </w:p>
    <w:p w14:paraId="150103C4" w14:textId="1A0F7FFE" w:rsidR="003B4555"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Também é interessante contar com o apoio de opinião especializada, isto é, profissionais que possuem amplo conhecimento sobre gestão de projetos e/ou sobre a natureza do projeto que está sendo gerenciado e podem ajudar na tomada de decisão. Além disso, é recomendável que o gerente de projetos consulte a base de lições para capturar ações e diretrizes que já foram usadas em projetos similares.</w:t>
      </w:r>
      <w:commentRangeEnd w:id="1159"/>
      <w:r w:rsidRPr="007F134F">
        <w:rPr>
          <w:rFonts w:ascii="Arial" w:hAnsi="Arial" w:cs="Arial"/>
          <w:rPrChange w:id="1164" w:author="HP" w:date="2020-11-21T18:37:00Z">
            <w:rPr/>
          </w:rPrChange>
        </w:rPr>
        <w:commentReference w:id="1159"/>
      </w:r>
    </w:p>
    <w:p w14:paraId="5FADF80E" w14:textId="77777777" w:rsidR="00DE6411" w:rsidRPr="007F134F" w:rsidRDefault="00DE6411">
      <w:pPr>
        <w:spacing w:after="0" w:line="360" w:lineRule="auto"/>
        <w:ind w:firstLine="709"/>
        <w:jc w:val="both"/>
        <w:rPr>
          <w:rFonts w:ascii="Arial" w:eastAsia="Arial" w:hAnsi="Arial" w:cs="Arial"/>
          <w:color w:val="000000"/>
          <w:sz w:val="24"/>
          <w:szCs w:val="24"/>
        </w:rPr>
      </w:pPr>
    </w:p>
    <w:p w14:paraId="356803FE" w14:textId="1F427698" w:rsidR="003B4555" w:rsidRPr="007F134F" w:rsidDel="00A00E34" w:rsidRDefault="003B4555">
      <w:pPr>
        <w:spacing w:after="0" w:line="360" w:lineRule="auto"/>
        <w:ind w:firstLine="709"/>
        <w:jc w:val="both"/>
        <w:rPr>
          <w:del w:id="1165" w:author="HP" w:date="2020-11-21T18:02:00Z"/>
          <w:rFonts w:ascii="Arial" w:eastAsia="Arial" w:hAnsi="Arial" w:cs="Arial"/>
          <w:color w:val="000000"/>
          <w:sz w:val="24"/>
          <w:szCs w:val="24"/>
        </w:rPr>
      </w:pPr>
    </w:p>
    <w:p w14:paraId="726DEE74" w14:textId="77777777" w:rsidR="003B4555" w:rsidRPr="007F134F" w:rsidRDefault="00136E5B">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2. Identifique os riscos</w:t>
      </w:r>
    </w:p>
    <w:p w14:paraId="13862DA3" w14:textId="77777777" w:rsidR="00A00E34" w:rsidRPr="007F134F" w:rsidRDefault="00A00E34">
      <w:pPr>
        <w:spacing w:after="0" w:line="360" w:lineRule="auto"/>
        <w:ind w:firstLine="709"/>
        <w:jc w:val="both"/>
        <w:rPr>
          <w:ins w:id="1166" w:author="HP" w:date="2020-11-21T18:04:00Z"/>
          <w:rFonts w:ascii="Arial" w:eastAsia="Arial" w:hAnsi="Arial" w:cs="Arial"/>
          <w:color w:val="000000"/>
          <w:sz w:val="24"/>
          <w:szCs w:val="24"/>
        </w:rPr>
      </w:pPr>
    </w:p>
    <w:p w14:paraId="5F36FA7A" w14:textId="77777777" w:rsidR="00350707" w:rsidRPr="007F134F" w:rsidRDefault="00350707" w:rsidP="00350707">
      <w:pPr>
        <w:spacing w:after="0" w:line="360" w:lineRule="auto"/>
        <w:ind w:firstLine="709"/>
        <w:jc w:val="both"/>
        <w:rPr>
          <w:ins w:id="1167" w:author="Michel Oliveira" w:date="2020-11-23T19:53:00Z"/>
          <w:rFonts w:ascii="Arial" w:eastAsia="Arial" w:hAnsi="Arial" w:cs="Arial"/>
          <w:color w:val="000000"/>
          <w:sz w:val="24"/>
          <w:szCs w:val="24"/>
        </w:rPr>
      </w:pPr>
      <w:ins w:id="1168" w:author="Michel Oliveira" w:date="2020-11-23T19:53:00Z">
        <w:r w:rsidRPr="007F134F">
          <w:rPr>
            <w:rFonts w:ascii="Arial" w:eastAsia="Arial" w:hAnsi="Arial" w:cs="Arial"/>
            <w:color w:val="000000"/>
            <w:sz w:val="24"/>
            <w:szCs w:val="24"/>
          </w:rPr>
          <w:t>Do ponto de vista gerencial é de extrema importância que o gerente de projetos, determine uma pessoa para se responsabilizar por cada tipo de risco existente, pois há fatores de riscos onde ninguém é responsável ou que todos são responsáveis tendem a ser descuidados.</w:t>
        </w:r>
      </w:ins>
    </w:p>
    <w:p w14:paraId="59B3B8D2" w14:textId="5B33F282" w:rsidR="00350707" w:rsidRPr="007F134F" w:rsidRDefault="00350707">
      <w:pPr>
        <w:spacing w:after="0" w:line="360" w:lineRule="auto"/>
        <w:ind w:left="2268"/>
        <w:jc w:val="both"/>
        <w:rPr>
          <w:ins w:id="1169" w:author="Michel Oliveira" w:date="2020-11-23T19:53:00Z"/>
          <w:rFonts w:ascii="Arial" w:eastAsia="Arial" w:hAnsi="Arial" w:cs="Arial"/>
          <w:color w:val="000000"/>
          <w:sz w:val="24"/>
          <w:szCs w:val="24"/>
        </w:rPr>
        <w:pPrChange w:id="1170" w:author="Michel Oliveira" w:date="2020-11-23T19:54:00Z">
          <w:pPr>
            <w:spacing w:after="0" w:line="360" w:lineRule="auto"/>
            <w:ind w:firstLine="709"/>
            <w:jc w:val="both"/>
          </w:pPr>
        </w:pPrChange>
      </w:pPr>
      <w:ins w:id="1171" w:author="Michel Oliveira" w:date="2020-11-23T19:53:00Z">
        <w:r w:rsidRPr="007F134F">
          <w:rPr>
            <w:rFonts w:ascii="Arial" w:eastAsia="Arial" w:hAnsi="Arial" w:cs="Arial"/>
            <w:color w:val="000000"/>
            <w:sz w:val="20"/>
            <w:szCs w:val="20"/>
          </w:rPr>
          <w:t>O registro do nome da pessoa responsável pela indicação do fator de risco é outro aspecto importante do ponto de vista gerencial. Não é incomum que a pessoa designada para ser responsável pelo fator de risco tenha que recorrer, inicialmente a este individuo para discutir aspectos dos mais diversos relativos à incerteza que dá origem ao risco, à sua descrição, ao impacto que sua concretização teria sobre o projeto etc. (ALEMCAR, SCHMITZ, 2005, p. 40)</w:t>
        </w:r>
      </w:ins>
    </w:p>
    <w:p w14:paraId="29656D91" w14:textId="77777777" w:rsidR="00350707" w:rsidRPr="007F134F" w:rsidRDefault="00350707">
      <w:pPr>
        <w:spacing w:after="0" w:line="360" w:lineRule="auto"/>
        <w:ind w:firstLine="709"/>
        <w:jc w:val="both"/>
        <w:rPr>
          <w:ins w:id="1172" w:author="Michel Oliveira" w:date="2020-11-23T19:53:00Z"/>
          <w:rFonts w:ascii="Arial" w:eastAsia="Arial" w:hAnsi="Arial" w:cs="Arial"/>
          <w:color w:val="000000"/>
          <w:sz w:val="24"/>
          <w:szCs w:val="24"/>
        </w:rPr>
      </w:pPr>
    </w:p>
    <w:p w14:paraId="7E61C768" w14:textId="1653D6D5" w:rsidR="003B4555" w:rsidRPr="007F134F" w:rsidDel="00792AF8" w:rsidRDefault="007465F6">
      <w:pPr>
        <w:spacing w:after="0" w:line="360" w:lineRule="auto"/>
        <w:ind w:firstLine="709"/>
        <w:jc w:val="both"/>
        <w:rPr>
          <w:del w:id="1173" w:author="HP" w:date="2020-11-21T17:02:00Z"/>
          <w:rFonts w:ascii="Arial" w:eastAsia="Arial" w:hAnsi="Arial" w:cs="Arial"/>
          <w:color w:val="000000"/>
          <w:sz w:val="24"/>
          <w:szCs w:val="24"/>
        </w:rPr>
      </w:pPr>
      <w:r w:rsidRPr="007F134F">
        <w:rPr>
          <w:rFonts w:ascii="Arial" w:eastAsia="Arial" w:hAnsi="Arial" w:cs="Arial"/>
          <w:color w:val="000000"/>
          <w:sz w:val="24"/>
          <w:szCs w:val="24"/>
        </w:rPr>
        <w:t xml:space="preserve">Para </w:t>
      </w:r>
      <w:ins w:id="1174" w:author="HP" w:date="2020-11-21T17:02:00Z">
        <w:r w:rsidR="00792AF8" w:rsidRPr="007F134F">
          <w:rPr>
            <w:rFonts w:ascii="Arial" w:eastAsia="Arial" w:hAnsi="Arial" w:cs="Arial"/>
            <w:color w:val="000000"/>
            <w:sz w:val="24"/>
            <w:szCs w:val="24"/>
          </w:rPr>
          <w:t>(</w:t>
        </w:r>
      </w:ins>
      <w:r w:rsidRPr="007F134F">
        <w:rPr>
          <w:rFonts w:ascii="Arial" w:eastAsia="Arial" w:hAnsi="Arial" w:cs="Arial"/>
          <w:color w:val="000000"/>
          <w:sz w:val="24"/>
          <w:szCs w:val="24"/>
        </w:rPr>
        <w:t>JUSTO</w:t>
      </w:r>
      <w:ins w:id="1175" w:author="HP" w:date="2020-11-21T17:02:00Z">
        <w:r w:rsidR="00792AF8" w:rsidRPr="007F134F">
          <w:rPr>
            <w:rFonts w:ascii="Arial" w:eastAsia="Arial" w:hAnsi="Arial" w:cs="Arial"/>
            <w:color w:val="000000"/>
            <w:sz w:val="24"/>
            <w:szCs w:val="24"/>
          </w:rPr>
          <w:t>,</w:t>
        </w:r>
      </w:ins>
      <w:r w:rsidRPr="007F134F">
        <w:rPr>
          <w:rFonts w:ascii="Arial" w:eastAsia="Arial" w:hAnsi="Arial" w:cs="Arial"/>
          <w:color w:val="000000"/>
          <w:sz w:val="24"/>
          <w:szCs w:val="24"/>
        </w:rPr>
        <w:t xml:space="preserve"> 2018</w:t>
      </w:r>
      <w:ins w:id="1176" w:author="HP" w:date="2020-11-21T17:02:00Z">
        <w:r w:rsidR="00792AF8" w:rsidRPr="007F134F">
          <w:rPr>
            <w:rFonts w:ascii="Arial" w:eastAsia="Arial" w:hAnsi="Arial" w:cs="Arial"/>
            <w:color w:val="000000"/>
            <w:sz w:val="24"/>
            <w:szCs w:val="24"/>
          </w:rPr>
          <w:t>)</w:t>
        </w:r>
      </w:ins>
      <w:r w:rsidRPr="007F134F">
        <w:rPr>
          <w:rFonts w:ascii="Arial" w:eastAsia="Arial" w:hAnsi="Arial" w:cs="Arial"/>
          <w:color w:val="000000"/>
          <w:sz w:val="24"/>
          <w:szCs w:val="24"/>
        </w:rPr>
        <w:t>,</w:t>
      </w:r>
      <w:ins w:id="1177" w:author="HP" w:date="2020-11-21T17:02:00Z">
        <w:r w:rsidR="00792AF8" w:rsidRPr="007F134F">
          <w:rPr>
            <w:rFonts w:ascii="Arial" w:eastAsia="Arial" w:hAnsi="Arial" w:cs="Arial"/>
            <w:color w:val="000000"/>
            <w:sz w:val="24"/>
            <w:szCs w:val="24"/>
          </w:rPr>
          <w:t xml:space="preserve"> </w:t>
        </w:r>
      </w:ins>
    </w:p>
    <w:commentRangeStart w:id="1178"/>
    <w:p w14:paraId="082BD6F2" w14:textId="126CC33E" w:rsidR="003B4555" w:rsidRPr="007F134F" w:rsidRDefault="00283320">
      <w:pPr>
        <w:spacing w:after="0" w:line="360" w:lineRule="auto"/>
        <w:ind w:firstLine="709"/>
        <w:jc w:val="both"/>
        <w:rPr>
          <w:rFonts w:ascii="Arial" w:eastAsia="Arial" w:hAnsi="Arial" w:cs="Arial"/>
          <w:color w:val="000000"/>
          <w:sz w:val="24"/>
          <w:szCs w:val="24"/>
        </w:rPr>
      </w:pPr>
      <w:customXmlDelRangeStart w:id="1179" w:author="HP" w:date="2020-11-21T17:02:00Z"/>
      <w:sdt>
        <w:sdtPr>
          <w:rPr>
            <w:rFonts w:ascii="Arial" w:hAnsi="Arial" w:cs="Arial"/>
          </w:rPr>
          <w:tag w:val="goog_rdk_45"/>
          <w:id w:val="-387495863"/>
        </w:sdtPr>
        <w:sdtContent>
          <w:customXmlDelRangeEnd w:id="1179"/>
          <w:customXmlDelRangeStart w:id="1180" w:author="HP" w:date="2020-11-21T17:02:00Z"/>
        </w:sdtContent>
      </w:sdt>
      <w:customXmlDelRangeEnd w:id="1180"/>
      <w:ins w:id="1181" w:author="HP" w:date="2020-11-21T17:02:00Z">
        <w:r w:rsidR="00792AF8" w:rsidRPr="007F134F">
          <w:rPr>
            <w:rFonts w:ascii="Arial" w:eastAsia="Arial" w:hAnsi="Arial" w:cs="Arial"/>
            <w:color w:val="000000"/>
            <w:sz w:val="24"/>
            <w:szCs w:val="24"/>
            <w:rPrChange w:id="1182" w:author="HP" w:date="2020-11-21T18:37:00Z">
              <w:rPr/>
            </w:rPrChange>
          </w:rPr>
          <w:t>r</w:t>
        </w:r>
      </w:ins>
      <w:del w:id="1183" w:author="HP" w:date="2020-11-21T17:02:00Z">
        <w:r w:rsidR="00136E5B" w:rsidRPr="007F134F" w:rsidDel="00792AF8">
          <w:rPr>
            <w:rFonts w:ascii="Arial" w:eastAsia="Arial" w:hAnsi="Arial" w:cs="Arial"/>
            <w:color w:val="000000"/>
            <w:sz w:val="24"/>
            <w:szCs w:val="24"/>
          </w:rPr>
          <w:delText>R</w:delText>
        </w:r>
      </w:del>
      <w:r w:rsidR="00136E5B" w:rsidRPr="007F134F">
        <w:rPr>
          <w:rFonts w:ascii="Arial" w:eastAsia="Arial" w:hAnsi="Arial" w:cs="Arial"/>
          <w:color w:val="000000"/>
          <w:sz w:val="24"/>
          <w:szCs w:val="24"/>
        </w:rPr>
        <w:t>efere-se ao mapeamento dos riscos individuais e gerais do projeto, bem como suas características. O principal benefício desse mapeamento é trazer informações para que o gerente de projetos e sua equipe consigam responder de forma adequada a esses riscos, independentemente se eles forem ameaças ou oportunidades.</w:t>
      </w:r>
    </w:p>
    <w:p w14:paraId="348DB142"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Na hora de identificar os riscos é muito importante envolver a equipe do projeto em reuniões, pois isso ajuda a engajar as pessoas no controle dos riscos. Certifique-se também de que a descrição dos riscos seja a mais clara possível e não possua ambiguidades. Algumas técnicas de identificação de riscos que podem ser usadas são: brainstorming, entrevistas, checklists, análise de causa raiz e matriz SWOT, mas existem muitas outras. </w:t>
      </w:r>
    </w:p>
    <w:p w14:paraId="7BB8CF16" w14:textId="77777777" w:rsidR="00254199" w:rsidRPr="007F134F" w:rsidDel="00A00E34" w:rsidRDefault="00254199">
      <w:pPr>
        <w:spacing w:after="0" w:line="360" w:lineRule="auto"/>
        <w:ind w:firstLine="709"/>
        <w:jc w:val="both"/>
        <w:rPr>
          <w:del w:id="1184" w:author="HP" w:date="2020-11-21T18:02:00Z"/>
          <w:rFonts w:ascii="Arial" w:eastAsia="Arial" w:hAnsi="Arial" w:cs="Arial"/>
          <w:color w:val="000000"/>
          <w:sz w:val="24"/>
          <w:szCs w:val="24"/>
        </w:rPr>
      </w:pPr>
    </w:p>
    <w:p w14:paraId="3C47F531"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Ao final do processo de identificação dos riscos será consolidado o registro dos riscos, que normalmente contém título e categoria dos riscos, causas e efeitos dos riscos, gatilhos, atividades afetadas, quando os riscos poderão acontecer etc.</w:t>
      </w:r>
    </w:p>
    <w:p w14:paraId="1B442214" w14:textId="77777777" w:rsidR="00254199" w:rsidRPr="007F134F" w:rsidDel="00A00E34" w:rsidRDefault="00254199">
      <w:pPr>
        <w:spacing w:after="0" w:line="360" w:lineRule="auto"/>
        <w:ind w:firstLine="709"/>
        <w:jc w:val="both"/>
        <w:rPr>
          <w:del w:id="1185" w:author="HP" w:date="2020-11-21T18:02:00Z"/>
          <w:rFonts w:ascii="Arial" w:eastAsia="Arial" w:hAnsi="Arial" w:cs="Arial"/>
          <w:color w:val="000000"/>
          <w:sz w:val="24"/>
          <w:szCs w:val="24"/>
        </w:rPr>
      </w:pPr>
    </w:p>
    <w:p w14:paraId="2D5E6F11" w14:textId="4C9FC56D"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Caso já sejam identificadas formas de responder aos riscos, é interessante anotá-las também para usar no processo 5 (“Planeje respostas ao risco”), que será descrito mais para frente. Vale lembrar que o registro dos riscos é um documento que vai sendo atualizado conforme mais informações sobre o projeto são conhecidas. As reuniões de acompanhamento do projeto são ótimos momentos para avaliar os riscos que já foram mapeados ou o surgimento de novos riscos.</w:t>
      </w:r>
      <w:commentRangeEnd w:id="1178"/>
      <w:r w:rsidRPr="007F134F">
        <w:rPr>
          <w:rFonts w:ascii="Arial" w:hAnsi="Arial" w:cs="Arial"/>
          <w:rPrChange w:id="1186" w:author="HP" w:date="2020-11-21T18:37:00Z">
            <w:rPr/>
          </w:rPrChange>
        </w:rPr>
        <w:commentReference w:id="1178"/>
      </w:r>
    </w:p>
    <w:p w14:paraId="2865CB3A" w14:textId="77777777" w:rsidR="00FE331C" w:rsidRPr="007F134F" w:rsidRDefault="00FE331C">
      <w:pPr>
        <w:spacing w:after="0" w:line="360" w:lineRule="auto"/>
        <w:ind w:firstLine="709"/>
        <w:jc w:val="both"/>
        <w:rPr>
          <w:rFonts w:ascii="Arial" w:eastAsia="Arial" w:hAnsi="Arial" w:cs="Arial"/>
          <w:color w:val="000000"/>
          <w:sz w:val="24"/>
          <w:szCs w:val="24"/>
        </w:rPr>
      </w:pPr>
    </w:p>
    <w:p w14:paraId="1044ADD2" w14:textId="77777777" w:rsidR="003B4555" w:rsidRPr="007F134F" w:rsidRDefault="00136E5B">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3. Realize a análise qualitativa dos riscos</w:t>
      </w:r>
    </w:p>
    <w:p w14:paraId="35CCFBD9" w14:textId="77777777" w:rsidR="003B4555" w:rsidRPr="007F134F" w:rsidRDefault="003B4555">
      <w:pPr>
        <w:spacing w:after="0" w:line="360" w:lineRule="auto"/>
        <w:ind w:firstLine="709"/>
        <w:jc w:val="both"/>
        <w:rPr>
          <w:rFonts w:ascii="Arial" w:eastAsia="Arial" w:hAnsi="Arial" w:cs="Arial"/>
          <w:color w:val="000000"/>
          <w:sz w:val="24"/>
          <w:szCs w:val="24"/>
        </w:rPr>
      </w:pPr>
    </w:p>
    <w:p w14:paraId="4B870CF7" w14:textId="77777777" w:rsidR="008133D8" w:rsidRPr="007F134F" w:rsidRDefault="008133D8" w:rsidP="008133D8">
      <w:pPr>
        <w:spacing w:after="0" w:line="360" w:lineRule="auto"/>
        <w:ind w:firstLine="709"/>
        <w:jc w:val="both"/>
        <w:rPr>
          <w:ins w:id="1187" w:author="Michel Oliveira" w:date="2020-11-23T19:54:00Z"/>
          <w:rFonts w:ascii="Arial" w:eastAsia="Arial" w:hAnsi="Arial" w:cs="Arial"/>
          <w:color w:val="000000"/>
          <w:sz w:val="24"/>
          <w:szCs w:val="24"/>
        </w:rPr>
      </w:pPr>
      <w:ins w:id="1188" w:author="Michel Oliveira" w:date="2020-11-23T19:54:00Z">
        <w:r w:rsidRPr="007F134F">
          <w:rPr>
            <w:rFonts w:ascii="Arial" w:eastAsia="Arial" w:hAnsi="Arial" w:cs="Arial"/>
            <w:color w:val="000000"/>
            <w:sz w:val="24"/>
            <w:szCs w:val="24"/>
          </w:rPr>
          <w:t>Para (SALLES JR et all, 2006) a abordagem qualitativa nos dá uma primeira dimensão do peso dos riscos, podemos classificar as variáveis de probabilidade e impacto em escalas ordinais, variando, por exemplo, de muito baixo até muito alto.</w:t>
        </w:r>
      </w:ins>
    </w:p>
    <w:p w14:paraId="13E69445" w14:textId="79EFCD29" w:rsidR="003B4555" w:rsidRPr="007F134F" w:rsidRDefault="008133D8">
      <w:pPr>
        <w:spacing w:after="0" w:line="360" w:lineRule="auto"/>
        <w:ind w:firstLine="709"/>
        <w:jc w:val="both"/>
        <w:rPr>
          <w:rFonts w:ascii="Arial" w:eastAsia="Arial" w:hAnsi="Arial" w:cs="Arial"/>
          <w:color w:val="000000"/>
          <w:sz w:val="24"/>
          <w:szCs w:val="24"/>
        </w:rPr>
      </w:pPr>
      <w:ins w:id="1189" w:author="Michel Oliveira" w:date="2020-11-23T19:54:00Z">
        <w:r w:rsidRPr="007F134F">
          <w:rPr>
            <w:rFonts w:ascii="Arial" w:eastAsia="Arial" w:hAnsi="Arial" w:cs="Arial"/>
            <w:color w:val="000000"/>
            <w:sz w:val="24"/>
            <w:szCs w:val="24"/>
          </w:rPr>
          <w:t xml:space="preserve">Para JUSTO (2018) </w:t>
        </w:r>
      </w:ins>
      <w:r w:rsidR="00136E5B" w:rsidRPr="007F134F">
        <w:rPr>
          <w:rFonts w:ascii="Arial" w:eastAsia="Arial" w:hAnsi="Arial" w:cs="Arial"/>
          <w:color w:val="000000"/>
          <w:sz w:val="24"/>
          <w:szCs w:val="24"/>
        </w:rPr>
        <w:t xml:space="preserve">Consiste em priorizar os riscos individuais identificados, considerando principalmente sua probabilidade de ocorrência e seus impactos nos objetivos do projeto. É claro que existem outros parâmetros que podem ser avaliados, </w:t>
      </w:r>
      <w:r w:rsidR="00136E5B" w:rsidRPr="007F134F">
        <w:rPr>
          <w:rFonts w:ascii="Arial" w:eastAsia="Arial" w:hAnsi="Arial" w:cs="Arial"/>
          <w:color w:val="000000"/>
          <w:sz w:val="24"/>
          <w:szCs w:val="24"/>
        </w:rPr>
        <w:lastRenderedPageBreak/>
        <w:t>como urgência e gerenciabilidade, por exemplo. O uso desses outros parâmetros dependerá do tipo de projeto que está sendo gerenciado.</w:t>
      </w:r>
    </w:p>
    <w:p w14:paraId="57ED262D" w14:textId="77777777" w:rsidR="00254199" w:rsidRPr="007F134F" w:rsidDel="00A00E34" w:rsidRDefault="00254199">
      <w:pPr>
        <w:spacing w:after="0" w:line="360" w:lineRule="auto"/>
        <w:ind w:firstLine="709"/>
        <w:jc w:val="both"/>
        <w:rPr>
          <w:del w:id="1190" w:author="HP" w:date="2020-11-21T18:02:00Z"/>
          <w:rFonts w:ascii="Arial" w:eastAsia="Arial" w:hAnsi="Arial" w:cs="Arial"/>
          <w:color w:val="000000"/>
          <w:sz w:val="24"/>
          <w:szCs w:val="24"/>
        </w:rPr>
      </w:pPr>
    </w:p>
    <w:p w14:paraId="23FA2B4D"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Além da priorização dos riscos identificados, também é preciso atribuir um responsável para cada risco, que terá o papel de planejar uma resposta adequada e garantir que ela seja implementada. Algumas ferramentas que podem ser utilizadas nessa etapa são: opinião especializada, reuniões, entrevistas para coleta de dados, análise de dados, matriz de probabilidade e impacto, gráfico de bolhas, entre outras.</w:t>
      </w:r>
    </w:p>
    <w:p w14:paraId="4F5BF1CD" w14:textId="77777777" w:rsidR="003B4555" w:rsidRPr="007F134F" w:rsidRDefault="003B4555">
      <w:pPr>
        <w:spacing w:after="0" w:line="360" w:lineRule="auto"/>
        <w:ind w:firstLine="709"/>
        <w:jc w:val="both"/>
        <w:rPr>
          <w:rFonts w:ascii="Arial" w:eastAsia="Arial" w:hAnsi="Arial" w:cs="Arial"/>
          <w:color w:val="000000"/>
          <w:sz w:val="24"/>
          <w:szCs w:val="24"/>
        </w:rPr>
      </w:pPr>
    </w:p>
    <w:p w14:paraId="15583498" w14:textId="77777777" w:rsidR="003B4555" w:rsidRPr="007F134F" w:rsidRDefault="003B4555">
      <w:pPr>
        <w:spacing w:after="0" w:line="360" w:lineRule="auto"/>
        <w:ind w:firstLine="709"/>
        <w:jc w:val="both"/>
        <w:rPr>
          <w:rFonts w:ascii="Arial" w:eastAsia="Arial" w:hAnsi="Arial" w:cs="Arial"/>
          <w:color w:val="000000"/>
          <w:sz w:val="24"/>
          <w:szCs w:val="24"/>
        </w:rPr>
      </w:pPr>
    </w:p>
    <w:p w14:paraId="73E66D01" w14:textId="77777777" w:rsidR="003B4555" w:rsidRPr="007F134F" w:rsidRDefault="00136E5B">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4. Realize a análise quantitativa dos riscos</w:t>
      </w:r>
    </w:p>
    <w:p w14:paraId="69F0ABA2" w14:textId="77777777" w:rsidR="003B4555" w:rsidRPr="007F134F" w:rsidRDefault="003B4555">
      <w:pPr>
        <w:spacing w:after="0" w:line="360" w:lineRule="auto"/>
        <w:ind w:firstLine="709"/>
        <w:jc w:val="both"/>
        <w:rPr>
          <w:rFonts w:ascii="Arial" w:eastAsia="Arial" w:hAnsi="Arial" w:cs="Arial"/>
          <w:color w:val="000000"/>
          <w:sz w:val="24"/>
          <w:szCs w:val="24"/>
        </w:rPr>
      </w:pPr>
    </w:p>
    <w:p w14:paraId="6750A012" w14:textId="77777777" w:rsidR="008133D8" w:rsidRPr="007F134F" w:rsidRDefault="008133D8" w:rsidP="008133D8">
      <w:pPr>
        <w:spacing w:after="0" w:line="360" w:lineRule="auto"/>
        <w:ind w:firstLine="709"/>
        <w:jc w:val="both"/>
        <w:rPr>
          <w:ins w:id="1191" w:author="Michel Oliveira" w:date="2020-11-23T19:54:00Z"/>
          <w:rFonts w:ascii="Arial" w:eastAsia="Arial" w:hAnsi="Arial" w:cs="Arial"/>
          <w:color w:val="000000"/>
          <w:sz w:val="24"/>
          <w:szCs w:val="24"/>
        </w:rPr>
      </w:pPr>
      <w:ins w:id="1192" w:author="Michel Oliveira" w:date="2020-11-23T19:54:00Z">
        <w:r w:rsidRPr="007F134F">
          <w:rPr>
            <w:rFonts w:ascii="Arial" w:eastAsia="Arial" w:hAnsi="Arial" w:cs="Arial"/>
            <w:color w:val="000000"/>
            <w:sz w:val="24"/>
            <w:szCs w:val="24"/>
          </w:rPr>
          <w:t>Realizar a análise quantitativa dos riscos é o processo de analisar numericamente a exposição do projeto aos riscos e seus impactos sobre os objetivos do projeto (HELDMAN, 2009). “O principal benefício desse processo é a produção de informações quantitativas dos riscos para respaldar a tomada de decisões, a fim de reduzir o grau de incerteza dos projetos.” (PMBOK, 2013, p. 257).</w:t>
        </w:r>
      </w:ins>
    </w:p>
    <w:p w14:paraId="50F551D3" w14:textId="31DA2008" w:rsidR="003B4555" w:rsidRPr="007F134F" w:rsidRDefault="008133D8">
      <w:pPr>
        <w:spacing w:after="0" w:line="360" w:lineRule="auto"/>
        <w:ind w:firstLine="709"/>
        <w:jc w:val="both"/>
        <w:rPr>
          <w:rFonts w:ascii="Arial" w:eastAsia="Arial" w:hAnsi="Arial" w:cs="Arial"/>
          <w:color w:val="000000"/>
          <w:sz w:val="24"/>
          <w:szCs w:val="24"/>
        </w:rPr>
      </w:pPr>
      <w:ins w:id="1193" w:author="Michel Oliveira" w:date="2020-11-23T19:54:00Z">
        <w:r w:rsidRPr="007F134F">
          <w:rPr>
            <w:rFonts w:ascii="Arial" w:eastAsia="Arial" w:hAnsi="Arial" w:cs="Arial"/>
            <w:color w:val="000000"/>
            <w:sz w:val="24"/>
            <w:szCs w:val="24"/>
          </w:rPr>
          <w:t xml:space="preserve">Para JUSTO (2018) </w:t>
        </w:r>
      </w:ins>
      <w:r w:rsidR="00136E5B" w:rsidRPr="007F134F">
        <w:rPr>
          <w:rFonts w:ascii="Arial" w:eastAsia="Arial" w:hAnsi="Arial" w:cs="Arial"/>
          <w:color w:val="000000"/>
          <w:sz w:val="24"/>
          <w:szCs w:val="24"/>
        </w:rPr>
        <w:t>Consiste em avaliar — em números — quais os impactos que os riscos individuais priorizados anteriormente podem causar nos objetivos do projeto. Complicou? Calma que a gente te explica! A partir dos riscos priorizados na análise qualitativa, é possível aplicar técnicas e ferramentas para descobrir, por exemplo, quanto tempo o projeto vai atrasar se determinado risco acontecer. Ou, então, quanto dinheiro a mais o projeto custará se determinado risco acontecer.</w:t>
      </w:r>
    </w:p>
    <w:p w14:paraId="2F085563"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 análise quantitativa dos riscos não é recomendada para todos os projetos, pois requer dados de alta qualidade e demanda grande esforço de gestão. Portanto, esse tipo de análise é mais adequado para projetos complexos, de grande porte e/ou estratégicos. Entre as técnicas e ferramentas utilizadas nesse processo estão: simulação, análise de sensibilidade, análise da árvore de decisão, diagramas de influência etc.</w:t>
      </w:r>
    </w:p>
    <w:p w14:paraId="6DC09333" w14:textId="77777777" w:rsidR="003B4555" w:rsidRPr="007F134F" w:rsidRDefault="003B4555">
      <w:pPr>
        <w:spacing w:after="0" w:line="360" w:lineRule="auto"/>
        <w:ind w:firstLine="709"/>
        <w:jc w:val="both"/>
        <w:rPr>
          <w:rFonts w:ascii="Arial" w:eastAsia="Arial" w:hAnsi="Arial" w:cs="Arial"/>
          <w:color w:val="000000"/>
          <w:sz w:val="24"/>
          <w:szCs w:val="24"/>
        </w:rPr>
      </w:pPr>
    </w:p>
    <w:p w14:paraId="0FDBFC5F" w14:textId="77777777" w:rsidR="003B4555" w:rsidRPr="007F134F" w:rsidRDefault="00136E5B">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5. Planeje as respostas aos riscos</w:t>
      </w:r>
    </w:p>
    <w:p w14:paraId="056D9145" w14:textId="77777777" w:rsidR="003B4555" w:rsidRPr="007F134F" w:rsidRDefault="003B4555">
      <w:pPr>
        <w:spacing w:after="0" w:line="360" w:lineRule="auto"/>
        <w:ind w:firstLine="709"/>
        <w:jc w:val="both"/>
        <w:rPr>
          <w:rFonts w:ascii="Arial" w:eastAsia="Arial" w:hAnsi="Arial" w:cs="Arial"/>
          <w:color w:val="000000"/>
          <w:sz w:val="24"/>
          <w:szCs w:val="24"/>
        </w:rPr>
      </w:pPr>
    </w:p>
    <w:p w14:paraId="19C87A98" w14:textId="50221730" w:rsidR="008133D8" w:rsidRPr="007F134F" w:rsidRDefault="008133D8" w:rsidP="008133D8">
      <w:pPr>
        <w:spacing w:after="0" w:line="360" w:lineRule="auto"/>
        <w:ind w:firstLine="709"/>
        <w:jc w:val="both"/>
        <w:rPr>
          <w:ins w:id="1194" w:author="Michel Oliveira" w:date="2020-11-23T19:55:00Z"/>
          <w:rFonts w:ascii="Arial" w:eastAsia="Arial" w:hAnsi="Arial" w:cs="Arial"/>
          <w:color w:val="000000"/>
          <w:sz w:val="24"/>
          <w:szCs w:val="24"/>
        </w:rPr>
      </w:pPr>
      <w:ins w:id="1195" w:author="Michel Oliveira" w:date="2020-11-23T19:55:00Z">
        <w:r w:rsidRPr="007F134F">
          <w:rPr>
            <w:rFonts w:ascii="Arial" w:eastAsia="Arial" w:hAnsi="Arial" w:cs="Arial"/>
            <w:color w:val="000000"/>
            <w:sz w:val="24"/>
            <w:szCs w:val="24"/>
          </w:rPr>
          <w:lastRenderedPageBreak/>
          <w:t>O processo de planejar as respostas aos riscos desenvolve medidas a serem tomadas visando reduzir as ameaças e aumentar as oportunidades aos objetivos do projeto. Segundo o PMBOK (2013, p. 342), “O principal benefício deste processo é a abordagem dos riscos por prioridades, injetando recursos e atividades no orçamento, no cronograma e no plano de gerenciamento do projeto, conforme necessário”. Este processo define também os chamados proprietários dos riscos, que são departamentos ou membros da equipe responsáveis pela execução do plano de respostas aos riscos.</w:t>
        </w:r>
      </w:ins>
    </w:p>
    <w:p w14:paraId="576AC5DA" w14:textId="10BD7AF1" w:rsidR="003B4555" w:rsidRPr="007F134F" w:rsidRDefault="008133D8">
      <w:pPr>
        <w:spacing w:after="0" w:line="360" w:lineRule="auto"/>
        <w:ind w:firstLine="709"/>
        <w:jc w:val="both"/>
        <w:rPr>
          <w:rFonts w:ascii="Arial" w:eastAsia="Arial" w:hAnsi="Arial" w:cs="Arial"/>
          <w:color w:val="000000"/>
          <w:sz w:val="24"/>
          <w:szCs w:val="24"/>
        </w:rPr>
      </w:pPr>
      <w:ins w:id="1196" w:author="Michel Oliveira" w:date="2020-11-23T19:55:00Z">
        <w:r w:rsidRPr="007F134F">
          <w:rPr>
            <w:rFonts w:ascii="Arial" w:eastAsia="Arial" w:hAnsi="Arial" w:cs="Arial"/>
            <w:color w:val="000000"/>
            <w:sz w:val="24"/>
            <w:szCs w:val="24"/>
          </w:rPr>
          <w:t xml:space="preserve">Para JUSTO (2018) </w:t>
        </w:r>
      </w:ins>
      <w:r w:rsidR="00136E5B" w:rsidRPr="007F134F">
        <w:rPr>
          <w:rFonts w:ascii="Arial" w:eastAsia="Arial" w:hAnsi="Arial" w:cs="Arial"/>
          <w:color w:val="000000"/>
          <w:sz w:val="24"/>
          <w:szCs w:val="24"/>
        </w:rPr>
        <w:t>Consiste em desenvolver alternativas, selecionar estratégias e acordar ações para lidar com a exposição geral aos riscos e tratar os riscos individuais. As respostas devem ser adequadas à relevância do risco, contempladas pelo orçamento e aceitas pelos stakeholders. Planejar as respostas aos riscos é muito importante para minimizar ameaças, maximizar oportunidades e reduzir a exposição geral do projeto aos riscos.</w:t>
      </w:r>
    </w:p>
    <w:p w14:paraId="36352878" w14:textId="77777777" w:rsidR="003B4555" w:rsidRPr="007F134F" w:rsidRDefault="003B4555">
      <w:pPr>
        <w:spacing w:after="0" w:line="360" w:lineRule="auto"/>
        <w:ind w:firstLine="709"/>
        <w:jc w:val="both"/>
        <w:rPr>
          <w:rFonts w:ascii="Arial" w:eastAsia="Arial" w:hAnsi="Arial" w:cs="Arial"/>
          <w:color w:val="000000"/>
          <w:sz w:val="24"/>
          <w:szCs w:val="24"/>
        </w:rPr>
      </w:pPr>
    </w:p>
    <w:p w14:paraId="305E4921"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É possível classificar o gerenciamento de riscos em projetos de acordo com o nível de gestão. Observe:</w:t>
      </w:r>
    </w:p>
    <w:p w14:paraId="2C28400B"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Gerência de crises: apagar incêndios e endereçar os riscos somente depois que se tornam problemas.</w:t>
      </w:r>
    </w:p>
    <w:p w14:paraId="1F2DC3A9"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Conserto de falhas: detectar e reagir aos riscos rapidamente, mas só depois que eles acontecem.</w:t>
      </w:r>
    </w:p>
    <w:p w14:paraId="39B7DFD2"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Mitigação de riscos: planejar antecipadamente os recursos, mas sem fazer nada para eliminar os riscos.</w:t>
      </w:r>
    </w:p>
    <w:p w14:paraId="5E124252"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Prevenção: implementar e executar um plano como parte da gestão do projeto para identificar e prevenir os riscos antes que eles se tornem problemas.</w:t>
      </w:r>
    </w:p>
    <w:p w14:paraId="7D87251E"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Eliminação das causas: identificar e eliminar os fatores que geram os riscos.</w:t>
      </w:r>
    </w:p>
    <w:p w14:paraId="44A7EE3A" w14:textId="77777777" w:rsidR="003B4555" w:rsidRPr="007F134F" w:rsidRDefault="00136E5B">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Aceitação: reconhecer e assumir os riscos, sem tomar nenhuma ação sobre eles.</w:t>
      </w:r>
    </w:p>
    <w:p w14:paraId="1A7EABC4"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Embora possa parecer prejudicial ao projeto, os riscos normalmente são aceitos quando:</w:t>
      </w:r>
    </w:p>
    <w:p w14:paraId="08903AF9" w14:textId="77777777" w:rsidR="003B4555" w:rsidRPr="007F134F" w:rsidRDefault="00136E5B">
      <w:pPr>
        <w:numPr>
          <w:ilvl w:val="0"/>
          <w:numId w:val="9"/>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Eles representam uma oportunidade;</w:t>
      </w:r>
    </w:p>
    <w:p w14:paraId="203321D9" w14:textId="77777777" w:rsidR="003B4555" w:rsidRPr="007F134F" w:rsidRDefault="00136E5B">
      <w:pPr>
        <w:numPr>
          <w:ilvl w:val="0"/>
          <w:numId w:val="9"/>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Não são relevantes no contexto do projeto;</w:t>
      </w:r>
    </w:p>
    <w:p w14:paraId="64A64EEE" w14:textId="77777777" w:rsidR="003B4555" w:rsidRPr="007F134F" w:rsidRDefault="00136E5B">
      <w:pPr>
        <w:numPr>
          <w:ilvl w:val="0"/>
          <w:numId w:val="9"/>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A resolução dos riscos é muito cara;</w:t>
      </w:r>
    </w:p>
    <w:p w14:paraId="5B2EFD24" w14:textId="77777777" w:rsidR="003B4555" w:rsidRPr="007F134F" w:rsidRDefault="00136E5B">
      <w:pPr>
        <w:numPr>
          <w:ilvl w:val="0"/>
          <w:numId w:val="9"/>
        </w:numPr>
        <w:pBdr>
          <w:top w:val="nil"/>
          <w:left w:val="nil"/>
          <w:bottom w:val="nil"/>
          <w:right w:val="nil"/>
          <w:between w:val="nil"/>
        </w:pBd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Não é possível solucionar o risco.</w:t>
      </w:r>
    </w:p>
    <w:p w14:paraId="3322237E"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Lembre-se: nem todos os riscos podem ser gerenciados, afinal, o gerente de projetos possui limitação de materiais, tempo e dinheiro.</w:t>
      </w:r>
    </w:p>
    <w:p w14:paraId="3FB85564" w14:textId="77777777" w:rsidR="003B4555" w:rsidRPr="007F134F" w:rsidRDefault="003B4555">
      <w:pPr>
        <w:spacing w:after="0" w:line="360" w:lineRule="auto"/>
        <w:ind w:firstLine="709"/>
        <w:jc w:val="both"/>
        <w:rPr>
          <w:rFonts w:ascii="Arial" w:eastAsia="Arial" w:hAnsi="Arial" w:cs="Arial"/>
          <w:color w:val="000000"/>
          <w:sz w:val="24"/>
          <w:szCs w:val="24"/>
        </w:rPr>
      </w:pPr>
    </w:p>
    <w:p w14:paraId="1DB0B526" w14:textId="77777777" w:rsidR="003B4555" w:rsidRPr="007F134F" w:rsidRDefault="00136E5B">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6. Implemente respostas aos riscos</w:t>
      </w:r>
    </w:p>
    <w:p w14:paraId="1F2221C9" w14:textId="77777777" w:rsidR="003B4555" w:rsidRPr="007F134F" w:rsidRDefault="003B4555">
      <w:pPr>
        <w:spacing w:after="0" w:line="360" w:lineRule="auto"/>
        <w:ind w:firstLine="709"/>
        <w:jc w:val="both"/>
        <w:rPr>
          <w:rFonts w:ascii="Arial" w:eastAsia="Arial" w:hAnsi="Arial" w:cs="Arial"/>
          <w:color w:val="000000"/>
          <w:sz w:val="24"/>
          <w:szCs w:val="24"/>
        </w:rPr>
      </w:pPr>
    </w:p>
    <w:p w14:paraId="7B76F196" w14:textId="445F7C21" w:rsidR="003B4555" w:rsidRPr="007F134F" w:rsidRDefault="008133D8">
      <w:pPr>
        <w:spacing w:after="0" w:line="360" w:lineRule="auto"/>
        <w:ind w:firstLine="709"/>
        <w:jc w:val="both"/>
        <w:rPr>
          <w:rFonts w:ascii="Arial" w:eastAsia="Arial" w:hAnsi="Arial" w:cs="Arial"/>
          <w:color w:val="000000"/>
          <w:sz w:val="24"/>
          <w:szCs w:val="24"/>
        </w:rPr>
      </w:pPr>
      <w:ins w:id="1197" w:author="Michel Oliveira" w:date="2020-11-23T19:55:00Z">
        <w:r w:rsidRPr="007F134F">
          <w:rPr>
            <w:rFonts w:ascii="Arial" w:eastAsia="Arial" w:hAnsi="Arial" w:cs="Arial"/>
            <w:color w:val="000000"/>
            <w:sz w:val="24"/>
            <w:szCs w:val="24"/>
          </w:rPr>
          <w:t xml:space="preserve">Segundo JUSTO (2018) </w:t>
        </w:r>
      </w:ins>
      <w:r w:rsidR="00136E5B" w:rsidRPr="007F134F">
        <w:rPr>
          <w:rFonts w:ascii="Arial" w:eastAsia="Arial" w:hAnsi="Arial" w:cs="Arial"/>
          <w:color w:val="000000"/>
          <w:sz w:val="24"/>
          <w:szCs w:val="24"/>
        </w:rPr>
        <w:t>Significa colocar em prática os planos de ação elaborados para lidar com os riscos, garantindo que tudo seja executado conforme o que foi planejado. Para isso, é possível contar com o auxílio de um software de gestão de projetos, como o Artia, que ajuda a integrar a implementação das respostas aos riscos à própria gestão do projeto.</w:t>
      </w:r>
    </w:p>
    <w:p w14:paraId="1D1EF1F8" w14:textId="77777777" w:rsidR="003B4555" w:rsidRPr="007F134F" w:rsidRDefault="003B4555">
      <w:pPr>
        <w:spacing w:after="0" w:line="360" w:lineRule="auto"/>
        <w:ind w:firstLine="709"/>
        <w:jc w:val="both"/>
        <w:rPr>
          <w:rFonts w:ascii="Arial" w:eastAsia="Arial" w:hAnsi="Arial" w:cs="Arial"/>
          <w:color w:val="000000"/>
          <w:sz w:val="24"/>
          <w:szCs w:val="24"/>
        </w:rPr>
      </w:pPr>
    </w:p>
    <w:p w14:paraId="47356EEA" w14:textId="77777777" w:rsidR="003B4555" w:rsidRPr="007F134F" w:rsidRDefault="00136E5B">
      <w:pPr>
        <w:spacing w:after="0" w:line="360" w:lineRule="auto"/>
        <w:ind w:firstLine="709"/>
        <w:jc w:val="both"/>
        <w:rPr>
          <w:rFonts w:ascii="Arial" w:eastAsia="Arial" w:hAnsi="Arial" w:cs="Arial"/>
          <w:b/>
          <w:color w:val="000000"/>
          <w:sz w:val="24"/>
          <w:szCs w:val="24"/>
        </w:rPr>
      </w:pPr>
      <w:r w:rsidRPr="007F134F">
        <w:rPr>
          <w:rFonts w:ascii="Arial" w:eastAsia="Arial" w:hAnsi="Arial" w:cs="Arial"/>
          <w:b/>
          <w:color w:val="000000"/>
          <w:sz w:val="24"/>
          <w:szCs w:val="24"/>
        </w:rPr>
        <w:t>7. Monitore os riscos</w:t>
      </w:r>
    </w:p>
    <w:p w14:paraId="67ECED35" w14:textId="77777777" w:rsidR="003B4555" w:rsidRPr="007F134F" w:rsidRDefault="003B4555">
      <w:pPr>
        <w:spacing w:after="0" w:line="360" w:lineRule="auto"/>
        <w:ind w:firstLine="709"/>
        <w:jc w:val="both"/>
        <w:rPr>
          <w:rFonts w:ascii="Arial" w:eastAsia="Arial" w:hAnsi="Arial" w:cs="Arial"/>
          <w:color w:val="000000"/>
          <w:sz w:val="24"/>
          <w:szCs w:val="24"/>
        </w:rPr>
      </w:pPr>
    </w:p>
    <w:p w14:paraId="0508285B" w14:textId="0808DD71" w:rsidR="008133D8" w:rsidRPr="007F134F" w:rsidRDefault="008133D8">
      <w:pPr>
        <w:spacing w:after="0" w:line="360" w:lineRule="auto"/>
        <w:ind w:firstLine="709"/>
        <w:jc w:val="both"/>
        <w:rPr>
          <w:ins w:id="1198" w:author="Michel Oliveira" w:date="2020-11-23T19:55:00Z"/>
          <w:rFonts w:ascii="Arial" w:eastAsia="Arial" w:hAnsi="Arial" w:cs="Arial"/>
          <w:color w:val="000000"/>
          <w:sz w:val="24"/>
          <w:szCs w:val="24"/>
        </w:rPr>
      </w:pPr>
      <w:ins w:id="1199" w:author="Michel Oliveira" w:date="2020-11-23T19:55:00Z">
        <w:r w:rsidRPr="007F134F">
          <w:rPr>
            <w:rFonts w:ascii="Arial" w:eastAsia="Arial" w:hAnsi="Arial" w:cs="Arial"/>
            <w:color w:val="000000"/>
            <w:sz w:val="24"/>
            <w:szCs w:val="24"/>
          </w:rPr>
          <w:t>Segundo ROCHA (2004), o processo de monitoramento dos riscos, é o processo de identificar, analisar e planejar os novos riscos que surgem durante o projeto, acompanhando os riscos identificados, monitorando as consequências dos riscos para os projetos e revendo a execução da resposta ao risco ao avaliar sua eficácia. Este processo aplica novas ferramentas e técnicas para maximizar a obtenção de novos riscos para os projetos, assim requerem o uso de dados de desempenho gerados durante a execução do projeto. Esse processo envolve a escolha de estratégias alternativas, a implementação de um plano de contingência ou emergência, ações corretivas ou o replanejamento do projeto, possui também a inclusão de lições aprendidas nos históricos do projeto. A gerência de risco que define os intervalos em que os riscos devem ser revisados, isso resulta na descoberta de novos riscos que podem requerer uma nova reavaliação dos riscos.</w:t>
        </w:r>
      </w:ins>
    </w:p>
    <w:p w14:paraId="0755012B" w14:textId="7F234131" w:rsidR="003B4555" w:rsidRPr="007F134F" w:rsidRDefault="008133D8">
      <w:pPr>
        <w:spacing w:after="0" w:line="360" w:lineRule="auto"/>
        <w:ind w:firstLine="709"/>
        <w:jc w:val="both"/>
        <w:rPr>
          <w:rFonts w:ascii="Arial" w:eastAsia="Arial" w:hAnsi="Arial" w:cs="Arial"/>
          <w:color w:val="000000"/>
          <w:sz w:val="24"/>
          <w:szCs w:val="24"/>
        </w:rPr>
      </w:pPr>
      <w:ins w:id="1200" w:author="Michel Oliveira" w:date="2020-11-23T19:55:00Z">
        <w:r w:rsidRPr="007F134F">
          <w:rPr>
            <w:rFonts w:ascii="Arial" w:eastAsia="Arial" w:hAnsi="Arial" w:cs="Arial"/>
            <w:color w:val="000000"/>
            <w:sz w:val="24"/>
            <w:szCs w:val="24"/>
          </w:rPr>
          <w:t xml:space="preserve">Para JUSTO (2018) </w:t>
        </w:r>
      </w:ins>
      <w:r w:rsidR="00136E5B" w:rsidRPr="007F134F">
        <w:rPr>
          <w:rFonts w:ascii="Arial" w:eastAsia="Arial" w:hAnsi="Arial" w:cs="Arial"/>
          <w:color w:val="000000"/>
          <w:sz w:val="24"/>
          <w:szCs w:val="24"/>
        </w:rPr>
        <w:t xml:space="preserve">Consiste em acompanhar a exposição do projeto aos riscos, identificando o melhor momento para executar a resposta planejada. O monitoramento dos riscos também determina se as respostas aos riscos estão sendo suficientes e se os riscos do projeto sofreram alterações ou surgiram novos riscos. Além disso, verifica o cumprimento dos processos de gerenciamento de riscos e a </w:t>
      </w:r>
      <w:r w:rsidR="00136E5B" w:rsidRPr="007F134F">
        <w:rPr>
          <w:rFonts w:ascii="Arial" w:eastAsia="Arial" w:hAnsi="Arial" w:cs="Arial"/>
          <w:color w:val="000000"/>
          <w:sz w:val="24"/>
          <w:szCs w:val="24"/>
        </w:rPr>
        <w:lastRenderedPageBreak/>
        <w:t>utilização das reservas de contingência. Isso pode ser feito através de reuniões e auditorias.</w:t>
      </w:r>
    </w:p>
    <w:p w14:paraId="0688E679" w14:textId="77777777" w:rsidR="004B4BB7" w:rsidRPr="007F134F" w:rsidRDefault="004B4BB7">
      <w:pPr>
        <w:spacing w:after="0" w:line="360" w:lineRule="auto"/>
        <w:ind w:firstLine="709"/>
        <w:jc w:val="both"/>
        <w:rPr>
          <w:rFonts w:ascii="Arial" w:eastAsia="Arial" w:hAnsi="Arial" w:cs="Arial"/>
          <w:color w:val="000000"/>
          <w:sz w:val="24"/>
          <w:szCs w:val="24"/>
        </w:rPr>
      </w:pPr>
    </w:p>
    <w:p w14:paraId="1866E7D8" w14:textId="405D462F" w:rsidR="0019544D" w:rsidRPr="007F134F" w:rsidDel="008837D2" w:rsidRDefault="0019544D">
      <w:pPr>
        <w:spacing w:after="0" w:line="360" w:lineRule="auto"/>
        <w:ind w:firstLine="709"/>
        <w:jc w:val="both"/>
        <w:rPr>
          <w:del w:id="1201" w:author="HP" w:date="2020-11-21T18:05:00Z"/>
          <w:rFonts w:ascii="Arial" w:eastAsia="Arial" w:hAnsi="Arial" w:cs="Arial"/>
          <w:color w:val="000000"/>
          <w:sz w:val="24"/>
          <w:szCs w:val="24"/>
        </w:rPr>
      </w:pPr>
    </w:p>
    <w:p w14:paraId="6C79FEBD" w14:textId="2C0D5F4D" w:rsidR="003B4555" w:rsidRPr="007F134F" w:rsidRDefault="00136E5B">
      <w:pPr>
        <w:pStyle w:val="Ttulo2"/>
        <w:pPrChange w:id="1202" w:author="HP" w:date="2020-11-21T18:41:00Z">
          <w:pPr>
            <w:pStyle w:val="Ttulo1"/>
            <w:numPr>
              <w:numId w:val="1"/>
            </w:numPr>
            <w:ind w:left="432" w:hanging="432"/>
          </w:pPr>
        </w:pPrChange>
      </w:pPr>
      <w:bookmarkStart w:id="1203" w:name="_Toc58248396"/>
      <w:r w:rsidRPr="007F134F">
        <w:rPr>
          <w:rFonts w:cs="Arial"/>
          <w:rPrChange w:id="1204" w:author="HP" w:date="2020-11-21T18:37:00Z">
            <w:rPr>
              <w:rFonts w:eastAsia="Arial" w:cs="Arial"/>
              <w:caps/>
              <w:color w:val="000000"/>
              <w:kern w:val="24"/>
              <w:szCs w:val="24"/>
            </w:rPr>
          </w:rPrChange>
        </w:rPr>
        <w:t>2.</w:t>
      </w:r>
      <w:ins w:id="1205" w:author="HP" w:date="2020-11-21T18:05:00Z">
        <w:r w:rsidR="008837D2" w:rsidRPr="007F134F">
          <w:rPr>
            <w:rFonts w:cs="Arial"/>
          </w:rPr>
          <w:t>5</w:t>
        </w:r>
      </w:ins>
      <w:del w:id="1206" w:author="HP" w:date="2020-11-21T18:05:00Z">
        <w:r w:rsidRPr="007F134F" w:rsidDel="008837D2">
          <w:rPr>
            <w:rFonts w:cs="Arial"/>
            <w:rPrChange w:id="1207" w:author="HP" w:date="2020-11-21T18:37:00Z">
              <w:rPr>
                <w:rFonts w:eastAsia="Arial" w:cs="Arial"/>
                <w:caps/>
                <w:color w:val="000000"/>
                <w:kern w:val="24"/>
                <w:szCs w:val="24"/>
              </w:rPr>
            </w:rPrChange>
          </w:rPr>
          <w:delText>4</w:delText>
        </w:r>
      </w:del>
      <w:r w:rsidRPr="007F134F">
        <w:rPr>
          <w:rFonts w:cs="Arial"/>
          <w:rPrChange w:id="1208" w:author="HP" w:date="2020-11-21T18:37:00Z">
            <w:rPr>
              <w:rFonts w:eastAsia="Arial" w:cs="Arial"/>
              <w:caps/>
              <w:color w:val="000000"/>
              <w:kern w:val="24"/>
              <w:szCs w:val="24"/>
            </w:rPr>
          </w:rPrChange>
        </w:rPr>
        <w:t xml:space="preserve"> </w:t>
      </w:r>
      <w:commentRangeStart w:id="1209"/>
      <w:sdt>
        <w:sdtPr>
          <w:rPr>
            <w:rFonts w:cs="Arial"/>
          </w:rPr>
          <w:tag w:val="goog_rdk_46"/>
          <w:id w:val="-184592174"/>
        </w:sdtPr>
        <w:sdtContent/>
      </w:sdt>
      <w:r w:rsidRPr="007F134F">
        <w:rPr>
          <w:rFonts w:cs="Arial"/>
          <w:rPrChange w:id="1210" w:author="HP" w:date="2020-11-21T18:37:00Z">
            <w:rPr>
              <w:rFonts w:eastAsia="Arial" w:cs="Arial"/>
              <w:caps/>
              <w:color w:val="000000"/>
              <w:kern w:val="24"/>
              <w:szCs w:val="24"/>
            </w:rPr>
          </w:rPrChange>
        </w:rPr>
        <w:t>Gestão/Gerenciamento de cenários de crise</w:t>
      </w:r>
      <w:commentRangeEnd w:id="1209"/>
      <w:r w:rsidRPr="007F134F">
        <w:rPr>
          <w:rFonts w:cs="Arial"/>
          <w:rPrChange w:id="1211" w:author="HP" w:date="2020-11-21T18:37:00Z">
            <w:rPr>
              <w:rFonts w:eastAsia="Arial" w:cs="Arial"/>
              <w:caps/>
              <w:color w:val="000000"/>
              <w:kern w:val="24"/>
              <w:szCs w:val="24"/>
            </w:rPr>
          </w:rPrChange>
        </w:rPr>
        <w:commentReference w:id="1209"/>
      </w:r>
      <w:bookmarkEnd w:id="1203"/>
    </w:p>
    <w:p w14:paraId="3ECAC0CE" w14:textId="77777777" w:rsidR="0030745A" w:rsidRPr="007F134F" w:rsidRDefault="0030745A" w:rsidP="00831D33">
      <w:pPr>
        <w:spacing w:after="0" w:line="360" w:lineRule="auto"/>
        <w:ind w:firstLine="709"/>
        <w:jc w:val="both"/>
        <w:rPr>
          <w:rFonts w:ascii="Arial" w:hAnsi="Arial" w:cs="Arial"/>
          <w:rPrChange w:id="1212" w:author="HP" w:date="2020-11-21T18:37:00Z">
            <w:rPr/>
          </w:rPrChange>
        </w:rPr>
      </w:pPr>
    </w:p>
    <w:commentRangeStart w:id="1213"/>
    <w:commentRangeStart w:id="1214"/>
    <w:p w14:paraId="59C226FF" w14:textId="0B49AAE3" w:rsidR="003B4555" w:rsidRPr="007F134F" w:rsidRDefault="00283320">
      <w:pPr>
        <w:spacing w:after="0" w:line="360" w:lineRule="auto"/>
        <w:ind w:firstLine="709"/>
        <w:jc w:val="both"/>
        <w:rPr>
          <w:rFonts w:ascii="Arial" w:eastAsia="Arial" w:hAnsi="Arial" w:cs="Arial"/>
          <w:color w:val="000000"/>
          <w:sz w:val="24"/>
          <w:szCs w:val="24"/>
        </w:rPr>
      </w:pPr>
      <w:customXmlDelRangeStart w:id="1215" w:author="HP" w:date="2020-11-21T18:05:00Z"/>
      <w:sdt>
        <w:sdtPr>
          <w:rPr>
            <w:rFonts w:ascii="Arial" w:hAnsi="Arial" w:cs="Arial"/>
          </w:rPr>
          <w:tag w:val="goog_rdk_47"/>
          <w:id w:val="1292786931"/>
        </w:sdtPr>
        <w:sdtContent>
          <w:customXmlDelRangeEnd w:id="1215"/>
          <w:customXmlDelRangeStart w:id="1216" w:author="HP" w:date="2020-11-21T18:05:00Z"/>
        </w:sdtContent>
      </w:sdt>
      <w:customXmlDelRangeEnd w:id="1216"/>
      <w:r w:rsidR="00136E5B" w:rsidRPr="007F134F">
        <w:rPr>
          <w:rFonts w:ascii="Arial" w:eastAsia="Arial" w:hAnsi="Arial" w:cs="Arial"/>
          <w:color w:val="000000"/>
          <w:sz w:val="24"/>
          <w:szCs w:val="24"/>
          <w:rPrChange w:id="1217" w:author="HP" w:date="2020-11-21T18:37:00Z">
            <w:rPr/>
          </w:rPrChange>
        </w:rPr>
        <w:t xml:space="preserve">Gerenciamento de crise é um método administrativo que visa a redução de prejuízos </w:t>
      </w:r>
      <w:r w:rsidR="0030745A" w:rsidRPr="007F134F">
        <w:rPr>
          <w:rFonts w:ascii="Arial" w:eastAsia="Arial" w:hAnsi="Arial" w:cs="Arial"/>
          <w:color w:val="000000"/>
          <w:sz w:val="24"/>
          <w:szCs w:val="24"/>
        </w:rPr>
        <w:t>quando</w:t>
      </w:r>
      <w:r w:rsidR="002E27DB" w:rsidRPr="007F134F">
        <w:rPr>
          <w:rFonts w:ascii="Arial" w:eastAsia="Arial" w:hAnsi="Arial" w:cs="Arial"/>
          <w:color w:val="000000"/>
          <w:sz w:val="24"/>
          <w:szCs w:val="24"/>
        </w:rPr>
        <w:t xml:space="preserve"> ocorre uma disrup</w:t>
      </w:r>
      <w:r w:rsidR="00136E5B" w:rsidRPr="007F134F">
        <w:rPr>
          <w:rFonts w:ascii="Arial" w:eastAsia="Arial" w:hAnsi="Arial" w:cs="Arial"/>
          <w:color w:val="000000"/>
          <w:sz w:val="24"/>
          <w:szCs w:val="24"/>
        </w:rPr>
        <w:t xml:space="preserve">ção, por motivos internos ou externos, no processo normal de determinada organização. </w:t>
      </w:r>
    </w:p>
    <w:p w14:paraId="55392C1F" w14:textId="77777777" w:rsidR="00254199" w:rsidRPr="007F134F" w:rsidDel="008837D2" w:rsidRDefault="00254199">
      <w:pPr>
        <w:spacing w:after="0" w:line="360" w:lineRule="auto"/>
        <w:ind w:firstLine="709"/>
        <w:jc w:val="both"/>
        <w:rPr>
          <w:del w:id="1218" w:author="HP" w:date="2020-11-21T18:05:00Z"/>
          <w:rFonts w:ascii="Arial" w:eastAsia="Arial" w:hAnsi="Arial" w:cs="Arial"/>
          <w:color w:val="000000"/>
          <w:sz w:val="24"/>
          <w:szCs w:val="24"/>
        </w:rPr>
      </w:pPr>
    </w:p>
    <w:p w14:paraId="3C52CB6E" w14:textId="7858ED63"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Esta atividade possui alta criticidade, visto que lida com um problema - geralmente de grande magnitude - e que mal trabalhada poderá influir diretamente na continuidade desta organização, causando até a cessão de suas atividades. </w:t>
      </w:r>
      <w:commentRangeStart w:id="1219"/>
      <w:r w:rsidR="005F3905" w:rsidRPr="007F134F">
        <w:rPr>
          <w:rFonts w:ascii="Arial" w:eastAsia="Arial" w:hAnsi="Arial" w:cs="Arial"/>
          <w:color w:val="000000"/>
          <w:sz w:val="24"/>
          <w:szCs w:val="24"/>
        </w:rPr>
        <w:t>(Wikipedia</w:t>
      </w:r>
      <w:r w:rsidR="00EC4A97" w:rsidRPr="007F134F">
        <w:rPr>
          <w:rFonts w:ascii="Arial" w:eastAsia="Arial" w:hAnsi="Arial" w:cs="Arial"/>
          <w:color w:val="000000"/>
          <w:sz w:val="24"/>
          <w:szCs w:val="24"/>
        </w:rPr>
        <w:t xml:space="preserve">, </w:t>
      </w:r>
      <w:r w:rsidR="005F3905" w:rsidRPr="007F134F">
        <w:rPr>
          <w:rFonts w:ascii="Arial" w:eastAsia="Arial" w:hAnsi="Arial" w:cs="Arial"/>
          <w:color w:val="000000"/>
          <w:sz w:val="24"/>
          <w:szCs w:val="24"/>
        </w:rPr>
        <w:t>2020)</w:t>
      </w:r>
      <w:commentRangeEnd w:id="1219"/>
      <w:r w:rsidR="00B86D69" w:rsidRPr="007F134F">
        <w:rPr>
          <w:rStyle w:val="Refdecomentrio"/>
          <w:rFonts w:ascii="Arial" w:hAnsi="Arial" w:cs="Arial"/>
        </w:rPr>
        <w:commentReference w:id="1219"/>
      </w:r>
    </w:p>
    <w:p w14:paraId="5F830C03" w14:textId="77777777" w:rsidR="00576801" w:rsidRPr="007F134F" w:rsidDel="008837D2" w:rsidRDefault="00576801">
      <w:pPr>
        <w:spacing w:after="0" w:line="360" w:lineRule="auto"/>
        <w:ind w:firstLine="709"/>
        <w:jc w:val="both"/>
        <w:rPr>
          <w:del w:id="1220" w:author="HP" w:date="2020-11-21T18:05:00Z"/>
          <w:rFonts w:ascii="Arial" w:eastAsia="Arial" w:hAnsi="Arial" w:cs="Arial"/>
          <w:color w:val="000000"/>
          <w:sz w:val="24"/>
          <w:szCs w:val="24"/>
        </w:rPr>
      </w:pPr>
    </w:p>
    <w:p w14:paraId="40CAB439"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Seja um acidente que interrompa a sua cadeia de suprimentos ou uma notícia viral nas mídias sociais: as empresas precisam gerir crises o tempo todo, independente do seu porte. Estas são inerentes à gestão de negócios, mas lidar com uma grande crise é uma questão diferente. Um único grande evento, ou uma combinação deles, pode desencadear cenários de crise que podem ameaçar a continuidade do negócio. </w:t>
      </w:r>
    </w:p>
    <w:p w14:paraId="7E2C5486" w14:textId="77777777" w:rsidR="00254199" w:rsidRPr="007F134F" w:rsidDel="008837D2" w:rsidRDefault="00254199">
      <w:pPr>
        <w:spacing w:after="0" w:line="360" w:lineRule="auto"/>
        <w:ind w:firstLine="709"/>
        <w:jc w:val="both"/>
        <w:rPr>
          <w:del w:id="1221" w:author="HP" w:date="2020-11-21T18:05:00Z"/>
          <w:rFonts w:ascii="Arial" w:eastAsia="Arial" w:hAnsi="Arial" w:cs="Arial"/>
          <w:color w:val="000000"/>
          <w:sz w:val="24"/>
          <w:szCs w:val="24"/>
        </w:rPr>
      </w:pPr>
    </w:p>
    <w:p w14:paraId="71011212"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As crises expõem os níveis de preparação e a capacidade de resposta de uma organização, testando os valores, a liderança e a sua reputação em um momento em que não há espaço para erros. </w:t>
      </w:r>
    </w:p>
    <w:p w14:paraId="582A8EC2" w14:textId="77777777" w:rsidR="00254199" w:rsidRPr="007F134F" w:rsidDel="008837D2" w:rsidRDefault="00254199">
      <w:pPr>
        <w:spacing w:after="0" w:line="360" w:lineRule="auto"/>
        <w:ind w:firstLine="709"/>
        <w:jc w:val="both"/>
        <w:rPr>
          <w:del w:id="1222" w:author="HP" w:date="2020-11-21T18:06:00Z"/>
          <w:rFonts w:ascii="Arial" w:eastAsia="Arial" w:hAnsi="Arial" w:cs="Arial"/>
          <w:color w:val="000000"/>
          <w:sz w:val="24"/>
          <w:szCs w:val="24"/>
        </w:rPr>
      </w:pPr>
    </w:p>
    <w:p w14:paraId="361C7A30" w14:textId="411B9162" w:rsidR="003B4555" w:rsidRPr="007F134F" w:rsidRDefault="00136E5B" w:rsidP="00254199">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No mundo de hoje, a tecnologia e as mídias sociais têm aumentado substancialmente a visibilidade das crises, o que pode levar a uma maior exposição do risco de reputação. Quando as crises são bem geridas, esse desgaste tende a ser reduzido, pela credibilidade gerada por uma resposta adequada e séria. Porém, é </w:t>
      </w:r>
      <w:r w:rsidR="00254199" w:rsidRPr="007F134F">
        <w:rPr>
          <w:rFonts w:ascii="Arial" w:eastAsia="Arial" w:hAnsi="Arial" w:cs="Arial"/>
          <w:color w:val="000000"/>
          <w:sz w:val="24"/>
          <w:szCs w:val="24"/>
        </w:rPr>
        <w:t xml:space="preserve">evidente </w:t>
      </w:r>
      <w:r w:rsidRPr="007F134F">
        <w:rPr>
          <w:rFonts w:ascii="Arial" w:eastAsia="Arial" w:hAnsi="Arial" w:cs="Arial"/>
          <w:color w:val="000000"/>
          <w:sz w:val="24"/>
          <w:szCs w:val="24"/>
        </w:rPr>
        <w:t>e que o inverso também é verdadeiro.</w:t>
      </w:r>
    </w:p>
    <w:p w14:paraId="342047F6" w14:textId="77777777" w:rsidR="00254199" w:rsidRPr="007F134F" w:rsidDel="008837D2" w:rsidRDefault="00254199">
      <w:pPr>
        <w:spacing w:after="0" w:line="360" w:lineRule="auto"/>
        <w:ind w:firstLine="709"/>
        <w:jc w:val="both"/>
        <w:rPr>
          <w:del w:id="1223" w:author="HP" w:date="2020-11-21T18:06:00Z"/>
          <w:rFonts w:ascii="Arial" w:eastAsia="Arial" w:hAnsi="Arial" w:cs="Arial"/>
          <w:color w:val="000000"/>
          <w:sz w:val="24"/>
          <w:szCs w:val="24"/>
        </w:rPr>
      </w:pPr>
    </w:p>
    <w:p w14:paraId="1D2F800E" w14:textId="242E55BF" w:rsidR="00576801"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 xml:space="preserve">Compreender a natureza dos diferentes eventos de crise e refletir sobre a melhor maneira de lidar com cada um deles fazem, cada vez mais, parte da atuação multifacetada do profissional de TI. Um processo maduro de gestão de crises visa a suportar todo o ciclo de vida destes cenários de crise, desde a sua identificação até a sua superação. </w:t>
      </w:r>
    </w:p>
    <w:p w14:paraId="1889B77F" w14:textId="77777777" w:rsidR="00254199" w:rsidRPr="007F134F" w:rsidDel="008837D2" w:rsidRDefault="00254199">
      <w:pPr>
        <w:spacing w:after="0" w:line="360" w:lineRule="auto"/>
        <w:ind w:firstLine="709"/>
        <w:jc w:val="both"/>
        <w:rPr>
          <w:del w:id="1224" w:author="HP" w:date="2020-11-21T18:06:00Z"/>
          <w:rFonts w:ascii="Arial" w:eastAsia="Arial" w:hAnsi="Arial" w:cs="Arial"/>
          <w:color w:val="000000"/>
          <w:sz w:val="24"/>
          <w:szCs w:val="24"/>
        </w:rPr>
      </w:pPr>
    </w:p>
    <w:p w14:paraId="4C408A60"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Sempre que um fluxo contínuo é ameaçado, as organizações se deparam com problemas, incidentes e emergências onde ainda é possível responder com planos de resposta e contingência. Porém, ao enfrentar situações não planejadas ou de grande complexidade, identificamos as crises. </w:t>
      </w:r>
    </w:p>
    <w:p w14:paraId="27665727" w14:textId="77777777" w:rsidR="00254199" w:rsidRPr="007F134F" w:rsidDel="003E2120" w:rsidRDefault="00254199">
      <w:pPr>
        <w:spacing w:after="0" w:line="360" w:lineRule="auto"/>
        <w:ind w:firstLine="709"/>
        <w:jc w:val="both"/>
        <w:rPr>
          <w:del w:id="1225" w:author="HP" w:date="2020-11-21T18:10:00Z"/>
          <w:rFonts w:ascii="Arial" w:eastAsia="Arial" w:hAnsi="Arial" w:cs="Arial"/>
          <w:color w:val="000000"/>
          <w:sz w:val="24"/>
          <w:szCs w:val="24"/>
        </w:rPr>
      </w:pPr>
    </w:p>
    <w:p w14:paraId="792A55CC"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 amplitude das situações e cenários de crise podem variar de aspectos de infraestrutura tecnológica, desastres naturais, ameaças cibernéticas, intervenção de regulamentação, ameaças geopolíticas, danos ambientais, situações de mercado, diretrizes estratégicas e modelos de negócio. </w:t>
      </w:r>
    </w:p>
    <w:p w14:paraId="1C9725E3" w14:textId="77777777" w:rsidR="00254199" w:rsidRPr="007F134F" w:rsidDel="008837D2" w:rsidRDefault="00254199">
      <w:pPr>
        <w:spacing w:after="0" w:line="360" w:lineRule="auto"/>
        <w:ind w:firstLine="709"/>
        <w:jc w:val="both"/>
        <w:rPr>
          <w:del w:id="1226" w:author="HP" w:date="2020-11-21T18:06:00Z"/>
          <w:rFonts w:ascii="Arial" w:eastAsia="Arial" w:hAnsi="Arial" w:cs="Arial"/>
          <w:color w:val="000000"/>
          <w:sz w:val="24"/>
          <w:szCs w:val="24"/>
        </w:rPr>
      </w:pPr>
    </w:p>
    <w:p w14:paraId="3C019EFD"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As organizações devem se manter preparadas para enfrentar estes cenários, uma vez que não é possível definir com exatidão quando acontecerão. Em uma situação de crise, o tempo é o fator-chave. Respostas imediatas são esperadas por todos os envolvidos, com a preocupação de minimizar a magnitude da situação, protegendo a reputação da organização. </w:t>
      </w:r>
    </w:p>
    <w:p w14:paraId="0E6D35EF" w14:textId="77777777" w:rsidR="00254199" w:rsidRPr="007F134F" w:rsidDel="008837D2" w:rsidRDefault="00254199">
      <w:pPr>
        <w:spacing w:after="0" w:line="360" w:lineRule="auto"/>
        <w:ind w:firstLine="709"/>
        <w:jc w:val="both"/>
        <w:rPr>
          <w:del w:id="1227" w:author="HP" w:date="2020-11-21T18:06:00Z"/>
          <w:rFonts w:ascii="Arial" w:eastAsia="Arial" w:hAnsi="Arial" w:cs="Arial"/>
          <w:color w:val="000000"/>
          <w:sz w:val="24"/>
          <w:szCs w:val="24"/>
        </w:rPr>
      </w:pPr>
    </w:p>
    <w:p w14:paraId="37F00B7B" w14:textId="209C50F0"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O nível de maturidade do processo de gestão de crises e a consequente capacitação dos envolvidos podem determinar a magnitude de um cenário de crise. Contudo, é a </w:t>
      </w:r>
      <w:r w:rsidR="0030745A" w:rsidRPr="007F134F">
        <w:rPr>
          <w:rFonts w:ascii="Arial" w:eastAsia="Arial" w:hAnsi="Arial" w:cs="Arial"/>
          <w:color w:val="000000"/>
          <w:sz w:val="24"/>
          <w:szCs w:val="24"/>
        </w:rPr>
        <w:t>prática</w:t>
      </w:r>
      <w:r w:rsidRPr="007F134F">
        <w:rPr>
          <w:rFonts w:ascii="Arial" w:eastAsia="Arial" w:hAnsi="Arial" w:cs="Arial"/>
          <w:color w:val="000000"/>
          <w:sz w:val="24"/>
          <w:szCs w:val="24"/>
        </w:rPr>
        <w:t xml:space="preserve"> de monitoração do contexto de riscos e de operação que suportam a identificação prévia desses cenários, gerando vantagem para responder e se recuperar mais forte</w:t>
      </w:r>
      <w:commentRangeStart w:id="1228"/>
      <w:r w:rsidRPr="007F134F">
        <w:rPr>
          <w:rFonts w:ascii="Arial" w:eastAsia="Arial" w:hAnsi="Arial" w:cs="Arial"/>
          <w:color w:val="000000"/>
          <w:sz w:val="24"/>
          <w:szCs w:val="24"/>
        </w:rPr>
        <w:t>.</w:t>
      </w:r>
      <w:commentRangeEnd w:id="1213"/>
      <w:r w:rsidRPr="007F134F">
        <w:rPr>
          <w:rFonts w:ascii="Arial" w:hAnsi="Arial" w:cs="Arial"/>
          <w:rPrChange w:id="1229" w:author="HP" w:date="2020-11-21T18:37:00Z">
            <w:rPr/>
          </w:rPrChange>
        </w:rPr>
        <w:commentReference w:id="1213"/>
      </w:r>
      <w:commentRangeEnd w:id="1214"/>
      <w:r w:rsidR="00E457CD" w:rsidRPr="007F134F">
        <w:rPr>
          <w:rStyle w:val="Refdecomentrio"/>
          <w:rFonts w:ascii="Arial" w:hAnsi="Arial" w:cs="Arial"/>
        </w:rPr>
        <w:commentReference w:id="1214"/>
      </w:r>
      <w:r w:rsidR="001816B9" w:rsidRPr="007F134F">
        <w:rPr>
          <w:rFonts w:ascii="Arial" w:eastAsia="Arial" w:hAnsi="Arial" w:cs="Arial"/>
          <w:color w:val="000000"/>
          <w:sz w:val="24"/>
          <w:szCs w:val="24"/>
        </w:rPr>
        <w:t>(IBRI, 2015)</w:t>
      </w:r>
      <w:commentRangeEnd w:id="1228"/>
      <w:r w:rsidR="00B86D69" w:rsidRPr="007F134F">
        <w:rPr>
          <w:rStyle w:val="Refdecomentrio"/>
          <w:rFonts w:ascii="Arial" w:hAnsi="Arial" w:cs="Arial"/>
        </w:rPr>
        <w:commentReference w:id="1228"/>
      </w:r>
    </w:p>
    <w:p w14:paraId="0EF5444E" w14:textId="7793658B" w:rsidR="00EE7315" w:rsidRPr="007F134F" w:rsidDel="003E2120" w:rsidRDefault="00EE7315">
      <w:pPr>
        <w:spacing w:after="0" w:line="360" w:lineRule="auto"/>
        <w:jc w:val="both"/>
        <w:rPr>
          <w:del w:id="1230" w:author="HP" w:date="2020-11-21T18:10:00Z"/>
          <w:rFonts w:ascii="Arial" w:eastAsia="Arial" w:hAnsi="Arial" w:cs="Arial"/>
          <w:color w:val="000000"/>
          <w:sz w:val="24"/>
          <w:szCs w:val="24"/>
        </w:rPr>
        <w:pPrChange w:id="1231" w:author="HP" w:date="2020-11-21T18:38:00Z">
          <w:pPr>
            <w:spacing w:after="0" w:line="360" w:lineRule="auto"/>
            <w:ind w:firstLine="709"/>
            <w:jc w:val="both"/>
          </w:pPr>
        </w:pPrChange>
      </w:pPr>
    </w:p>
    <w:p w14:paraId="0866561C" w14:textId="77777777" w:rsidR="003E2120" w:rsidRPr="007F134F" w:rsidRDefault="003E2120">
      <w:pPr>
        <w:rPr>
          <w:ins w:id="1232" w:author="HP" w:date="2020-11-21T18:10:00Z"/>
          <w:rFonts w:cs="Arial"/>
        </w:rPr>
        <w:pPrChange w:id="1233" w:author="Michel Oliveira" w:date="2020-11-24T13:25:00Z">
          <w:pPr>
            <w:pStyle w:val="Ttulo3"/>
          </w:pPr>
        </w:pPrChange>
      </w:pPr>
    </w:p>
    <w:p w14:paraId="724A16E9" w14:textId="51B25D64" w:rsidR="003B4555" w:rsidRPr="007F134F" w:rsidRDefault="00EE7315">
      <w:pPr>
        <w:pStyle w:val="Ttulo3"/>
        <w:rPr>
          <w:rFonts w:cs="Arial"/>
          <w:b w:val="0"/>
          <w:rPrChange w:id="1234" w:author="Michel Oliveira" w:date="2020-11-24T13:25:00Z">
            <w:rPr>
              <w:rFonts w:ascii="Arial" w:eastAsia="Arial" w:hAnsi="Arial" w:cs="Arial"/>
              <w:b/>
              <w:color w:val="000000"/>
              <w:sz w:val="24"/>
              <w:szCs w:val="24"/>
            </w:rPr>
          </w:rPrChange>
        </w:rPr>
        <w:pPrChange w:id="1235" w:author="HP" w:date="2020-11-21T18:38:00Z">
          <w:pPr>
            <w:spacing w:after="0" w:line="360" w:lineRule="auto"/>
            <w:jc w:val="both"/>
          </w:pPr>
        </w:pPrChange>
      </w:pPr>
      <w:bookmarkStart w:id="1236" w:name="_Toc58248397"/>
      <w:commentRangeStart w:id="1237"/>
      <w:r w:rsidRPr="007F134F">
        <w:rPr>
          <w:rFonts w:cs="Arial"/>
          <w:bCs w:val="0"/>
          <w:rPrChange w:id="1238" w:author="Michel Oliveira" w:date="2020-11-24T13:25:00Z">
            <w:rPr>
              <w:rFonts w:eastAsia="Arial" w:cs="Arial"/>
              <w:color w:val="000000"/>
              <w:szCs w:val="24"/>
            </w:rPr>
          </w:rPrChange>
        </w:rPr>
        <w:t>2.</w:t>
      </w:r>
      <w:del w:id="1239" w:author="HP" w:date="2020-11-21T18:06:00Z">
        <w:r w:rsidRPr="007F134F" w:rsidDel="008837D2">
          <w:rPr>
            <w:rFonts w:cs="Arial"/>
            <w:bCs w:val="0"/>
            <w:rPrChange w:id="1240" w:author="Michel Oliveira" w:date="2020-11-24T13:25:00Z">
              <w:rPr>
                <w:rFonts w:eastAsia="Arial" w:cs="Arial"/>
                <w:color w:val="000000"/>
                <w:szCs w:val="24"/>
              </w:rPr>
            </w:rPrChange>
          </w:rPr>
          <w:delText>4</w:delText>
        </w:r>
      </w:del>
      <w:ins w:id="1241" w:author="HP" w:date="2020-11-21T18:06:00Z">
        <w:r w:rsidR="008837D2" w:rsidRPr="007F134F">
          <w:rPr>
            <w:rFonts w:cs="Arial"/>
            <w:bCs w:val="0"/>
          </w:rPr>
          <w:t>5</w:t>
        </w:r>
      </w:ins>
      <w:r w:rsidRPr="007F134F">
        <w:rPr>
          <w:rFonts w:cs="Arial"/>
          <w:bCs w:val="0"/>
          <w:rPrChange w:id="1242" w:author="Michel Oliveira" w:date="2020-11-24T13:25:00Z">
            <w:rPr>
              <w:rFonts w:eastAsia="Arial" w:cs="Arial"/>
              <w:color w:val="000000"/>
              <w:szCs w:val="24"/>
            </w:rPr>
          </w:rPrChange>
        </w:rPr>
        <w:t>.1</w:t>
      </w:r>
      <w:ins w:id="1243" w:author="HP" w:date="2020-11-21T18:28:00Z">
        <w:del w:id="1244" w:author="Michel Oliveira" w:date="2020-11-24T13:25:00Z">
          <w:r w:rsidR="0088227C" w:rsidRPr="007F134F" w:rsidDel="00A55FB5">
            <w:rPr>
              <w:rFonts w:cs="Arial"/>
              <w:bCs w:val="0"/>
            </w:rPr>
            <w:delText>.</w:delText>
          </w:r>
        </w:del>
      </w:ins>
      <w:r w:rsidR="00136E5B" w:rsidRPr="007F134F">
        <w:rPr>
          <w:rFonts w:cs="Arial"/>
          <w:bCs w:val="0"/>
          <w:rPrChange w:id="1245" w:author="Michel Oliveira" w:date="2020-11-24T13:25:00Z">
            <w:rPr>
              <w:rFonts w:eastAsia="Arial" w:cs="Arial"/>
              <w:color w:val="000000"/>
              <w:szCs w:val="24"/>
            </w:rPr>
          </w:rPrChange>
        </w:rPr>
        <w:t xml:space="preserve"> </w:t>
      </w:r>
      <w:del w:id="1246" w:author="HP" w:date="2020-11-21T18:28:00Z">
        <w:r w:rsidR="00136E5B" w:rsidRPr="007F134F" w:rsidDel="0088227C">
          <w:rPr>
            <w:rFonts w:cs="Arial"/>
            <w:bCs w:val="0"/>
            <w:rPrChange w:id="1247" w:author="Michel Oliveira" w:date="2020-11-24T13:25:00Z">
              <w:rPr>
                <w:rFonts w:eastAsia="Arial" w:cs="Arial"/>
                <w:color w:val="000000"/>
                <w:szCs w:val="24"/>
              </w:rPr>
            </w:rPrChange>
          </w:rPr>
          <w:delText xml:space="preserve">- </w:delText>
        </w:r>
      </w:del>
      <w:r w:rsidR="00136E5B" w:rsidRPr="007F134F">
        <w:rPr>
          <w:rFonts w:cs="Arial"/>
          <w:bCs w:val="0"/>
          <w:rPrChange w:id="1248" w:author="Michel Oliveira" w:date="2020-11-24T13:25:00Z">
            <w:rPr>
              <w:rFonts w:eastAsia="Arial" w:cs="Arial"/>
              <w:color w:val="000000"/>
              <w:szCs w:val="24"/>
            </w:rPr>
          </w:rPrChange>
        </w:rPr>
        <w:t>A relevância da classificação de eventos</w:t>
      </w:r>
      <w:commentRangeEnd w:id="1237"/>
      <w:r w:rsidR="00136E5B" w:rsidRPr="007F134F">
        <w:rPr>
          <w:rFonts w:cs="Arial"/>
          <w:bCs w:val="0"/>
        </w:rPr>
        <w:commentReference w:id="1237"/>
      </w:r>
      <w:bookmarkEnd w:id="1236"/>
    </w:p>
    <w:commentRangeStart w:id="1249"/>
    <w:p w14:paraId="1E086461" w14:textId="77777777" w:rsidR="0030745A" w:rsidRPr="007F134F" w:rsidRDefault="00283320" w:rsidP="00831D33">
      <w:pPr>
        <w:spacing w:after="0" w:line="360" w:lineRule="auto"/>
        <w:ind w:firstLine="709"/>
        <w:jc w:val="both"/>
        <w:rPr>
          <w:rFonts w:ascii="Arial" w:hAnsi="Arial" w:cs="Arial"/>
          <w:rPrChange w:id="1250" w:author="HP" w:date="2020-11-21T18:37:00Z">
            <w:rPr/>
          </w:rPrChange>
        </w:rPr>
      </w:pPr>
      <w:sdt>
        <w:sdtPr>
          <w:rPr>
            <w:rFonts w:ascii="Arial" w:hAnsi="Arial" w:cs="Arial"/>
          </w:rPr>
          <w:tag w:val="goog_rdk_49"/>
          <w:id w:val="79192968"/>
          <w:showingPlcHdr/>
        </w:sdtPr>
        <w:sdtContent>
          <w:r w:rsidR="0030745A" w:rsidRPr="007F134F">
            <w:rPr>
              <w:rFonts w:ascii="Arial" w:hAnsi="Arial" w:cs="Arial"/>
              <w:rPrChange w:id="1251" w:author="HP" w:date="2020-11-21T18:37:00Z">
                <w:rPr/>
              </w:rPrChange>
            </w:rPr>
            <w:t xml:space="preserve">     </w:t>
          </w:r>
        </w:sdtContent>
      </w:sdt>
    </w:p>
    <w:p w14:paraId="1F5DD9CA" w14:textId="77C6BB32"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 xml:space="preserve">A atuação adequada do gerenciamento de crises depende de uma análise detalhada de cada evento, a fim de classificá-los com a maior precisão possível durante o processo de resposta a incidentes ou gestão de crises. </w:t>
      </w:r>
    </w:p>
    <w:p w14:paraId="2DB17256" w14:textId="77777777" w:rsidR="00254199" w:rsidRPr="007F134F" w:rsidDel="0088227C" w:rsidRDefault="00254199">
      <w:pPr>
        <w:spacing w:after="0" w:line="360" w:lineRule="auto"/>
        <w:ind w:firstLine="709"/>
        <w:jc w:val="both"/>
        <w:rPr>
          <w:del w:id="1252" w:author="HP" w:date="2020-11-21T18:28:00Z"/>
          <w:rFonts w:ascii="Arial" w:eastAsia="Arial" w:hAnsi="Arial" w:cs="Arial"/>
          <w:color w:val="000000"/>
          <w:sz w:val="24"/>
          <w:szCs w:val="24"/>
        </w:rPr>
      </w:pPr>
    </w:p>
    <w:p w14:paraId="2D1C2FF9"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As diversas situações do dia a dia das organizações podem dominar a atenção dos responsáveis pelo negócio pela ineficiência ou inexistência do mecanismo de classificação dos eventos e de direcionamento aos responsáveis pelo entendimento e tratamento dessas ocorrências. Estes eventos podem ser superestimados, exigindo mais atenção, tempo e recursos do que o necessário. Quando subestimados, podem trazer exposições excessivas e inaceitáveis para os executivos da organização. </w:t>
      </w:r>
    </w:p>
    <w:p w14:paraId="3350752F" w14:textId="77777777" w:rsidR="00254199" w:rsidRPr="007F134F" w:rsidDel="008837D2" w:rsidRDefault="00254199">
      <w:pPr>
        <w:spacing w:after="0" w:line="360" w:lineRule="auto"/>
        <w:ind w:firstLine="709"/>
        <w:jc w:val="both"/>
        <w:rPr>
          <w:del w:id="1253" w:author="HP" w:date="2020-11-21T18:06:00Z"/>
          <w:rFonts w:ascii="Arial" w:eastAsia="Arial" w:hAnsi="Arial" w:cs="Arial"/>
          <w:color w:val="000000"/>
          <w:sz w:val="24"/>
          <w:szCs w:val="24"/>
        </w:rPr>
      </w:pPr>
    </w:p>
    <w:p w14:paraId="36A3FDD6"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Os cenários de crise possuem alta complexidade e impacto, gerando muito esforço para a sua resposta e solução. Muitas vezes, acontecem explorando as exposições ou vulnerabilidades das organizações. Contudo, podem surgir de pequenos eventos decorrentes do dia a dia que, quando combinados, dificultam uma resposta. </w:t>
      </w:r>
    </w:p>
    <w:p w14:paraId="5EEBA968" w14:textId="77777777" w:rsidR="00254199" w:rsidRPr="007F134F" w:rsidDel="008837D2" w:rsidRDefault="00254199">
      <w:pPr>
        <w:spacing w:after="0" w:line="360" w:lineRule="auto"/>
        <w:ind w:firstLine="709"/>
        <w:jc w:val="both"/>
        <w:rPr>
          <w:del w:id="1254" w:author="HP" w:date="2020-11-21T18:06:00Z"/>
          <w:rFonts w:ascii="Arial" w:eastAsia="Arial" w:hAnsi="Arial" w:cs="Arial"/>
          <w:color w:val="000000"/>
          <w:sz w:val="24"/>
          <w:szCs w:val="24"/>
        </w:rPr>
      </w:pPr>
    </w:p>
    <w:p w14:paraId="62065C9C"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Por isso, é recomendado que um processo de monitoramento suporte adequadamente a identificação de diversos eventos, a fim de apoiar a classificação e a formalização da natureza e dimensão dos cenários (problema, incidente / emergência e crise), direcionando assim da forma mais adequada o entendimento tempestivo de seus potenciais impactos. </w:t>
      </w:r>
    </w:p>
    <w:p w14:paraId="46F3671B" w14:textId="77777777" w:rsidR="00254199" w:rsidRPr="007F134F" w:rsidDel="008837D2" w:rsidRDefault="00254199">
      <w:pPr>
        <w:spacing w:after="0" w:line="360" w:lineRule="auto"/>
        <w:ind w:firstLine="709"/>
        <w:jc w:val="both"/>
        <w:rPr>
          <w:del w:id="1255" w:author="HP" w:date="2020-11-21T18:06:00Z"/>
          <w:rFonts w:ascii="Arial" w:eastAsia="Arial" w:hAnsi="Arial" w:cs="Arial"/>
          <w:color w:val="000000"/>
          <w:sz w:val="24"/>
          <w:szCs w:val="24"/>
        </w:rPr>
      </w:pPr>
    </w:p>
    <w:p w14:paraId="24FDBF32" w14:textId="792295F8"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 atuação dos processos em cada momento dos eventos do dia a dia determina a magnitude e a complexidade do cenário de crise que pode ser gerado. A maturidade e a integração de cada processo de suporte ou linha de defesa são fundamentais para a proteção da reputação da organização.</w:t>
      </w:r>
      <w:commentRangeEnd w:id="1249"/>
      <w:r w:rsidRPr="007F134F">
        <w:rPr>
          <w:rFonts w:ascii="Arial" w:hAnsi="Arial" w:cs="Arial"/>
          <w:rPrChange w:id="1256" w:author="HP" w:date="2020-11-21T18:37:00Z">
            <w:rPr/>
          </w:rPrChange>
        </w:rPr>
        <w:commentReference w:id="1249"/>
      </w:r>
      <w:commentRangeStart w:id="1257"/>
      <w:r w:rsidR="00F64B8F" w:rsidRPr="007F134F">
        <w:rPr>
          <w:rFonts w:ascii="Arial" w:eastAsia="Arial" w:hAnsi="Arial" w:cs="Arial"/>
          <w:color w:val="000000"/>
          <w:sz w:val="24"/>
          <w:szCs w:val="24"/>
        </w:rPr>
        <w:t>(IBRI, 2015)</w:t>
      </w:r>
      <w:commentRangeEnd w:id="1257"/>
      <w:r w:rsidR="00F64B8F" w:rsidRPr="007F134F">
        <w:rPr>
          <w:rStyle w:val="Refdecomentrio"/>
          <w:rFonts w:ascii="Arial" w:hAnsi="Arial" w:cs="Arial"/>
        </w:rPr>
        <w:commentReference w:id="1257"/>
      </w:r>
    </w:p>
    <w:p w14:paraId="548BD767" w14:textId="26737199" w:rsidR="003B4555" w:rsidRPr="007F134F" w:rsidRDefault="00E5494C" w:rsidP="00414E64">
      <w:pPr>
        <w:spacing w:after="0" w:line="360" w:lineRule="auto"/>
        <w:ind w:firstLine="709"/>
        <w:jc w:val="both"/>
        <w:rPr>
          <w:ins w:id="1258" w:author="HP" w:date="2020-10-30T02:09:00Z"/>
          <w:rFonts w:ascii="Arial" w:eastAsia="Arial" w:hAnsi="Arial" w:cs="Arial"/>
          <w:color w:val="000000"/>
          <w:sz w:val="24"/>
          <w:szCs w:val="24"/>
          <w:rPrChange w:id="1259" w:author="HP" w:date="2020-11-21T18:37:00Z">
            <w:rPr>
              <w:ins w:id="1260" w:author="HP" w:date="2020-10-30T02:09:00Z"/>
            </w:rPr>
          </w:rPrChange>
        </w:rPr>
      </w:pPr>
      <w:r w:rsidRPr="007F134F">
        <w:rPr>
          <w:rFonts w:ascii="Arial" w:hAnsi="Arial" w:cs="Arial"/>
          <w:noProof/>
          <w:lang w:eastAsia="pt-BR"/>
        </w:rPr>
        <w:lastRenderedPageBreak/>
        <mc:AlternateContent>
          <mc:Choice Requires="wps">
            <w:drawing>
              <wp:anchor distT="0" distB="0" distL="114300" distR="114300" simplePos="0" relativeHeight="251664384" behindDoc="0" locked="0" layoutInCell="1" allowOverlap="1" wp14:anchorId="35D9BD6B" wp14:editId="6027DFC7">
                <wp:simplePos x="0" y="0"/>
                <wp:positionH relativeFrom="column">
                  <wp:posOffset>434340</wp:posOffset>
                </wp:positionH>
                <wp:positionV relativeFrom="paragraph">
                  <wp:posOffset>2788285</wp:posOffset>
                </wp:positionV>
                <wp:extent cx="5316220"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5316220" cy="635"/>
                        </a:xfrm>
                        <a:prstGeom prst="rect">
                          <a:avLst/>
                        </a:prstGeom>
                        <a:solidFill>
                          <a:prstClr val="white"/>
                        </a:solidFill>
                        <a:ln>
                          <a:noFill/>
                        </a:ln>
                      </wps:spPr>
                      <wps:txbx>
                        <w:txbxContent>
                          <w:p w14:paraId="24A2A93D" w14:textId="1906E9B6" w:rsidR="00283320" w:rsidRPr="007F134F" w:rsidRDefault="00283320" w:rsidP="007F134F">
                            <w:pPr>
                              <w:pStyle w:val="Legenda"/>
                              <w:jc w:val="center"/>
                              <w:rPr>
                                <w:rFonts w:ascii="Arial" w:hAnsi="Arial" w:cs="Arial"/>
                                <w:i w:val="0"/>
                                <w:iCs w:val="0"/>
                                <w:noProof/>
                              </w:rPr>
                            </w:pPr>
                            <w:bookmarkStart w:id="1261" w:name="_Toc58248350"/>
                            <w:r w:rsidRPr="00627E81">
                              <w:rPr>
                                <w:rFonts w:ascii="Arial" w:hAnsi="Arial" w:cs="Arial"/>
                                <w:b/>
                                <w:bCs/>
                                <w:i w:val="0"/>
                                <w:iCs w:val="0"/>
                                <w:sz w:val="20"/>
                              </w:rPr>
                              <w:t xml:space="preserve">Figura </w:t>
                            </w:r>
                            <w:r w:rsidRPr="00627E81">
                              <w:rPr>
                                <w:rFonts w:ascii="Arial" w:hAnsi="Arial" w:cs="Arial"/>
                                <w:b/>
                                <w:bCs/>
                                <w:i w:val="0"/>
                                <w:iCs w:val="0"/>
                                <w:sz w:val="20"/>
                              </w:rPr>
                              <w:fldChar w:fldCharType="begin"/>
                            </w:r>
                            <w:r w:rsidRPr="00627E81">
                              <w:rPr>
                                <w:rFonts w:ascii="Arial" w:hAnsi="Arial" w:cs="Arial"/>
                                <w:b/>
                                <w:bCs/>
                                <w:i w:val="0"/>
                                <w:iCs w:val="0"/>
                                <w:sz w:val="20"/>
                              </w:rPr>
                              <w:instrText xml:space="preserve"> SEQ Figura \* ARABIC </w:instrText>
                            </w:r>
                            <w:r w:rsidRPr="00627E81">
                              <w:rPr>
                                <w:rFonts w:ascii="Arial" w:hAnsi="Arial" w:cs="Arial"/>
                                <w:b/>
                                <w:bCs/>
                                <w:i w:val="0"/>
                                <w:iCs w:val="0"/>
                                <w:sz w:val="20"/>
                              </w:rPr>
                              <w:fldChar w:fldCharType="separate"/>
                            </w:r>
                            <w:r w:rsidR="007C5150">
                              <w:rPr>
                                <w:rFonts w:ascii="Arial" w:hAnsi="Arial" w:cs="Arial"/>
                                <w:b/>
                                <w:bCs/>
                                <w:i w:val="0"/>
                                <w:iCs w:val="0"/>
                                <w:noProof/>
                                <w:sz w:val="20"/>
                              </w:rPr>
                              <w:t>2</w:t>
                            </w:r>
                            <w:r w:rsidRPr="00627E81">
                              <w:rPr>
                                <w:rFonts w:ascii="Arial" w:hAnsi="Arial" w:cs="Arial"/>
                                <w:b/>
                                <w:bCs/>
                                <w:i w:val="0"/>
                                <w:iCs w:val="0"/>
                                <w:sz w:val="20"/>
                              </w:rPr>
                              <w:fldChar w:fldCharType="end"/>
                            </w:r>
                            <w:r w:rsidRPr="00627E81">
                              <w:rPr>
                                <w:rFonts w:ascii="Arial" w:hAnsi="Arial" w:cs="Arial"/>
                                <w:i w:val="0"/>
                                <w:iCs w:val="0"/>
                                <w:sz w:val="20"/>
                              </w:rPr>
                              <w:t xml:space="preserve"> – Complexidade do Evento x Dimensão do Impacto (Fonte: [IBRI, 2015])</w:t>
                            </w:r>
                            <w:bookmarkEnd w:id="12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9BD6B" id="_x0000_t202" coordsize="21600,21600" o:spt="202" path="m,l,21600r21600,l21600,xe">
                <v:stroke joinstyle="miter"/>
                <v:path gradientshapeok="t" o:connecttype="rect"/>
              </v:shapetype>
              <v:shape id="Caixa de Texto 26" o:spid="_x0000_s1026" type="#_x0000_t202" style="position:absolute;left:0;text-align:left;margin-left:34.2pt;margin-top:219.55pt;width:41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" stroked="f">
                <v:textbox style="mso-fit-shape-to-text:t" inset="0,0,0,0">
                  <w:txbxContent>
                    <w:p w14:paraId="24A2A93D" w14:textId="1906E9B6" w:rsidR="00283320" w:rsidRPr="007F134F" w:rsidRDefault="00283320" w:rsidP="007F134F">
                      <w:pPr>
                        <w:pStyle w:val="Legenda"/>
                        <w:jc w:val="center"/>
                        <w:rPr>
                          <w:rFonts w:ascii="Arial" w:hAnsi="Arial" w:cs="Arial"/>
                          <w:i w:val="0"/>
                          <w:iCs w:val="0"/>
                          <w:noProof/>
                        </w:rPr>
                      </w:pPr>
                      <w:bookmarkStart w:id="1262" w:name="_Toc58248350"/>
                      <w:r w:rsidRPr="00627E81">
                        <w:rPr>
                          <w:rFonts w:ascii="Arial" w:hAnsi="Arial" w:cs="Arial"/>
                          <w:b/>
                          <w:bCs/>
                          <w:i w:val="0"/>
                          <w:iCs w:val="0"/>
                          <w:sz w:val="20"/>
                        </w:rPr>
                        <w:t xml:space="preserve">Figura </w:t>
                      </w:r>
                      <w:r w:rsidRPr="00627E81">
                        <w:rPr>
                          <w:rFonts w:ascii="Arial" w:hAnsi="Arial" w:cs="Arial"/>
                          <w:b/>
                          <w:bCs/>
                          <w:i w:val="0"/>
                          <w:iCs w:val="0"/>
                          <w:sz w:val="20"/>
                        </w:rPr>
                        <w:fldChar w:fldCharType="begin"/>
                      </w:r>
                      <w:r w:rsidRPr="00627E81">
                        <w:rPr>
                          <w:rFonts w:ascii="Arial" w:hAnsi="Arial" w:cs="Arial"/>
                          <w:b/>
                          <w:bCs/>
                          <w:i w:val="0"/>
                          <w:iCs w:val="0"/>
                          <w:sz w:val="20"/>
                        </w:rPr>
                        <w:instrText xml:space="preserve"> SEQ Figura \* ARABIC </w:instrText>
                      </w:r>
                      <w:r w:rsidRPr="00627E81">
                        <w:rPr>
                          <w:rFonts w:ascii="Arial" w:hAnsi="Arial" w:cs="Arial"/>
                          <w:b/>
                          <w:bCs/>
                          <w:i w:val="0"/>
                          <w:iCs w:val="0"/>
                          <w:sz w:val="20"/>
                        </w:rPr>
                        <w:fldChar w:fldCharType="separate"/>
                      </w:r>
                      <w:r w:rsidR="007C5150">
                        <w:rPr>
                          <w:rFonts w:ascii="Arial" w:hAnsi="Arial" w:cs="Arial"/>
                          <w:b/>
                          <w:bCs/>
                          <w:i w:val="0"/>
                          <w:iCs w:val="0"/>
                          <w:noProof/>
                          <w:sz w:val="20"/>
                        </w:rPr>
                        <w:t>2</w:t>
                      </w:r>
                      <w:r w:rsidRPr="00627E81">
                        <w:rPr>
                          <w:rFonts w:ascii="Arial" w:hAnsi="Arial" w:cs="Arial"/>
                          <w:b/>
                          <w:bCs/>
                          <w:i w:val="0"/>
                          <w:iCs w:val="0"/>
                          <w:sz w:val="20"/>
                        </w:rPr>
                        <w:fldChar w:fldCharType="end"/>
                      </w:r>
                      <w:r w:rsidRPr="00627E81">
                        <w:rPr>
                          <w:rFonts w:ascii="Arial" w:hAnsi="Arial" w:cs="Arial"/>
                          <w:i w:val="0"/>
                          <w:iCs w:val="0"/>
                          <w:sz w:val="20"/>
                        </w:rPr>
                        <w:t xml:space="preserve"> – Complexidade do Evento x Dimensão do Impacto (Fonte: [IBRI, 2015])</w:t>
                      </w:r>
                      <w:bookmarkEnd w:id="1262"/>
                    </w:p>
                  </w:txbxContent>
                </v:textbox>
                <w10:wrap type="topAndBottom"/>
              </v:shape>
            </w:pict>
          </mc:Fallback>
        </mc:AlternateContent>
      </w:r>
      <w:r w:rsidR="00136E5B" w:rsidRPr="007F134F">
        <w:rPr>
          <w:rFonts w:ascii="Arial" w:hAnsi="Arial" w:cs="Arial"/>
          <w:noProof/>
          <w:lang w:eastAsia="pt-BR"/>
          <w:rPrChange w:id="1263" w:author="HP" w:date="2020-11-21T18:37:00Z">
            <w:rPr>
              <w:noProof/>
              <w:lang w:eastAsia="pt-BR"/>
            </w:rPr>
          </w:rPrChange>
        </w:rPr>
        <w:drawing>
          <wp:anchor distT="0" distB="0" distL="0" distR="0" simplePos="0" relativeHeight="251657216" behindDoc="0" locked="0" layoutInCell="1" allowOverlap="1" wp14:anchorId="7AC593CB" wp14:editId="08C3C983">
            <wp:simplePos x="0" y="0"/>
            <wp:positionH relativeFrom="column">
              <wp:posOffset>434340</wp:posOffset>
            </wp:positionH>
            <wp:positionV relativeFrom="paragraph">
              <wp:posOffset>266700</wp:posOffset>
            </wp:positionV>
            <wp:extent cx="5316220" cy="2464435"/>
            <wp:effectExtent l="0" t="0" r="0" b="0"/>
            <wp:wrapTopAndBottom distT="0" distB="0"/>
            <wp:docPr id="1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316220" cy="2464435"/>
                    </a:xfrm>
                    <a:prstGeom prst="rect">
                      <a:avLst/>
                    </a:prstGeom>
                    <a:ln/>
                  </pic:spPr>
                </pic:pic>
              </a:graphicData>
            </a:graphic>
          </wp:anchor>
        </w:drawing>
      </w:r>
    </w:p>
    <w:p w14:paraId="30AB7EC9" w14:textId="77777777" w:rsidR="003B4555" w:rsidRPr="007F134F" w:rsidRDefault="003B4555" w:rsidP="002C41B7">
      <w:pPr>
        <w:spacing w:after="0" w:line="360" w:lineRule="auto"/>
        <w:ind w:firstLine="709"/>
        <w:jc w:val="center"/>
        <w:rPr>
          <w:rFonts w:ascii="Arial" w:eastAsia="Arial" w:hAnsi="Arial" w:cs="Arial"/>
          <w:color w:val="000000"/>
          <w:sz w:val="20"/>
          <w:szCs w:val="20"/>
        </w:rPr>
      </w:pPr>
    </w:p>
    <w:p w14:paraId="3E2BBD83" w14:textId="712072C0" w:rsidR="003B4555" w:rsidRPr="007F134F" w:rsidRDefault="00136E5B">
      <w:pPr>
        <w:pStyle w:val="Ttulo3"/>
        <w:pPrChange w:id="1264" w:author="HP" w:date="2020-11-21T18:38:00Z">
          <w:pPr>
            <w:pStyle w:val="Ttulo1"/>
            <w:numPr>
              <w:numId w:val="1"/>
            </w:numPr>
            <w:ind w:left="432" w:hanging="432"/>
          </w:pPr>
        </w:pPrChange>
      </w:pPr>
      <w:bookmarkStart w:id="1265" w:name="_Toc58248398"/>
      <w:r w:rsidRPr="007F134F">
        <w:rPr>
          <w:rFonts w:cs="Arial"/>
          <w:bCs w:val="0"/>
          <w:rPrChange w:id="1266" w:author="Michel Oliveira" w:date="2020-11-24T13:25:00Z">
            <w:rPr>
              <w:rFonts w:eastAsia="Arial" w:cs="Arial"/>
              <w:caps/>
              <w:color w:val="000000"/>
              <w:sz w:val="25"/>
              <w:szCs w:val="24"/>
            </w:rPr>
          </w:rPrChange>
        </w:rPr>
        <w:t>2.5</w:t>
      </w:r>
      <w:ins w:id="1267" w:author="HP" w:date="2020-11-21T18:06:00Z">
        <w:r w:rsidR="008837D2" w:rsidRPr="007F134F">
          <w:rPr>
            <w:rFonts w:cs="Arial"/>
            <w:bCs w:val="0"/>
            <w:rPrChange w:id="1268" w:author="Michel Oliveira" w:date="2020-11-24T13:25:00Z">
              <w:rPr>
                <w:rFonts w:eastAsia="Arial" w:cs="Arial"/>
                <w:bCs/>
                <w:caps/>
                <w:color w:val="000000"/>
                <w:sz w:val="25"/>
                <w:szCs w:val="24"/>
              </w:rPr>
            </w:rPrChange>
          </w:rPr>
          <w:t>.2</w:t>
        </w:r>
      </w:ins>
      <w:del w:id="1269" w:author="HP" w:date="2020-11-21T17:21:00Z">
        <w:r w:rsidRPr="007F134F" w:rsidDel="00274359">
          <w:rPr>
            <w:rFonts w:cs="Arial"/>
            <w:bCs w:val="0"/>
            <w:rPrChange w:id="1270" w:author="Michel Oliveira" w:date="2020-11-24T13:25:00Z">
              <w:rPr>
                <w:rFonts w:eastAsia="Arial" w:cs="Arial"/>
                <w:caps/>
                <w:color w:val="000000"/>
                <w:sz w:val="25"/>
                <w:szCs w:val="24"/>
              </w:rPr>
            </w:rPrChange>
          </w:rPr>
          <w:delText>.</w:delText>
        </w:r>
      </w:del>
      <w:ins w:id="1271" w:author="HP" w:date="2020-11-21T17:21:00Z">
        <w:r w:rsidR="00274359" w:rsidRPr="007F134F">
          <w:rPr>
            <w:rFonts w:cs="Arial"/>
            <w:bCs w:val="0"/>
            <w:rPrChange w:id="1272" w:author="Michel Oliveira" w:date="2020-11-24T13:25:00Z">
              <w:rPr>
                <w:rFonts w:eastAsia="Arial" w:cs="Arial"/>
                <w:caps/>
                <w:color w:val="000000"/>
                <w:sz w:val="25"/>
                <w:szCs w:val="24"/>
              </w:rPr>
            </w:rPrChange>
          </w:rPr>
          <w:t xml:space="preserve"> </w:t>
        </w:r>
      </w:ins>
      <w:r w:rsidRPr="007F134F">
        <w:rPr>
          <w:rFonts w:cs="Arial"/>
          <w:bCs w:val="0"/>
          <w:rPrChange w:id="1273" w:author="Michel Oliveira" w:date="2020-11-24T13:25:00Z">
            <w:rPr>
              <w:rFonts w:eastAsia="Arial" w:cs="Arial"/>
              <w:caps/>
              <w:color w:val="000000"/>
              <w:sz w:val="25"/>
              <w:szCs w:val="24"/>
            </w:rPr>
          </w:rPrChange>
        </w:rPr>
        <w:t>Tipos de eventos (Problema, Incidente / Emergência, Crise)</w:t>
      </w:r>
      <w:bookmarkEnd w:id="1265"/>
    </w:p>
    <w:p w14:paraId="4713BA87" w14:textId="0E2372DF" w:rsidR="00384957" w:rsidRPr="007F134F" w:rsidRDefault="00384957" w:rsidP="00384957">
      <w:pPr>
        <w:rPr>
          <w:rFonts w:ascii="Arial" w:hAnsi="Arial" w:cs="Arial"/>
        </w:rPr>
      </w:pPr>
    </w:p>
    <w:p w14:paraId="00FA9634" w14:textId="03C0F288" w:rsidR="00384957" w:rsidRPr="007F134F" w:rsidRDefault="00384957" w:rsidP="004B4BB7">
      <w:pPr>
        <w:ind w:firstLine="357"/>
        <w:rPr>
          <w:rFonts w:ascii="Arial" w:hAnsi="Arial" w:cs="Arial"/>
          <w:sz w:val="24"/>
          <w:szCs w:val="24"/>
        </w:rPr>
      </w:pPr>
      <w:r w:rsidRPr="007F134F">
        <w:rPr>
          <w:rFonts w:ascii="Arial" w:hAnsi="Arial" w:cs="Arial"/>
          <w:sz w:val="24"/>
          <w:szCs w:val="24"/>
        </w:rPr>
        <w:t>O texto a seguir foi retirado do Manual de Gestão de Crises para Relação com Investidores</w:t>
      </w:r>
      <w:r w:rsidR="00AF5027" w:rsidRPr="007F134F">
        <w:rPr>
          <w:rFonts w:ascii="Arial" w:hAnsi="Arial" w:cs="Arial"/>
          <w:sz w:val="24"/>
          <w:szCs w:val="24"/>
        </w:rPr>
        <w:t>, e refere-se ao gráfico do tópico anterior.</w:t>
      </w:r>
      <w:r w:rsidRPr="007F134F">
        <w:rPr>
          <w:rFonts w:ascii="Arial" w:hAnsi="Arial" w:cs="Arial"/>
          <w:sz w:val="24"/>
          <w:szCs w:val="24"/>
        </w:rPr>
        <w:t xml:space="preserve"> (IBRI, 2015)</w:t>
      </w:r>
    </w:p>
    <w:commentRangeStart w:id="1274"/>
    <w:p w14:paraId="63466193" w14:textId="5D44ACAF" w:rsidR="003B4555" w:rsidRPr="007F134F" w:rsidRDefault="00283320">
      <w:pPr>
        <w:pStyle w:val="PargrafodaLista"/>
        <w:numPr>
          <w:ilvl w:val="0"/>
          <w:numId w:val="24"/>
        </w:numPr>
        <w:spacing w:before="480" w:after="0" w:line="360" w:lineRule="auto"/>
        <w:ind w:left="714" w:hanging="357"/>
        <w:rPr>
          <w:rFonts w:ascii="Arial" w:hAnsi="Arial" w:cs="Arial"/>
          <w:caps/>
          <w:rPrChange w:id="1275" w:author="Michel Oliveira" w:date="2020-11-24T13:27:00Z">
            <w:rPr/>
          </w:rPrChange>
        </w:rPr>
        <w:pPrChange w:id="1276" w:author="Michel Oliveira" w:date="2020-11-24T13:28:00Z">
          <w:pPr>
            <w:jc w:val="both"/>
          </w:pPr>
        </w:pPrChange>
      </w:pPr>
      <w:customXmlDelRangeStart w:id="1277" w:author="Michel Oliveira" w:date="2020-11-24T13:27:00Z"/>
      <w:sdt>
        <w:sdtPr>
          <w:rPr>
            <w:rFonts w:ascii="Arial" w:hAnsi="Arial" w:cs="Arial"/>
            <w:b/>
            <w:color w:val="auto"/>
            <w:kern w:val="24"/>
            <w:sz w:val="24"/>
          </w:rPr>
          <w:tag w:val="goog_rdk_57"/>
          <w:id w:val="405430177"/>
        </w:sdtPr>
        <w:sdtContent>
          <w:customXmlDelRangeEnd w:id="1277"/>
          <w:customXmlDelRangeStart w:id="1278" w:author="Michel Oliveira" w:date="2020-11-24T13:27:00Z"/>
        </w:sdtContent>
      </w:sdt>
      <w:customXmlDelRangeEnd w:id="1278"/>
      <w:r w:rsidR="00136E5B" w:rsidRPr="007F134F">
        <w:rPr>
          <w:rFonts w:ascii="Arial" w:hAnsi="Arial" w:cs="Arial"/>
          <w:b/>
          <w:color w:val="auto"/>
          <w:kern w:val="24"/>
          <w:sz w:val="24"/>
          <w:rPrChange w:id="1279" w:author="Michel Oliveira" w:date="2020-11-24T13:28:00Z">
            <w:rPr/>
          </w:rPrChange>
        </w:rPr>
        <w:t>Problema</w:t>
      </w:r>
    </w:p>
    <w:p w14:paraId="1E1A3240" w14:textId="45CE31DA" w:rsidR="003B4555" w:rsidRPr="007F134F" w:rsidRDefault="00136E5B" w:rsidP="00831D33">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Problemas são eventos decorrentes do dia a dia, que, quando não monitorados e tratados com a devida relevância, podem gerar impactos significativos dentro de uma organização.</w:t>
      </w:r>
      <w:ins w:id="1280" w:author="Michel Oliveira" w:date="2020-11-24T13:27:00Z">
        <w:r w:rsidR="00A55FB5" w:rsidRPr="007F134F">
          <w:rPr>
            <w:rFonts w:ascii="Arial" w:eastAsia="Arial" w:hAnsi="Arial" w:cs="Arial"/>
            <w:color w:val="000000"/>
            <w:sz w:val="24"/>
            <w:szCs w:val="24"/>
          </w:rPr>
          <w:t xml:space="preserve"> </w:t>
        </w:r>
      </w:ins>
    </w:p>
    <w:p w14:paraId="6E067FAA" w14:textId="02C752C0"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Para obter um melhor monitoramento dos problemas e ter uma avaliação mais detalhada de seus potenciais impactos, um processo de Gestão de Riscos faz-se necessário, para atuar de forma densa na obtenção de informações sobre controles e maturidade dos processos, entre outros aspectos de exposição.</w:t>
      </w:r>
    </w:p>
    <w:p w14:paraId="1A01E8F4" w14:textId="77777777" w:rsidR="003B4555" w:rsidRPr="007F134F" w:rsidRDefault="00136E5B">
      <w:pPr>
        <w:pStyle w:val="CabealhodoSumrio"/>
        <w:numPr>
          <w:ilvl w:val="0"/>
          <w:numId w:val="22"/>
        </w:numPr>
        <w:rPr>
          <w:rFonts w:ascii="Arial" w:hAnsi="Arial" w:cs="Arial"/>
          <w:b/>
          <w:bCs w:val="0"/>
          <w:color w:val="auto"/>
          <w:kern w:val="24"/>
          <w:sz w:val="24"/>
          <w:rPrChange w:id="1281" w:author="Michel Oliveira" w:date="2020-11-24T13:28:00Z">
            <w:rPr>
              <w:b/>
              <w:bCs/>
            </w:rPr>
          </w:rPrChange>
        </w:rPr>
        <w:pPrChange w:id="1282" w:author="Michel Oliveira" w:date="2020-11-24T13:18:00Z">
          <w:pPr>
            <w:jc w:val="both"/>
          </w:pPr>
        </w:pPrChange>
      </w:pPr>
      <w:r w:rsidRPr="007F134F">
        <w:rPr>
          <w:rFonts w:ascii="Arial" w:eastAsia="WenQuanYi Micro Hei" w:hAnsi="Arial" w:cs="Arial"/>
          <w:b/>
          <w:bCs w:val="0"/>
          <w:caps w:val="0"/>
          <w:color w:val="auto"/>
          <w:kern w:val="24"/>
          <w:sz w:val="24"/>
          <w:szCs w:val="22"/>
          <w:lang w:eastAsia="zh-CN"/>
          <w:rPrChange w:id="1283" w:author="Michel Oliveira" w:date="2020-11-24T13:28:00Z">
            <w:rPr>
              <w:rFonts w:ascii="Arial" w:eastAsia="Arial" w:hAnsi="Arial" w:cs="Arial"/>
              <w:b/>
              <w:caps/>
              <w:color w:val="000000"/>
              <w:sz w:val="24"/>
              <w:szCs w:val="24"/>
            </w:rPr>
          </w:rPrChange>
        </w:rPr>
        <w:t>Incidente / Emergência</w:t>
      </w:r>
    </w:p>
    <w:p w14:paraId="565290D6" w14:textId="61540EAB" w:rsidR="003B4555" w:rsidRPr="007F134F" w:rsidRDefault="00136E5B" w:rsidP="00831D33">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 xml:space="preserve">Incidente e Emergência são fatos ou eventos que não fazem parte da operação padrão de um serviço e que podem causar uma interrupção ou a redução na qualidade do serviço. A interrupção pode afetar sistemas automáticos de processamento, serviços de apoio ou operações de negócios essenciais que resultem na incapacidade de uma organização para prestar o serviço por um algum </w:t>
      </w:r>
      <w:r w:rsidR="0030745A" w:rsidRPr="007F134F">
        <w:rPr>
          <w:rFonts w:ascii="Arial" w:eastAsia="Arial" w:hAnsi="Arial" w:cs="Arial"/>
          <w:color w:val="000000"/>
          <w:sz w:val="24"/>
          <w:szCs w:val="24"/>
        </w:rPr>
        <w:t>período</w:t>
      </w:r>
      <w:r w:rsidRPr="007F134F">
        <w:rPr>
          <w:rFonts w:ascii="Arial" w:eastAsia="Arial" w:hAnsi="Arial" w:cs="Arial"/>
          <w:color w:val="000000"/>
          <w:sz w:val="24"/>
          <w:szCs w:val="24"/>
        </w:rPr>
        <w:t>.</w:t>
      </w:r>
    </w:p>
    <w:p w14:paraId="51CCC58A"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É sugerido que os incidentes e emergências sejam monitorados por meio da inserção de um ou mais processos voltados para a Gestão de Continuidade dos Negócios. Essa por sua vez ajudará a organização a responder de forma estruturada cenários que envolvam incidentes e emergências, garantindo assim alternativas tático-operacionais para a manutenção das operações de negócio de missão crítica.</w:t>
      </w:r>
    </w:p>
    <w:p w14:paraId="546DC570" w14:textId="77777777" w:rsidR="003B4555" w:rsidRPr="007F134F" w:rsidRDefault="00136E5B">
      <w:pPr>
        <w:pStyle w:val="CabealhodoSumrio"/>
        <w:numPr>
          <w:ilvl w:val="0"/>
          <w:numId w:val="22"/>
        </w:numPr>
        <w:rPr>
          <w:rFonts w:ascii="Arial" w:hAnsi="Arial" w:cs="Arial"/>
          <w:b/>
          <w:color w:val="auto"/>
          <w:kern w:val="24"/>
          <w:sz w:val="24"/>
          <w:rPrChange w:id="1284" w:author="Michel Oliveira" w:date="2020-11-24T13:29:00Z">
            <w:rPr/>
          </w:rPrChange>
        </w:rPr>
        <w:pPrChange w:id="1285" w:author="Michel Oliveira" w:date="2020-11-24T13:18:00Z">
          <w:pPr>
            <w:jc w:val="both"/>
          </w:pPr>
        </w:pPrChange>
      </w:pPr>
      <w:r w:rsidRPr="007F134F">
        <w:rPr>
          <w:rFonts w:ascii="Arial" w:eastAsia="WenQuanYi Micro Hei" w:hAnsi="Arial" w:cs="Arial"/>
          <w:b/>
          <w:bCs w:val="0"/>
          <w:caps w:val="0"/>
          <w:color w:val="auto"/>
          <w:kern w:val="24"/>
          <w:sz w:val="24"/>
          <w:szCs w:val="22"/>
          <w:lang w:eastAsia="zh-CN"/>
          <w:rPrChange w:id="1286" w:author="Michel Oliveira" w:date="2020-11-24T13:29:00Z">
            <w:rPr>
              <w:bCs/>
              <w:caps/>
            </w:rPr>
          </w:rPrChange>
        </w:rPr>
        <w:t>Crise</w:t>
      </w:r>
    </w:p>
    <w:p w14:paraId="123C2BE3" w14:textId="77777777" w:rsidR="003B4555" w:rsidRPr="007F134F" w:rsidRDefault="00136E5B" w:rsidP="00831D33">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Crises podem ser classificadas como qualquer evento ou percepção negativa que possa trazer danos à imagem da organização ou prejudicar seu relacionamento com a sociedade, clientes, acionistas, investidores, parceiros, órgãos reguladores, poderes públicos e demais partes interessadas.</w:t>
      </w:r>
    </w:p>
    <w:p w14:paraId="3DCE7C06" w14:textId="77777777"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Uma organização pode ter processos estabelecidos para gerir interrupções rotineiras, porém, crises podem ser dinâmicas e imprevisíveis, dificultando sua gestão. Crises desafiam organizações, pessoas, funções e processos de forma não usual e necessitam de gestão e respostas dedicadas e dinâmicas.</w:t>
      </w:r>
    </w:p>
    <w:p w14:paraId="747FE146" w14:textId="7FC71F53" w:rsidR="003B4555" w:rsidRPr="007F134F" w:rsidRDefault="00627E81">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Os tratamentos para potenciais crises devem</w:t>
      </w:r>
      <w:r w:rsidR="00136E5B" w:rsidRPr="007F134F">
        <w:rPr>
          <w:rFonts w:ascii="Arial" w:eastAsia="Arial" w:hAnsi="Arial" w:cs="Arial"/>
          <w:color w:val="000000"/>
          <w:sz w:val="24"/>
          <w:szCs w:val="24"/>
        </w:rPr>
        <w:t xml:space="preserve"> ser </w:t>
      </w:r>
      <w:r w:rsidRPr="007F134F">
        <w:rPr>
          <w:rFonts w:ascii="Arial" w:eastAsia="Arial" w:hAnsi="Arial" w:cs="Arial"/>
          <w:color w:val="000000"/>
          <w:sz w:val="24"/>
          <w:szCs w:val="24"/>
        </w:rPr>
        <w:t>realizados</w:t>
      </w:r>
      <w:r w:rsidR="00136E5B" w:rsidRPr="007F134F">
        <w:rPr>
          <w:rFonts w:ascii="Arial" w:eastAsia="Arial" w:hAnsi="Arial" w:cs="Arial"/>
          <w:color w:val="000000"/>
          <w:sz w:val="24"/>
          <w:szCs w:val="24"/>
        </w:rPr>
        <w:t xml:space="preserve"> por meio da Gestão de Crises, cujo principal objetivo é gerenciar eventos de grande dimensão que podem comprometer a perenidade e a reputação de negócios.</w:t>
      </w:r>
      <w:commentRangeEnd w:id="1274"/>
      <w:r w:rsidR="00136E5B" w:rsidRPr="007F134F">
        <w:rPr>
          <w:rFonts w:ascii="Arial" w:hAnsi="Arial" w:cs="Arial"/>
          <w:rPrChange w:id="1287" w:author="HP" w:date="2020-11-21T18:37:00Z">
            <w:rPr/>
          </w:rPrChange>
        </w:rPr>
        <w:commentReference w:id="1274"/>
      </w:r>
    </w:p>
    <w:commentRangeStart w:id="1288"/>
    <w:p w14:paraId="2C7030AD" w14:textId="237326E7" w:rsidR="003B4555" w:rsidRPr="007F134F" w:rsidRDefault="00283320">
      <w:pPr>
        <w:pStyle w:val="CabealhodoSumrio"/>
        <w:numPr>
          <w:ilvl w:val="0"/>
          <w:numId w:val="22"/>
        </w:numPr>
        <w:rPr>
          <w:rFonts w:ascii="Arial" w:hAnsi="Arial" w:cs="Arial"/>
          <w:b/>
          <w:color w:val="auto"/>
          <w:kern w:val="24"/>
          <w:sz w:val="24"/>
          <w:rPrChange w:id="1289" w:author="Michel Oliveira" w:date="2020-11-24T13:29:00Z">
            <w:rPr/>
          </w:rPrChange>
        </w:rPr>
        <w:pPrChange w:id="1290" w:author="Michel Oliveira" w:date="2020-11-24T13:18:00Z">
          <w:pPr>
            <w:spacing w:after="0" w:line="360" w:lineRule="auto"/>
            <w:jc w:val="both"/>
          </w:pPr>
        </w:pPrChange>
      </w:pPr>
      <w:sdt>
        <w:sdtPr>
          <w:rPr>
            <w:rFonts w:ascii="Arial" w:eastAsia="WenQuanYi Micro Hei" w:hAnsi="Arial" w:cs="Arial"/>
            <w:b/>
            <w:bCs w:val="0"/>
            <w:caps w:val="0"/>
            <w:color w:val="auto"/>
            <w:kern w:val="24"/>
            <w:sz w:val="24"/>
            <w:szCs w:val="22"/>
            <w:lang w:eastAsia="zh-CN"/>
          </w:rPr>
          <w:tag w:val="goog_rdk_58"/>
          <w:id w:val="171776251"/>
          <w:showingPlcHdr/>
        </w:sdtPr>
        <w:sdtContent>
          <w:r w:rsidR="00A55FB5" w:rsidRPr="007F134F">
            <w:rPr>
              <w:rFonts w:ascii="Arial" w:eastAsia="WenQuanYi Micro Hei" w:hAnsi="Arial" w:cs="Arial"/>
              <w:b/>
              <w:bCs w:val="0"/>
              <w:caps w:val="0"/>
              <w:color w:val="auto"/>
              <w:kern w:val="24"/>
              <w:sz w:val="24"/>
              <w:szCs w:val="22"/>
              <w:lang w:eastAsia="zh-CN"/>
              <w:rPrChange w:id="1291" w:author="Michel Oliveira" w:date="2020-11-24T13:29:00Z">
                <w:rPr>
                  <w:bCs/>
                  <w:caps/>
                </w:rPr>
              </w:rPrChange>
            </w:rPr>
            <w:t xml:space="preserve">     </w:t>
          </w:r>
        </w:sdtContent>
      </w:sdt>
      <w:r w:rsidR="00136E5B" w:rsidRPr="007F134F">
        <w:rPr>
          <w:rFonts w:ascii="Arial" w:eastAsia="WenQuanYi Micro Hei" w:hAnsi="Arial" w:cs="Arial"/>
          <w:b/>
          <w:bCs w:val="0"/>
          <w:caps w:val="0"/>
          <w:color w:val="auto"/>
          <w:kern w:val="24"/>
          <w:sz w:val="24"/>
          <w:szCs w:val="22"/>
          <w:lang w:eastAsia="zh-CN"/>
          <w:rPrChange w:id="1292" w:author="Michel Oliveira" w:date="2020-11-24T13:29:00Z">
            <w:rPr>
              <w:bCs/>
              <w:caps/>
            </w:rPr>
          </w:rPrChange>
        </w:rPr>
        <w:t>Modelo de gestão de crises</w:t>
      </w:r>
      <w:commentRangeEnd w:id="1288"/>
      <w:r w:rsidR="00136E5B" w:rsidRPr="007F134F">
        <w:rPr>
          <w:rFonts w:ascii="Arial" w:eastAsia="WenQuanYi Micro Hei" w:hAnsi="Arial" w:cs="Arial"/>
          <w:b/>
          <w:bCs w:val="0"/>
          <w:caps w:val="0"/>
          <w:color w:val="auto"/>
          <w:kern w:val="24"/>
          <w:sz w:val="24"/>
          <w:szCs w:val="22"/>
          <w:lang w:eastAsia="zh-CN"/>
          <w:rPrChange w:id="1293" w:author="Michel Oliveira" w:date="2020-11-24T13:29:00Z">
            <w:rPr>
              <w:bCs/>
              <w:caps/>
            </w:rPr>
          </w:rPrChange>
        </w:rPr>
        <w:commentReference w:id="1288"/>
      </w:r>
    </w:p>
    <w:p w14:paraId="67082A52" w14:textId="77777777" w:rsidR="003B4555" w:rsidRPr="007F134F" w:rsidRDefault="003B4555" w:rsidP="00831D33">
      <w:pPr>
        <w:spacing w:after="0" w:line="360" w:lineRule="auto"/>
        <w:ind w:firstLine="709"/>
        <w:jc w:val="both"/>
        <w:rPr>
          <w:rFonts w:ascii="Arial" w:eastAsia="Arial" w:hAnsi="Arial" w:cs="Arial"/>
          <w:color w:val="000000"/>
          <w:sz w:val="24"/>
          <w:szCs w:val="24"/>
        </w:rPr>
      </w:pPr>
    </w:p>
    <w:p w14:paraId="3F4C84F3" w14:textId="77777777" w:rsidR="003B4555" w:rsidRPr="007F134F" w:rsidRDefault="00136E5B" w:rsidP="00831D33">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 definição de um modelo de gestão de crises para suportar a integração adequada das linhas de defesa orienta o desenvolvimento da resiliência empresarial e a priorização tempestiva de determinados eventos, minimizando a exposição a cenários de crise. Demonstramos abaixo o modelo de integração das linhas de defesa:</w:t>
      </w:r>
    </w:p>
    <w:p w14:paraId="75952D19" w14:textId="77777777" w:rsidR="003B4555" w:rsidRPr="007F134F" w:rsidRDefault="003B4555">
      <w:pPr>
        <w:spacing w:after="0" w:line="360" w:lineRule="auto"/>
        <w:ind w:firstLine="709"/>
        <w:jc w:val="both"/>
        <w:rPr>
          <w:rFonts w:ascii="Arial" w:eastAsia="Arial" w:hAnsi="Arial" w:cs="Arial"/>
          <w:color w:val="000000"/>
          <w:sz w:val="24"/>
          <w:szCs w:val="24"/>
        </w:rPr>
      </w:pPr>
    </w:p>
    <w:p w14:paraId="76F01B94" w14:textId="22EA6AFD" w:rsidR="003B4555" w:rsidRPr="007F134F" w:rsidRDefault="001913DD">
      <w:pPr>
        <w:spacing w:after="0" w:line="360" w:lineRule="auto"/>
        <w:ind w:firstLine="709"/>
        <w:jc w:val="both"/>
        <w:rPr>
          <w:rFonts w:ascii="Arial" w:eastAsia="Arial" w:hAnsi="Arial" w:cs="Arial"/>
          <w:color w:val="000000"/>
          <w:sz w:val="24"/>
          <w:szCs w:val="24"/>
        </w:rPr>
      </w:pPr>
      <w:r w:rsidRPr="007F134F">
        <w:rPr>
          <w:rFonts w:ascii="Arial" w:hAnsi="Arial" w:cs="Arial"/>
          <w:noProof/>
          <w:lang w:eastAsia="pt-BR"/>
        </w:rPr>
        <w:lastRenderedPageBreak/>
        <mc:AlternateContent>
          <mc:Choice Requires="wps">
            <w:drawing>
              <wp:anchor distT="0" distB="0" distL="114300" distR="114300" simplePos="0" relativeHeight="251666432" behindDoc="0" locked="0" layoutInCell="1" allowOverlap="1" wp14:anchorId="16173EA2" wp14:editId="28B49465">
                <wp:simplePos x="0" y="0"/>
                <wp:positionH relativeFrom="column">
                  <wp:posOffset>0</wp:posOffset>
                </wp:positionH>
                <wp:positionV relativeFrom="paragraph">
                  <wp:posOffset>2103755</wp:posOffset>
                </wp:positionV>
                <wp:extent cx="5450840"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5450840" cy="635"/>
                        </a:xfrm>
                        <a:prstGeom prst="rect">
                          <a:avLst/>
                        </a:prstGeom>
                        <a:solidFill>
                          <a:prstClr val="white"/>
                        </a:solidFill>
                        <a:ln>
                          <a:noFill/>
                        </a:ln>
                      </wps:spPr>
                      <wps:txbx>
                        <w:txbxContent>
                          <w:p w14:paraId="695FDF6A" w14:textId="44C7C39D" w:rsidR="00283320" w:rsidRPr="00627E81" w:rsidRDefault="00283320" w:rsidP="001913DD">
                            <w:pPr>
                              <w:pStyle w:val="Legenda"/>
                              <w:jc w:val="center"/>
                              <w:rPr>
                                <w:rFonts w:ascii="Arial" w:hAnsi="Arial" w:cs="Arial"/>
                                <w:i w:val="0"/>
                                <w:iCs w:val="0"/>
                                <w:noProof/>
                                <w:sz w:val="20"/>
                              </w:rPr>
                            </w:pPr>
                            <w:bookmarkStart w:id="1294" w:name="_Toc58248351"/>
                            <w:r w:rsidRPr="00627E81">
                              <w:rPr>
                                <w:rFonts w:ascii="Arial" w:hAnsi="Arial" w:cs="Arial"/>
                                <w:b/>
                                <w:bCs/>
                                <w:i w:val="0"/>
                                <w:iCs w:val="0"/>
                                <w:sz w:val="20"/>
                              </w:rPr>
                              <w:t xml:space="preserve">Figura </w:t>
                            </w:r>
                            <w:r w:rsidRPr="00627E81">
                              <w:rPr>
                                <w:rFonts w:ascii="Arial" w:hAnsi="Arial" w:cs="Arial"/>
                                <w:b/>
                                <w:bCs/>
                                <w:i w:val="0"/>
                                <w:iCs w:val="0"/>
                                <w:sz w:val="20"/>
                              </w:rPr>
                              <w:fldChar w:fldCharType="begin"/>
                            </w:r>
                            <w:r w:rsidRPr="00627E81">
                              <w:rPr>
                                <w:rFonts w:ascii="Arial" w:hAnsi="Arial" w:cs="Arial"/>
                                <w:b/>
                                <w:bCs/>
                                <w:i w:val="0"/>
                                <w:iCs w:val="0"/>
                                <w:sz w:val="20"/>
                              </w:rPr>
                              <w:instrText xml:space="preserve"> SEQ Figura \* ARABIC </w:instrText>
                            </w:r>
                            <w:r w:rsidRPr="00627E81">
                              <w:rPr>
                                <w:rFonts w:ascii="Arial" w:hAnsi="Arial" w:cs="Arial"/>
                                <w:b/>
                                <w:bCs/>
                                <w:i w:val="0"/>
                                <w:iCs w:val="0"/>
                                <w:sz w:val="20"/>
                              </w:rPr>
                              <w:fldChar w:fldCharType="separate"/>
                            </w:r>
                            <w:r w:rsidR="007C5150">
                              <w:rPr>
                                <w:rFonts w:ascii="Arial" w:hAnsi="Arial" w:cs="Arial"/>
                                <w:b/>
                                <w:bCs/>
                                <w:i w:val="0"/>
                                <w:iCs w:val="0"/>
                                <w:noProof/>
                                <w:sz w:val="20"/>
                              </w:rPr>
                              <w:t>3</w:t>
                            </w:r>
                            <w:r w:rsidRPr="00627E81">
                              <w:rPr>
                                <w:rFonts w:ascii="Arial" w:hAnsi="Arial" w:cs="Arial"/>
                                <w:b/>
                                <w:bCs/>
                                <w:i w:val="0"/>
                                <w:iCs w:val="0"/>
                                <w:sz w:val="20"/>
                              </w:rPr>
                              <w:fldChar w:fldCharType="end"/>
                            </w:r>
                            <w:r w:rsidRPr="00627E81">
                              <w:rPr>
                                <w:rFonts w:ascii="Arial" w:hAnsi="Arial" w:cs="Arial"/>
                                <w:i w:val="0"/>
                                <w:iCs w:val="0"/>
                                <w:sz w:val="20"/>
                              </w:rPr>
                              <w:t xml:space="preserve"> - Modelo de integração das linhas de defesa (Fonte: [IBRI, 2015])</w:t>
                            </w:r>
                            <w:bookmarkEnd w:id="12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73EA2" id="Caixa de Texto 27" o:spid="_x0000_s1027" type="#_x0000_t202" style="position:absolute;left:0;text-align:left;margin-left:0;margin-top:165.65pt;width:42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JqMwIAAGw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" stroked="f">
                <v:textbox style="mso-fit-shape-to-text:t" inset="0,0,0,0">
                  <w:txbxContent>
                    <w:p w14:paraId="695FDF6A" w14:textId="44C7C39D" w:rsidR="00283320" w:rsidRPr="00627E81" w:rsidRDefault="00283320" w:rsidP="001913DD">
                      <w:pPr>
                        <w:pStyle w:val="Legenda"/>
                        <w:jc w:val="center"/>
                        <w:rPr>
                          <w:rFonts w:ascii="Arial" w:hAnsi="Arial" w:cs="Arial"/>
                          <w:i w:val="0"/>
                          <w:iCs w:val="0"/>
                          <w:noProof/>
                          <w:sz w:val="20"/>
                        </w:rPr>
                      </w:pPr>
                      <w:bookmarkStart w:id="1295" w:name="_Toc58248351"/>
                      <w:r w:rsidRPr="00627E81">
                        <w:rPr>
                          <w:rFonts w:ascii="Arial" w:hAnsi="Arial" w:cs="Arial"/>
                          <w:b/>
                          <w:bCs/>
                          <w:i w:val="0"/>
                          <w:iCs w:val="0"/>
                          <w:sz w:val="20"/>
                        </w:rPr>
                        <w:t xml:space="preserve">Figura </w:t>
                      </w:r>
                      <w:r w:rsidRPr="00627E81">
                        <w:rPr>
                          <w:rFonts w:ascii="Arial" w:hAnsi="Arial" w:cs="Arial"/>
                          <w:b/>
                          <w:bCs/>
                          <w:i w:val="0"/>
                          <w:iCs w:val="0"/>
                          <w:sz w:val="20"/>
                        </w:rPr>
                        <w:fldChar w:fldCharType="begin"/>
                      </w:r>
                      <w:r w:rsidRPr="00627E81">
                        <w:rPr>
                          <w:rFonts w:ascii="Arial" w:hAnsi="Arial" w:cs="Arial"/>
                          <w:b/>
                          <w:bCs/>
                          <w:i w:val="0"/>
                          <w:iCs w:val="0"/>
                          <w:sz w:val="20"/>
                        </w:rPr>
                        <w:instrText xml:space="preserve"> SEQ Figura \* ARABIC </w:instrText>
                      </w:r>
                      <w:r w:rsidRPr="00627E81">
                        <w:rPr>
                          <w:rFonts w:ascii="Arial" w:hAnsi="Arial" w:cs="Arial"/>
                          <w:b/>
                          <w:bCs/>
                          <w:i w:val="0"/>
                          <w:iCs w:val="0"/>
                          <w:sz w:val="20"/>
                        </w:rPr>
                        <w:fldChar w:fldCharType="separate"/>
                      </w:r>
                      <w:r w:rsidR="007C5150">
                        <w:rPr>
                          <w:rFonts w:ascii="Arial" w:hAnsi="Arial" w:cs="Arial"/>
                          <w:b/>
                          <w:bCs/>
                          <w:i w:val="0"/>
                          <w:iCs w:val="0"/>
                          <w:noProof/>
                          <w:sz w:val="20"/>
                        </w:rPr>
                        <w:t>3</w:t>
                      </w:r>
                      <w:r w:rsidRPr="00627E81">
                        <w:rPr>
                          <w:rFonts w:ascii="Arial" w:hAnsi="Arial" w:cs="Arial"/>
                          <w:b/>
                          <w:bCs/>
                          <w:i w:val="0"/>
                          <w:iCs w:val="0"/>
                          <w:sz w:val="20"/>
                        </w:rPr>
                        <w:fldChar w:fldCharType="end"/>
                      </w:r>
                      <w:r w:rsidRPr="00627E81">
                        <w:rPr>
                          <w:rFonts w:ascii="Arial" w:hAnsi="Arial" w:cs="Arial"/>
                          <w:i w:val="0"/>
                          <w:iCs w:val="0"/>
                          <w:sz w:val="20"/>
                        </w:rPr>
                        <w:t xml:space="preserve"> - Modelo de integração das linhas de defesa (Fonte: [IBRI, 2015])</w:t>
                      </w:r>
                      <w:bookmarkEnd w:id="1295"/>
                    </w:p>
                  </w:txbxContent>
                </v:textbox>
                <w10:wrap type="topAndBottom"/>
              </v:shape>
            </w:pict>
          </mc:Fallback>
        </mc:AlternateContent>
      </w:r>
      <w:r w:rsidR="00136E5B" w:rsidRPr="007F134F">
        <w:rPr>
          <w:rFonts w:ascii="Arial" w:hAnsi="Arial" w:cs="Arial"/>
          <w:noProof/>
          <w:lang w:eastAsia="pt-BR"/>
          <w:rPrChange w:id="1296" w:author="HP" w:date="2020-11-21T18:37:00Z">
            <w:rPr>
              <w:noProof/>
              <w:lang w:eastAsia="pt-BR"/>
            </w:rPr>
          </w:rPrChange>
        </w:rPr>
        <w:drawing>
          <wp:anchor distT="0" distB="0" distL="0" distR="0" simplePos="0" relativeHeight="251662336" behindDoc="0" locked="0" layoutInCell="1" allowOverlap="1" wp14:anchorId="5A165651" wp14:editId="25FA5651">
            <wp:simplePos x="0" y="0"/>
            <wp:positionH relativeFrom="column">
              <wp:posOffset>0</wp:posOffset>
            </wp:positionH>
            <wp:positionV relativeFrom="paragraph">
              <wp:posOffset>266065</wp:posOffset>
            </wp:positionV>
            <wp:extent cx="5450840" cy="1780540"/>
            <wp:effectExtent l="0" t="0" r="0" b="0"/>
            <wp:wrapTopAndBottom distT="0" distB="0"/>
            <wp:docPr id="1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450840" cy="1780540"/>
                    </a:xfrm>
                    <a:prstGeom prst="rect">
                      <a:avLst/>
                    </a:prstGeom>
                    <a:ln/>
                  </pic:spPr>
                </pic:pic>
              </a:graphicData>
            </a:graphic>
          </wp:anchor>
        </w:drawing>
      </w:r>
    </w:p>
    <w:p w14:paraId="79D99652" w14:textId="77777777" w:rsidR="003B4555" w:rsidRPr="007F134F" w:rsidRDefault="003B4555">
      <w:pPr>
        <w:spacing w:after="0" w:line="360" w:lineRule="auto"/>
        <w:ind w:firstLine="709"/>
        <w:jc w:val="both"/>
        <w:rPr>
          <w:rFonts w:ascii="Arial" w:eastAsia="Arial" w:hAnsi="Arial" w:cs="Arial"/>
          <w:color w:val="000000"/>
          <w:sz w:val="24"/>
          <w:szCs w:val="24"/>
        </w:rPr>
      </w:pPr>
    </w:p>
    <w:p w14:paraId="53EA9F75" w14:textId="5C10FF21" w:rsidR="009109AC" w:rsidRPr="007F134F" w:rsidRDefault="00136E5B" w:rsidP="00D56CA7">
      <w:pPr>
        <w:spacing w:after="0" w:line="360" w:lineRule="auto"/>
        <w:ind w:firstLine="709"/>
        <w:jc w:val="both"/>
        <w:rPr>
          <w:ins w:id="1297" w:author="HP" w:date="2020-11-21T18:48:00Z"/>
          <w:rFonts w:ascii="Arial" w:eastAsia="Arial" w:hAnsi="Arial" w:cs="Arial"/>
          <w:color w:val="000000"/>
          <w:sz w:val="24"/>
          <w:szCs w:val="24"/>
        </w:rPr>
      </w:pPr>
      <w:r w:rsidRPr="007F134F">
        <w:rPr>
          <w:rFonts w:ascii="Arial" w:eastAsia="Arial" w:hAnsi="Arial" w:cs="Arial"/>
          <w:color w:val="000000"/>
          <w:sz w:val="24"/>
          <w:szCs w:val="24"/>
        </w:rPr>
        <w:t>Todas estas etapas devem estar sinergicamente ligadas e a manutenção é de extrema importância para que o plano seja executado imediatamente na sua ativação.</w:t>
      </w:r>
    </w:p>
    <w:p w14:paraId="20E6B764" w14:textId="188F641A" w:rsidR="009109AC" w:rsidRPr="007F134F" w:rsidRDefault="009109AC">
      <w:pPr>
        <w:spacing w:after="0" w:line="360" w:lineRule="auto"/>
        <w:ind w:firstLine="709"/>
        <w:jc w:val="both"/>
        <w:rPr>
          <w:rFonts w:ascii="Arial" w:eastAsia="Arial" w:hAnsi="Arial" w:cs="Arial"/>
          <w:color w:val="000000"/>
          <w:sz w:val="24"/>
          <w:szCs w:val="24"/>
        </w:rPr>
      </w:pPr>
    </w:p>
    <w:p w14:paraId="4FFFE773" w14:textId="275F14D9" w:rsidR="00102B30" w:rsidRPr="007F134F" w:rsidRDefault="00102B30">
      <w:pPr>
        <w:spacing w:after="0" w:line="360" w:lineRule="auto"/>
        <w:ind w:firstLine="709"/>
        <w:jc w:val="both"/>
        <w:rPr>
          <w:rFonts w:ascii="Arial" w:eastAsia="Arial" w:hAnsi="Arial" w:cs="Arial"/>
          <w:color w:val="000000"/>
          <w:sz w:val="24"/>
          <w:szCs w:val="24"/>
        </w:rPr>
      </w:pPr>
    </w:p>
    <w:p w14:paraId="05AF9C28" w14:textId="3D065D68" w:rsidR="00102B30" w:rsidRPr="007F134F" w:rsidRDefault="00102B30">
      <w:pPr>
        <w:spacing w:after="0" w:line="360" w:lineRule="auto"/>
        <w:ind w:firstLine="709"/>
        <w:jc w:val="both"/>
        <w:rPr>
          <w:rFonts w:ascii="Arial" w:eastAsia="Arial" w:hAnsi="Arial" w:cs="Arial"/>
          <w:color w:val="000000"/>
          <w:sz w:val="24"/>
          <w:szCs w:val="24"/>
        </w:rPr>
      </w:pPr>
    </w:p>
    <w:p w14:paraId="383A456F" w14:textId="2E868752" w:rsidR="00102B30" w:rsidRPr="007F134F" w:rsidRDefault="00102B30">
      <w:pPr>
        <w:spacing w:after="0" w:line="360" w:lineRule="auto"/>
        <w:ind w:firstLine="709"/>
        <w:jc w:val="both"/>
        <w:rPr>
          <w:rFonts w:ascii="Arial" w:eastAsia="Arial" w:hAnsi="Arial" w:cs="Arial"/>
          <w:color w:val="000000"/>
          <w:sz w:val="24"/>
          <w:szCs w:val="24"/>
        </w:rPr>
      </w:pPr>
    </w:p>
    <w:p w14:paraId="7A022004" w14:textId="3E932161" w:rsidR="00102B30" w:rsidRPr="007F134F" w:rsidRDefault="00102B30">
      <w:pPr>
        <w:spacing w:after="0" w:line="360" w:lineRule="auto"/>
        <w:ind w:firstLine="709"/>
        <w:jc w:val="both"/>
        <w:rPr>
          <w:rFonts w:ascii="Arial" w:eastAsia="Arial" w:hAnsi="Arial" w:cs="Arial"/>
          <w:color w:val="000000"/>
          <w:sz w:val="24"/>
          <w:szCs w:val="24"/>
        </w:rPr>
      </w:pPr>
    </w:p>
    <w:p w14:paraId="2D745DAE" w14:textId="643AB513" w:rsidR="00102B30" w:rsidRPr="007F134F" w:rsidRDefault="00102B30">
      <w:pPr>
        <w:spacing w:after="0" w:line="360" w:lineRule="auto"/>
        <w:ind w:firstLine="709"/>
        <w:jc w:val="both"/>
        <w:rPr>
          <w:rFonts w:ascii="Arial" w:eastAsia="Arial" w:hAnsi="Arial" w:cs="Arial"/>
          <w:color w:val="000000"/>
          <w:sz w:val="24"/>
          <w:szCs w:val="24"/>
        </w:rPr>
      </w:pPr>
    </w:p>
    <w:p w14:paraId="3B418414" w14:textId="0A5EC46F" w:rsidR="00102B30" w:rsidRDefault="00102B30">
      <w:pPr>
        <w:spacing w:after="0" w:line="360" w:lineRule="auto"/>
        <w:ind w:firstLine="709"/>
        <w:jc w:val="both"/>
        <w:rPr>
          <w:rFonts w:ascii="Arial" w:eastAsia="Arial" w:hAnsi="Arial" w:cs="Arial"/>
          <w:color w:val="000000"/>
          <w:sz w:val="24"/>
          <w:szCs w:val="24"/>
        </w:rPr>
      </w:pPr>
    </w:p>
    <w:p w14:paraId="70A2938A" w14:textId="77777777" w:rsidR="00B938C8" w:rsidRPr="007F134F" w:rsidRDefault="00B938C8">
      <w:pPr>
        <w:spacing w:after="0" w:line="360" w:lineRule="auto"/>
        <w:ind w:firstLine="709"/>
        <w:jc w:val="both"/>
        <w:rPr>
          <w:rFonts w:ascii="Arial" w:eastAsia="Arial" w:hAnsi="Arial" w:cs="Arial"/>
          <w:color w:val="000000"/>
          <w:sz w:val="24"/>
          <w:szCs w:val="24"/>
        </w:rPr>
      </w:pPr>
    </w:p>
    <w:p w14:paraId="4DFE5818" w14:textId="6BAA37B1" w:rsidR="00792AF8" w:rsidRPr="007F134F" w:rsidDel="00274359" w:rsidRDefault="00792AF8">
      <w:pPr>
        <w:pStyle w:val="Ttulo1"/>
        <w:rPr>
          <w:del w:id="1298" w:author="HP" w:date="2020-11-21T17:21:00Z"/>
        </w:rPr>
        <w:pPrChange w:id="1299" w:author="Michel Oliveira" w:date="2020-11-24T13:18:00Z">
          <w:pPr>
            <w:spacing w:after="0" w:line="360" w:lineRule="auto"/>
            <w:ind w:firstLine="709"/>
            <w:jc w:val="both"/>
          </w:pPr>
        </w:pPrChange>
      </w:pPr>
      <w:commentRangeStart w:id="1300"/>
    </w:p>
    <w:customXmlDelRangeStart w:id="1301" w:author="HP" w:date="2020-11-21T17:04:00Z"/>
    <w:commentRangeStart w:id="1302" w:displacedByCustomXml="next"/>
    <w:sdt>
      <w:sdtPr>
        <w:rPr>
          <w:b w:val="0"/>
          <w:caps w:val="0"/>
        </w:rPr>
        <w:tag w:val="goog_rdk_65"/>
        <w:id w:val="83190550"/>
      </w:sdtPr>
      <w:sdtContent>
        <w:customXmlDelRangeEnd w:id="1301"/>
        <w:p w14:paraId="3FDFFDCE" w14:textId="3EFD593B" w:rsidR="0000164F" w:rsidRPr="007F134F" w:rsidRDefault="00283320">
          <w:pPr>
            <w:pStyle w:val="Ttulo1"/>
            <w:rPr>
              <w:del w:id="1303" w:author="HP" w:date="2020-10-26T16:48:00Z"/>
              <w:rFonts w:eastAsia="WenQuanYi Micro Hei"/>
              <w:color w:val="00000A"/>
              <w:sz w:val="22"/>
              <w:szCs w:val="22"/>
              <w:rPrChange w:id="1304" w:author="HP" w:date="2020-11-21T18:37:00Z">
                <w:rPr>
                  <w:del w:id="1305" w:author="HP" w:date="2020-10-26T16:48:00Z"/>
                  <w:rFonts w:ascii="Arial" w:eastAsia="Arial" w:hAnsi="Arial" w:cs="Arial"/>
                  <w:color w:val="000000"/>
                  <w:sz w:val="24"/>
                  <w:szCs w:val="24"/>
                </w:rPr>
              </w:rPrChange>
            </w:rPr>
            <w:pPrChange w:id="1306" w:author="Michel Oliveira" w:date="2020-11-24T13:18:00Z">
              <w:pPr>
                <w:spacing w:after="0" w:line="360" w:lineRule="auto"/>
                <w:ind w:firstLine="709"/>
                <w:jc w:val="both"/>
              </w:pPr>
            </w:pPrChange>
          </w:pPr>
          <w:customXmlDelRangeStart w:id="1307" w:author="HP" w:date="2020-11-21T17:04:00Z"/>
          <w:sdt>
            <w:sdtPr>
              <w:rPr>
                <w:b w:val="0"/>
                <w:caps w:val="0"/>
              </w:rPr>
              <w:tag w:val="goog_rdk_64"/>
              <w:id w:val="-2147112109"/>
            </w:sdtPr>
            <w:sdtContent>
              <w:customXmlDelRangeEnd w:id="1307"/>
              <w:customXmlDelRangeStart w:id="1308" w:author="HP" w:date="2020-11-21T17:04:00Z"/>
            </w:sdtContent>
          </w:sdt>
          <w:customXmlDelRangeEnd w:id="1308"/>
        </w:p>
        <w:customXmlDelRangeStart w:id="1309" w:author="HP" w:date="2020-11-21T17:04:00Z"/>
      </w:sdtContent>
    </w:sdt>
    <w:customXmlDelRangeEnd w:id="1309"/>
    <w:p w14:paraId="0F1892B1" w14:textId="4E073B2A" w:rsidR="003B4555" w:rsidRPr="007F134F" w:rsidRDefault="00136E5B">
      <w:pPr>
        <w:pStyle w:val="Ttulo1"/>
        <w:rPr>
          <w:i/>
          <w:rPrChange w:id="1310" w:author="HP" w:date="2020-11-21T18:37:00Z">
            <w:rPr/>
          </w:rPrChange>
        </w:rPr>
        <w:pPrChange w:id="1311" w:author="Michel Oliveira" w:date="2020-11-24T13:18:00Z">
          <w:pPr>
            <w:pStyle w:val="Ttulo1"/>
            <w:numPr>
              <w:numId w:val="1"/>
            </w:numPr>
            <w:ind w:left="432" w:hanging="432"/>
          </w:pPr>
        </w:pPrChange>
      </w:pPr>
      <w:bookmarkStart w:id="1312" w:name="_Toc58248399"/>
      <w:r w:rsidRPr="007F134F">
        <w:rPr>
          <w:rPrChange w:id="1313" w:author="HP" w:date="2020-11-21T18:37:00Z">
            <w:rPr>
              <w:smallCaps/>
            </w:rPr>
          </w:rPrChange>
        </w:rPr>
        <w:t xml:space="preserve">3 MIGRAÇÃO DE SERVIÇOS DE TI PARA A CLOUD EM UM CENÁRIO DE </w:t>
      </w:r>
      <w:commentRangeEnd w:id="1302"/>
      <w:r w:rsidR="00792AF8" w:rsidRPr="007F134F">
        <w:rPr>
          <w:rStyle w:val="Refdecomentrio"/>
          <w:rFonts w:eastAsia="WenQuanYi Micro Hei"/>
        </w:rPr>
        <w:commentReference w:id="1302"/>
      </w:r>
      <w:r w:rsidRPr="007F134F">
        <w:rPr>
          <w:rPrChange w:id="1314" w:author="HP" w:date="2020-11-21T18:37:00Z">
            <w:rPr>
              <w:smallCaps/>
            </w:rPr>
          </w:rPrChange>
        </w:rPr>
        <w:t>URGÊNCIA E INCERTEZA DEVIDO À COVID-19</w:t>
      </w:r>
      <w:commentRangeEnd w:id="1300"/>
      <w:r w:rsidR="00DF1195" w:rsidRPr="007F134F">
        <w:rPr>
          <w:rStyle w:val="Refdecomentrio"/>
          <w:rFonts w:eastAsia="WenQuanYi Micro Hei"/>
          <w:b w:val="0"/>
          <w:caps w:val="0"/>
          <w:color w:val="00000A"/>
          <w:kern w:val="1"/>
        </w:rPr>
        <w:commentReference w:id="1300"/>
      </w:r>
      <w:bookmarkEnd w:id="1312"/>
    </w:p>
    <w:p w14:paraId="3CC05563" w14:textId="77777777" w:rsidR="003B4555" w:rsidRPr="007F134F" w:rsidRDefault="003B4555" w:rsidP="00831D33">
      <w:pPr>
        <w:spacing w:after="0" w:line="360" w:lineRule="auto"/>
        <w:rPr>
          <w:rFonts w:ascii="Arial" w:eastAsia="Arial" w:hAnsi="Arial" w:cs="Arial"/>
          <w:sz w:val="24"/>
          <w:szCs w:val="24"/>
        </w:rPr>
      </w:pPr>
    </w:p>
    <w:sdt>
      <w:sdtPr>
        <w:rPr>
          <w:rFonts w:ascii="Arial" w:hAnsi="Arial" w:cs="Arial"/>
        </w:rPr>
        <w:tag w:val="goog_rdk_68"/>
        <w:id w:val="110330207"/>
      </w:sdtPr>
      <w:sdtContent>
        <w:commentRangeStart w:id="1315" w:displacedByCustomXml="prev"/>
        <w:p w14:paraId="39987C93" w14:textId="66DDB0C9" w:rsidR="003B4555" w:rsidRPr="007F134F" w:rsidRDefault="00283320">
          <w:pPr>
            <w:spacing w:after="0" w:line="360" w:lineRule="auto"/>
            <w:ind w:firstLine="709"/>
            <w:jc w:val="both"/>
            <w:rPr>
              <w:ins w:id="1316" w:author="HP" w:date="2020-10-30T19:02:00Z"/>
              <w:rFonts w:ascii="Arial" w:eastAsia="Arial" w:hAnsi="Arial" w:cs="Arial"/>
              <w:color w:val="000000"/>
              <w:sz w:val="24"/>
              <w:szCs w:val="24"/>
              <w:rPrChange w:id="1317" w:author="HP" w:date="2020-11-21T18:37:00Z">
                <w:rPr>
                  <w:ins w:id="1318" w:author="HP" w:date="2020-10-30T19:02:00Z"/>
                </w:rPr>
              </w:rPrChange>
            </w:rPr>
          </w:pPr>
          <w:customXmlDelRangeStart w:id="1319" w:author="HP" w:date="2020-11-21T18:07:00Z"/>
          <w:sdt>
            <w:sdtPr>
              <w:rPr>
                <w:rFonts w:ascii="Arial" w:hAnsi="Arial" w:cs="Arial"/>
              </w:rPr>
              <w:tag w:val="goog_rdk_66"/>
              <w:id w:val="-1391347133"/>
            </w:sdtPr>
            <w:sdtContent>
              <w:customXmlDelRangeEnd w:id="1319"/>
              <w:customXmlDelRangeStart w:id="1320" w:author="HP" w:date="2020-11-21T18:07:00Z"/>
            </w:sdtContent>
          </w:sdt>
          <w:customXmlDelRangeEnd w:id="1320"/>
          <w:r w:rsidR="00136E5B" w:rsidRPr="007F134F">
            <w:rPr>
              <w:rFonts w:ascii="Arial" w:eastAsia="Arial" w:hAnsi="Arial" w:cs="Arial"/>
              <w:color w:val="000000"/>
              <w:sz w:val="24"/>
              <w:szCs w:val="24"/>
              <w:rPrChange w:id="1321" w:author="HP" w:date="2020-11-21T18:37:00Z">
                <w:rPr/>
              </w:rPrChange>
            </w:rPr>
            <w:t>Este capítulo apresenta a descrição de um caso real de uso ocorrido especificamente no setor de Tecnologia da Informação de uma empresa do ramo hospitalar, que precisou realizar, em caráter de urgênci</w:t>
          </w:r>
          <w:r w:rsidR="00136E5B" w:rsidRPr="007F134F">
            <w:rPr>
              <w:rFonts w:ascii="Arial" w:eastAsia="Arial" w:hAnsi="Arial" w:cs="Arial"/>
              <w:color w:val="000000"/>
              <w:sz w:val="24"/>
              <w:szCs w:val="24"/>
            </w:rPr>
            <w:t xml:space="preserve">a, a migração da sua infraestrutura de serviços de TI que era executada localmente, para recursos contratados na nuvem, em virtude da pandemia ocasionada pela disseminação do coronavírus COVID-19, no ano de 2020. Com o objetivo de preservar a empresa e </w:t>
          </w:r>
          <w:r w:rsidR="00136E5B" w:rsidRPr="007F134F">
            <w:rPr>
              <w:rFonts w:ascii="Arial" w:eastAsia="Arial" w:hAnsi="Arial" w:cs="Arial"/>
              <w:color w:val="000000"/>
              <w:sz w:val="24"/>
              <w:szCs w:val="24"/>
            </w:rPr>
            <w:lastRenderedPageBreak/>
            <w:t>seus objetivos, não será divulgado o seu nome. Para melhor entendimento será tratada com o nome fictício “Empresa”.</w:t>
          </w:r>
          <w:commentRangeEnd w:id="1315"/>
          <w:sdt>
            <w:sdtPr>
              <w:rPr>
                <w:rFonts w:ascii="Arial" w:hAnsi="Arial" w:cs="Arial"/>
              </w:rPr>
              <w:tag w:val="goog_rdk_67"/>
              <w:id w:val="-1283952620"/>
            </w:sdtPr>
            <w:sdtContent>
              <w:r w:rsidR="00136E5B" w:rsidRPr="007F134F">
                <w:rPr>
                  <w:rFonts w:ascii="Arial" w:hAnsi="Arial" w:cs="Arial"/>
                  <w:rPrChange w:id="1322" w:author="HP" w:date="2020-11-21T18:37:00Z">
                    <w:rPr/>
                  </w:rPrChange>
                </w:rPr>
                <w:commentReference w:id="1315"/>
              </w:r>
            </w:sdtContent>
          </w:sdt>
        </w:p>
      </w:sdtContent>
    </w:sdt>
    <w:p w14:paraId="29EFE36D" w14:textId="77777777" w:rsidR="003B4555" w:rsidRPr="007F134F" w:rsidRDefault="003B4555">
      <w:pPr>
        <w:spacing w:after="0" w:line="360" w:lineRule="auto"/>
        <w:rPr>
          <w:rFonts w:ascii="Arial" w:eastAsia="Arial" w:hAnsi="Arial" w:cs="Arial"/>
          <w:color w:val="000000"/>
          <w:sz w:val="24"/>
          <w:szCs w:val="24"/>
        </w:rPr>
      </w:pPr>
    </w:p>
    <w:p w14:paraId="72F4A622" w14:textId="3909CA4B" w:rsidR="003B4555" w:rsidRPr="007F134F" w:rsidRDefault="00136E5B">
      <w:pPr>
        <w:pStyle w:val="Ttulo2"/>
        <w:pPrChange w:id="1323" w:author="HP" w:date="2020-11-21T18:41:00Z">
          <w:pPr>
            <w:pStyle w:val="Ttulo1"/>
            <w:spacing w:after="0"/>
            <w:ind w:left="720"/>
          </w:pPr>
        </w:pPrChange>
      </w:pPr>
      <w:bookmarkStart w:id="1324" w:name="_Toc58248400"/>
      <w:r w:rsidRPr="007F134F">
        <w:rPr>
          <w:rFonts w:cs="Arial"/>
          <w:rPrChange w:id="1325" w:author="HP" w:date="2020-11-21T18:37:00Z">
            <w:rPr>
              <w:rFonts w:eastAsia="Arial" w:cs="Arial"/>
              <w:caps/>
              <w:color w:val="000000"/>
              <w:kern w:val="24"/>
              <w:szCs w:val="24"/>
            </w:rPr>
          </w:rPrChange>
        </w:rPr>
        <w:t xml:space="preserve">3.1 </w:t>
      </w:r>
      <w:del w:id="1326" w:author="HP" w:date="2020-11-21T18:07:00Z">
        <w:r w:rsidRPr="007F134F" w:rsidDel="008837D2">
          <w:rPr>
            <w:rFonts w:cs="Arial"/>
            <w:rPrChange w:id="1327" w:author="HP" w:date="2020-11-21T18:37:00Z">
              <w:rPr>
                <w:rFonts w:eastAsia="Arial" w:cs="Arial"/>
                <w:caps/>
                <w:color w:val="000000"/>
                <w:kern w:val="24"/>
                <w:szCs w:val="24"/>
              </w:rPr>
            </w:rPrChange>
          </w:rPr>
          <w:delText xml:space="preserve"> </w:delText>
        </w:r>
      </w:del>
      <w:r w:rsidRPr="007F134F">
        <w:rPr>
          <w:rFonts w:cs="Arial"/>
          <w:rPrChange w:id="1328" w:author="HP" w:date="2020-11-21T18:37:00Z">
            <w:rPr>
              <w:rFonts w:eastAsia="Arial" w:cs="Arial"/>
              <w:caps/>
              <w:color w:val="000000"/>
              <w:kern w:val="24"/>
              <w:szCs w:val="24"/>
            </w:rPr>
          </w:rPrChange>
        </w:rPr>
        <w:t>O Cenário da Empresa</w:t>
      </w:r>
      <w:bookmarkEnd w:id="1324"/>
    </w:p>
    <w:p w14:paraId="2771555A" w14:textId="77777777" w:rsidR="00792AF8" w:rsidRPr="007F134F" w:rsidRDefault="00792AF8">
      <w:pPr>
        <w:pBdr>
          <w:top w:val="nil"/>
          <w:left w:val="nil"/>
          <w:bottom w:val="nil"/>
          <w:right w:val="nil"/>
          <w:between w:val="nil"/>
        </w:pBdr>
        <w:spacing w:after="0" w:line="360" w:lineRule="auto"/>
        <w:rPr>
          <w:rFonts w:ascii="Arial" w:eastAsia="Calibri" w:hAnsi="Arial" w:cs="Arial"/>
          <w:rPrChange w:id="1329" w:author="HP" w:date="2020-11-21T18:37:00Z">
            <w:rPr>
              <w:rFonts w:eastAsia="Calibri"/>
            </w:rPr>
          </w:rPrChange>
        </w:rPr>
        <w:pPrChange w:id="1330" w:author="HP" w:date="2020-11-21T18:38:00Z">
          <w:pPr>
            <w:pBdr>
              <w:top w:val="nil"/>
              <w:left w:val="nil"/>
              <w:bottom w:val="nil"/>
              <w:right w:val="nil"/>
              <w:between w:val="nil"/>
            </w:pBdr>
            <w:spacing w:after="140" w:line="288" w:lineRule="auto"/>
          </w:pPr>
        </w:pPrChange>
      </w:pPr>
    </w:p>
    <w:commentRangeStart w:id="1331"/>
    <w:p w14:paraId="5B424366" w14:textId="02D22F83" w:rsidR="003B4555" w:rsidRPr="007F134F" w:rsidRDefault="00283320" w:rsidP="00831D33">
      <w:pPr>
        <w:spacing w:after="0" w:line="360" w:lineRule="auto"/>
        <w:ind w:firstLine="709"/>
        <w:jc w:val="both"/>
        <w:rPr>
          <w:rFonts w:ascii="Arial" w:eastAsia="Arial" w:hAnsi="Arial" w:cs="Arial"/>
          <w:color w:val="000000"/>
          <w:sz w:val="24"/>
          <w:szCs w:val="24"/>
        </w:rPr>
      </w:pPr>
      <w:sdt>
        <w:sdtPr>
          <w:rPr>
            <w:rFonts w:ascii="Arial" w:hAnsi="Arial" w:cs="Arial"/>
          </w:rPr>
          <w:tag w:val="goog_rdk_69"/>
          <w:id w:val="1854153371"/>
          <w:showingPlcHdr/>
        </w:sdtPr>
        <w:sdtContent>
          <w:r w:rsidR="009109AC" w:rsidRPr="007F134F">
            <w:rPr>
              <w:rFonts w:ascii="Arial" w:hAnsi="Arial" w:cs="Arial"/>
              <w:rPrChange w:id="1332" w:author="HP" w:date="2020-11-21T18:37:00Z">
                <w:rPr/>
              </w:rPrChange>
            </w:rPr>
            <w:t xml:space="preserve">     </w:t>
          </w:r>
        </w:sdtContent>
      </w:sdt>
      <w:r w:rsidR="00136E5B" w:rsidRPr="007F134F">
        <w:rPr>
          <w:rFonts w:ascii="Arial" w:eastAsia="Arial" w:hAnsi="Arial" w:cs="Arial"/>
          <w:color w:val="000000"/>
          <w:sz w:val="24"/>
          <w:szCs w:val="24"/>
        </w:rPr>
        <w:t xml:space="preserve">A partir de dezembro de 2019 (segundo algumas publicações), </w:t>
      </w:r>
      <w:r w:rsidR="003A3CC9" w:rsidRPr="007F134F">
        <w:rPr>
          <w:rFonts w:ascii="Arial" w:eastAsia="Arial" w:hAnsi="Arial" w:cs="Arial"/>
          <w:color w:val="000000"/>
          <w:sz w:val="24"/>
          <w:szCs w:val="24"/>
        </w:rPr>
        <w:t>o</w:t>
      </w:r>
      <w:r w:rsidR="00136E5B" w:rsidRPr="007F134F">
        <w:rPr>
          <w:rFonts w:ascii="Arial" w:eastAsia="Arial" w:hAnsi="Arial" w:cs="Arial"/>
          <w:color w:val="000000"/>
          <w:sz w:val="24"/>
          <w:szCs w:val="24"/>
        </w:rPr>
        <w:t xml:space="preserve"> novo coronavírus (SARS-CoV-2)</w:t>
      </w:r>
      <w:r w:rsidR="003A3CC9" w:rsidRPr="007F134F">
        <w:rPr>
          <w:rFonts w:ascii="Arial" w:eastAsia="Arial" w:hAnsi="Arial" w:cs="Arial"/>
          <w:color w:val="000000"/>
          <w:sz w:val="24"/>
          <w:szCs w:val="24"/>
        </w:rPr>
        <w:t xml:space="preserve">, </w:t>
      </w:r>
      <w:r w:rsidR="00136E5B" w:rsidRPr="007F134F">
        <w:rPr>
          <w:rFonts w:ascii="Arial" w:eastAsia="Arial" w:hAnsi="Arial" w:cs="Arial"/>
          <w:color w:val="000000"/>
          <w:sz w:val="24"/>
          <w:szCs w:val="24"/>
        </w:rPr>
        <w:t>foi identificado em Wuhan na China. A nova doença foi chamada de COVID-19 e devido à alta facilidade de propagação, rapidamente se espalhou em escala mundial,</w:t>
      </w:r>
      <w:r w:rsidR="00D613D8" w:rsidRPr="007F134F">
        <w:rPr>
          <w:rFonts w:ascii="Arial" w:eastAsia="Arial" w:hAnsi="Arial" w:cs="Arial"/>
          <w:color w:val="000000"/>
          <w:sz w:val="24"/>
          <w:szCs w:val="24"/>
        </w:rPr>
        <w:t xml:space="preserve"> a doença apresenta um espectro clínico variando de infecções assintomáticas a quadros graves, podendo inclusive levar a óbito, </w:t>
      </w:r>
      <w:r w:rsidR="00C05867" w:rsidRPr="007F134F">
        <w:rPr>
          <w:rFonts w:ascii="Arial" w:eastAsia="Arial" w:hAnsi="Arial" w:cs="Arial"/>
          <w:color w:val="000000"/>
          <w:sz w:val="24"/>
          <w:szCs w:val="24"/>
        </w:rPr>
        <w:t>o</w:t>
      </w:r>
      <w:r w:rsidR="00136E5B" w:rsidRPr="007F134F">
        <w:rPr>
          <w:rFonts w:ascii="Arial" w:eastAsia="Arial" w:hAnsi="Arial" w:cs="Arial"/>
          <w:color w:val="000000"/>
          <w:sz w:val="24"/>
          <w:szCs w:val="24"/>
        </w:rPr>
        <w:t xml:space="preserve"> que levou a Organização Mundial de Saúde (OMS) a decretar o estado de pandemia.</w:t>
      </w:r>
      <w:commentRangeEnd w:id="1331"/>
      <w:r w:rsidR="00136E5B" w:rsidRPr="007F134F">
        <w:rPr>
          <w:rFonts w:ascii="Arial" w:hAnsi="Arial" w:cs="Arial"/>
          <w:rPrChange w:id="1333" w:author="HP" w:date="2020-11-21T18:37:00Z">
            <w:rPr/>
          </w:rPrChange>
        </w:rPr>
        <w:commentReference w:id="1331"/>
      </w:r>
    </w:p>
    <w:p w14:paraId="461A4CDD" w14:textId="77777777" w:rsidR="00102B30" w:rsidRPr="007F134F" w:rsidDel="008837D2" w:rsidRDefault="00102B30">
      <w:pPr>
        <w:spacing w:after="0" w:line="360" w:lineRule="auto"/>
        <w:ind w:firstLine="709"/>
        <w:jc w:val="both"/>
        <w:rPr>
          <w:del w:id="1334" w:author="HP" w:date="2020-11-21T18:07:00Z"/>
          <w:rFonts w:ascii="Arial" w:eastAsia="Arial" w:hAnsi="Arial" w:cs="Arial"/>
          <w:color w:val="000000"/>
          <w:sz w:val="24"/>
          <w:szCs w:val="24"/>
        </w:rPr>
      </w:pPr>
    </w:p>
    <w:p w14:paraId="18207AB8" w14:textId="446754F6"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De acordo com a Organização Mundial de Saúde, a maioria (cerca de 80%) dos pacientes com COVID-19 podem ser assintomáticos ou oligossintomáticos (poucos sintomas), e aproximadamente 20% dos casos detectados requer atendimento hospitalar por apresentarem dificuldade respiratória, dos quais aproximadamente 5% podem necessitar de suporte ventilatório</w:t>
      </w:r>
      <w:r w:rsidR="0030745A" w:rsidRPr="007F134F">
        <w:rPr>
          <w:rFonts w:ascii="Arial" w:eastAsia="Arial" w:hAnsi="Arial" w:cs="Arial"/>
          <w:color w:val="000000"/>
          <w:sz w:val="24"/>
          <w:szCs w:val="24"/>
        </w:rPr>
        <w:t>.</w:t>
      </w:r>
      <w:r w:rsidRPr="007F134F">
        <w:rPr>
          <w:rFonts w:ascii="Arial" w:eastAsia="Arial" w:hAnsi="Arial" w:cs="Arial"/>
          <w:color w:val="000000"/>
          <w:sz w:val="24"/>
          <w:szCs w:val="24"/>
        </w:rPr>
        <w:t xml:space="preserve"> </w:t>
      </w:r>
    </w:p>
    <w:p w14:paraId="73B72F74" w14:textId="77777777" w:rsidR="00102B30" w:rsidRPr="007F134F" w:rsidDel="008837D2" w:rsidRDefault="00102B30">
      <w:pPr>
        <w:spacing w:after="0" w:line="360" w:lineRule="auto"/>
        <w:ind w:firstLine="709"/>
        <w:jc w:val="both"/>
        <w:rPr>
          <w:del w:id="1335" w:author="HP" w:date="2020-11-21T18:07:00Z"/>
          <w:rFonts w:ascii="Arial" w:eastAsia="Arial" w:hAnsi="Arial" w:cs="Arial"/>
          <w:color w:val="000000"/>
          <w:sz w:val="24"/>
          <w:szCs w:val="24"/>
        </w:rPr>
      </w:pPr>
    </w:p>
    <w:p w14:paraId="6933DF78" w14:textId="7F52B34F"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Com alto poder de contaminaçã</w:t>
      </w:r>
      <w:r w:rsidR="00D613D8" w:rsidRPr="007F134F">
        <w:rPr>
          <w:rFonts w:ascii="Arial" w:eastAsia="Arial" w:hAnsi="Arial" w:cs="Arial"/>
          <w:color w:val="000000"/>
          <w:sz w:val="24"/>
          <w:szCs w:val="24"/>
        </w:rPr>
        <w:t>o</w:t>
      </w:r>
      <w:r w:rsidRPr="007F134F">
        <w:rPr>
          <w:rFonts w:ascii="Arial" w:eastAsia="Arial" w:hAnsi="Arial" w:cs="Arial"/>
          <w:color w:val="000000"/>
          <w:sz w:val="24"/>
          <w:szCs w:val="24"/>
        </w:rPr>
        <w:t xml:space="preserve"> e podendo levar a morte, a direção hospitalar optou por reduzir a quantidade de funcionários nas unidades por motivos de segurança, </w:t>
      </w:r>
      <w:r w:rsidR="003D0FAF" w:rsidRPr="007F134F">
        <w:rPr>
          <w:rFonts w:ascii="Arial" w:eastAsia="Arial" w:hAnsi="Arial" w:cs="Arial"/>
          <w:color w:val="000000"/>
          <w:sz w:val="24"/>
          <w:szCs w:val="24"/>
        </w:rPr>
        <w:t>prevenindo o</w:t>
      </w:r>
      <w:r w:rsidRPr="007F134F">
        <w:rPr>
          <w:rFonts w:ascii="Arial" w:eastAsia="Arial" w:hAnsi="Arial" w:cs="Arial"/>
          <w:color w:val="000000"/>
          <w:sz w:val="24"/>
          <w:szCs w:val="24"/>
        </w:rPr>
        <w:t xml:space="preserve"> risco eminente de contaminação os profissionais que não atuam diretamente na linha de frente ao combate </w:t>
      </w:r>
      <w:r w:rsidR="00D613D8" w:rsidRPr="007F134F">
        <w:rPr>
          <w:rFonts w:ascii="Arial" w:eastAsia="Arial" w:hAnsi="Arial" w:cs="Arial"/>
          <w:color w:val="000000"/>
          <w:sz w:val="24"/>
          <w:szCs w:val="24"/>
        </w:rPr>
        <w:t>à</w:t>
      </w:r>
      <w:r w:rsidRPr="007F134F">
        <w:rPr>
          <w:rFonts w:ascii="Arial" w:eastAsia="Arial" w:hAnsi="Arial" w:cs="Arial"/>
          <w:color w:val="000000"/>
          <w:sz w:val="24"/>
          <w:szCs w:val="24"/>
        </w:rPr>
        <w:t xml:space="preserve"> pandemia que assola o mundo neste momento. Então deu-se início a uma grande força tarefa </w:t>
      </w:r>
      <w:r w:rsidR="00D613D8" w:rsidRPr="007F134F">
        <w:rPr>
          <w:rFonts w:ascii="Arial" w:eastAsia="Arial" w:hAnsi="Arial" w:cs="Arial"/>
          <w:color w:val="000000"/>
          <w:sz w:val="24"/>
          <w:szCs w:val="24"/>
        </w:rPr>
        <w:t>para prosseguir com os</w:t>
      </w:r>
      <w:r w:rsidRPr="007F134F">
        <w:rPr>
          <w:rFonts w:ascii="Arial" w:eastAsia="Arial" w:hAnsi="Arial" w:cs="Arial"/>
          <w:color w:val="000000"/>
          <w:sz w:val="24"/>
          <w:szCs w:val="24"/>
        </w:rPr>
        <w:t xml:space="preserve"> processos do negócio sem expor os funcionários administrativos a</w:t>
      </w:r>
      <w:r w:rsidR="00D613D8" w:rsidRPr="007F134F">
        <w:rPr>
          <w:rFonts w:ascii="Arial" w:eastAsia="Arial" w:hAnsi="Arial" w:cs="Arial"/>
          <w:color w:val="000000"/>
          <w:sz w:val="24"/>
          <w:szCs w:val="24"/>
        </w:rPr>
        <w:t>os</w:t>
      </w:r>
      <w:r w:rsidRPr="007F134F">
        <w:rPr>
          <w:rFonts w:ascii="Arial" w:eastAsia="Arial" w:hAnsi="Arial" w:cs="Arial"/>
          <w:color w:val="000000"/>
          <w:sz w:val="24"/>
          <w:szCs w:val="24"/>
        </w:rPr>
        <w:t xml:space="preserve"> risco</w:t>
      </w:r>
      <w:r w:rsidR="00D613D8" w:rsidRPr="007F134F">
        <w:rPr>
          <w:rFonts w:ascii="Arial" w:eastAsia="Arial" w:hAnsi="Arial" w:cs="Arial"/>
          <w:color w:val="000000"/>
          <w:sz w:val="24"/>
          <w:szCs w:val="24"/>
        </w:rPr>
        <w:t>s</w:t>
      </w:r>
      <w:r w:rsidRPr="007F134F">
        <w:rPr>
          <w:rFonts w:ascii="Arial" w:eastAsia="Arial" w:hAnsi="Arial" w:cs="Arial"/>
          <w:color w:val="000000"/>
          <w:sz w:val="24"/>
          <w:szCs w:val="24"/>
        </w:rPr>
        <w:t xml:space="preserve">. Assim, o setor de TI do Hospital foi </w:t>
      </w:r>
      <w:r w:rsidR="003D0FAF" w:rsidRPr="007F134F">
        <w:rPr>
          <w:rFonts w:ascii="Arial" w:eastAsia="Arial" w:hAnsi="Arial" w:cs="Arial"/>
          <w:color w:val="000000"/>
          <w:sz w:val="24"/>
          <w:szCs w:val="24"/>
        </w:rPr>
        <w:t xml:space="preserve">acionado </w:t>
      </w:r>
      <w:r w:rsidRPr="007F134F">
        <w:rPr>
          <w:rFonts w:ascii="Arial" w:eastAsia="Arial" w:hAnsi="Arial" w:cs="Arial"/>
          <w:color w:val="000000"/>
          <w:sz w:val="24"/>
          <w:szCs w:val="24"/>
        </w:rPr>
        <w:t xml:space="preserve">com a missão de realizar um projeto onde os profissionais pudessem continuar trabalhando de suas casas (home office) mas que não gerasse alto custo e </w:t>
      </w:r>
      <w:r w:rsidR="003D0FAF" w:rsidRPr="007F134F">
        <w:rPr>
          <w:rFonts w:ascii="Arial" w:eastAsia="Arial" w:hAnsi="Arial" w:cs="Arial"/>
          <w:color w:val="000000"/>
          <w:sz w:val="24"/>
          <w:szCs w:val="24"/>
        </w:rPr>
        <w:t>que não causasse</w:t>
      </w:r>
      <w:r w:rsidRPr="007F134F">
        <w:rPr>
          <w:rFonts w:ascii="Arial" w:eastAsia="Arial" w:hAnsi="Arial" w:cs="Arial"/>
          <w:color w:val="000000"/>
          <w:sz w:val="24"/>
          <w:szCs w:val="24"/>
        </w:rPr>
        <w:t xml:space="preserve"> impacto nos negócios da empresa</w:t>
      </w:r>
      <w:r w:rsidR="00D613D8" w:rsidRPr="007F134F">
        <w:rPr>
          <w:rFonts w:ascii="Arial" w:eastAsia="Arial" w:hAnsi="Arial" w:cs="Arial"/>
          <w:color w:val="000000"/>
          <w:sz w:val="24"/>
          <w:szCs w:val="24"/>
        </w:rPr>
        <w:t>,</w:t>
      </w:r>
      <w:r w:rsidRPr="007F134F">
        <w:rPr>
          <w:rFonts w:ascii="Arial" w:eastAsia="Arial" w:hAnsi="Arial" w:cs="Arial"/>
          <w:color w:val="000000"/>
          <w:sz w:val="24"/>
          <w:szCs w:val="24"/>
        </w:rPr>
        <w:t xml:space="preserve"> </w:t>
      </w:r>
      <w:r w:rsidR="00D613D8" w:rsidRPr="007F134F">
        <w:rPr>
          <w:rFonts w:ascii="Arial" w:eastAsia="Arial" w:hAnsi="Arial" w:cs="Arial"/>
          <w:color w:val="000000"/>
          <w:sz w:val="24"/>
          <w:szCs w:val="24"/>
        </w:rPr>
        <w:t>p</w:t>
      </w:r>
      <w:r w:rsidRPr="007F134F">
        <w:rPr>
          <w:rFonts w:ascii="Arial" w:eastAsia="Arial" w:hAnsi="Arial" w:cs="Arial"/>
          <w:color w:val="000000"/>
          <w:sz w:val="24"/>
          <w:szCs w:val="24"/>
        </w:rPr>
        <w:t xml:space="preserve">ois em análise de mercado, o melhor a se fazer seria realmente o home office para os setores que não havia necessidade de estarem presentes de forma efetiva. </w:t>
      </w:r>
    </w:p>
    <w:p w14:paraId="211F83C1" w14:textId="77777777" w:rsidR="00102B30" w:rsidRPr="007F134F" w:rsidDel="008837D2" w:rsidRDefault="00102B30">
      <w:pPr>
        <w:spacing w:after="0" w:line="360" w:lineRule="auto"/>
        <w:ind w:firstLine="709"/>
        <w:jc w:val="both"/>
        <w:rPr>
          <w:del w:id="1336" w:author="HP" w:date="2020-11-21T18:07:00Z"/>
          <w:rFonts w:ascii="Arial" w:eastAsia="Arial" w:hAnsi="Arial" w:cs="Arial"/>
          <w:color w:val="000000"/>
          <w:sz w:val="24"/>
          <w:szCs w:val="24"/>
        </w:rPr>
      </w:pPr>
    </w:p>
    <w:p w14:paraId="53EC36B7" w14:textId="4ECFFE00" w:rsidR="003B4555"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O gestor de TI reuniu-se com a equipe de informática da empresa e cheg</w:t>
      </w:r>
      <w:r w:rsidR="003D0FAF" w:rsidRPr="007F134F">
        <w:rPr>
          <w:rFonts w:ascii="Arial" w:eastAsia="Arial" w:hAnsi="Arial" w:cs="Arial"/>
          <w:color w:val="000000"/>
          <w:sz w:val="24"/>
          <w:szCs w:val="24"/>
        </w:rPr>
        <w:t>ou</w:t>
      </w:r>
      <w:r w:rsidRPr="007F134F">
        <w:rPr>
          <w:rFonts w:ascii="Arial" w:eastAsia="Arial" w:hAnsi="Arial" w:cs="Arial"/>
          <w:color w:val="000000"/>
          <w:sz w:val="24"/>
          <w:szCs w:val="24"/>
        </w:rPr>
        <w:t xml:space="preserve"> </w:t>
      </w:r>
      <w:r w:rsidR="003D0FAF" w:rsidRPr="007F134F">
        <w:rPr>
          <w:rFonts w:ascii="Arial" w:eastAsia="Arial" w:hAnsi="Arial" w:cs="Arial"/>
          <w:color w:val="000000"/>
          <w:sz w:val="24"/>
          <w:szCs w:val="24"/>
        </w:rPr>
        <w:t>à</w:t>
      </w:r>
      <w:r w:rsidRPr="007F134F">
        <w:rPr>
          <w:rFonts w:ascii="Arial" w:eastAsia="Arial" w:hAnsi="Arial" w:cs="Arial"/>
          <w:color w:val="000000"/>
          <w:sz w:val="24"/>
          <w:szCs w:val="24"/>
        </w:rPr>
        <w:t xml:space="preserve"> conclusão que era necessário</w:t>
      </w:r>
      <w:r w:rsidR="00D507FA" w:rsidRPr="007F134F">
        <w:rPr>
          <w:rFonts w:ascii="Arial" w:eastAsia="Arial" w:hAnsi="Arial" w:cs="Arial"/>
          <w:color w:val="000000"/>
          <w:sz w:val="24"/>
          <w:szCs w:val="24"/>
        </w:rPr>
        <w:t xml:space="preserve"> aplicar uma estratégia</w:t>
      </w:r>
      <w:r w:rsidRPr="007F134F">
        <w:rPr>
          <w:rFonts w:ascii="Arial" w:eastAsia="Arial" w:hAnsi="Arial" w:cs="Arial"/>
          <w:color w:val="000000"/>
          <w:sz w:val="24"/>
          <w:szCs w:val="24"/>
        </w:rPr>
        <w:t xml:space="preserve"> </w:t>
      </w:r>
      <w:r w:rsidR="00D507FA" w:rsidRPr="007F134F">
        <w:rPr>
          <w:rFonts w:ascii="Arial" w:eastAsia="Arial" w:hAnsi="Arial" w:cs="Arial"/>
          <w:color w:val="000000"/>
          <w:sz w:val="24"/>
          <w:szCs w:val="24"/>
        </w:rPr>
        <w:t xml:space="preserve">para </w:t>
      </w:r>
      <w:r w:rsidRPr="007F134F">
        <w:rPr>
          <w:rFonts w:ascii="Arial" w:eastAsia="Arial" w:hAnsi="Arial" w:cs="Arial"/>
          <w:color w:val="000000"/>
          <w:sz w:val="24"/>
          <w:szCs w:val="24"/>
        </w:rPr>
        <w:t xml:space="preserve">que o projeto de alocação </w:t>
      </w:r>
      <w:r w:rsidRPr="007F134F">
        <w:rPr>
          <w:rFonts w:ascii="Arial" w:eastAsia="Arial" w:hAnsi="Arial" w:cs="Arial"/>
          <w:color w:val="000000"/>
          <w:sz w:val="24"/>
          <w:szCs w:val="24"/>
        </w:rPr>
        <w:lastRenderedPageBreak/>
        <w:t xml:space="preserve">dos funcionários dos setores administrativos fosse o menos traumático possível para ambos os lados. Caso </w:t>
      </w:r>
      <w:r w:rsidR="00D507FA" w:rsidRPr="007F134F">
        <w:rPr>
          <w:rFonts w:ascii="Arial" w:eastAsia="Arial" w:hAnsi="Arial" w:cs="Arial"/>
          <w:color w:val="000000"/>
          <w:sz w:val="24"/>
          <w:szCs w:val="24"/>
        </w:rPr>
        <w:t xml:space="preserve">fosse </w:t>
      </w:r>
      <w:r w:rsidRPr="007F134F">
        <w:rPr>
          <w:rFonts w:ascii="Arial" w:eastAsia="Arial" w:hAnsi="Arial" w:cs="Arial"/>
          <w:color w:val="000000"/>
          <w:sz w:val="24"/>
          <w:szCs w:val="24"/>
        </w:rPr>
        <w:t xml:space="preserve">aplicado uma metodologia para afinar a necessidade do negócio, </w:t>
      </w:r>
      <w:r w:rsidR="00D507FA" w:rsidRPr="007F134F">
        <w:rPr>
          <w:rFonts w:ascii="Arial" w:eastAsia="Arial" w:hAnsi="Arial" w:cs="Arial"/>
          <w:color w:val="000000"/>
          <w:sz w:val="24"/>
          <w:szCs w:val="24"/>
        </w:rPr>
        <w:t xml:space="preserve">poderiam ser </w:t>
      </w:r>
      <w:r w:rsidRPr="007F134F">
        <w:rPr>
          <w:rFonts w:ascii="Arial" w:eastAsia="Arial" w:hAnsi="Arial" w:cs="Arial"/>
          <w:color w:val="000000"/>
          <w:sz w:val="24"/>
          <w:szCs w:val="24"/>
        </w:rPr>
        <w:t>adota</w:t>
      </w:r>
      <w:r w:rsidR="00D507FA" w:rsidRPr="007F134F">
        <w:rPr>
          <w:rFonts w:ascii="Arial" w:eastAsia="Arial" w:hAnsi="Arial" w:cs="Arial"/>
          <w:color w:val="000000"/>
          <w:sz w:val="24"/>
          <w:szCs w:val="24"/>
        </w:rPr>
        <w:t>das</w:t>
      </w:r>
      <w:r w:rsidRPr="007F134F">
        <w:rPr>
          <w:rFonts w:ascii="Arial" w:eastAsia="Arial" w:hAnsi="Arial" w:cs="Arial"/>
          <w:color w:val="000000"/>
          <w:sz w:val="24"/>
          <w:szCs w:val="24"/>
        </w:rPr>
        <w:t xml:space="preserve"> as reuniões de projeto (PMI, 2017). E para que fosse alocado em regime de home office e assim essa nova estrutura/projeto desse ao colaborador todo o necessário em termos de acesso, permissões e condições de trabalhar a partir de sua residência acontecesse, o objetivo era migrar o sistema principal da empresa para nuvem criando assim um ambiente permitindo que funcionários localizados remotamente acessem aplicativos e trabalhem pela Internet. </w:t>
      </w:r>
    </w:p>
    <w:p w14:paraId="297C2E97" w14:textId="77777777" w:rsidR="00102B30" w:rsidRPr="007F134F" w:rsidDel="008837D2" w:rsidRDefault="00102B30">
      <w:pPr>
        <w:spacing w:after="0" w:line="360" w:lineRule="auto"/>
        <w:ind w:firstLine="709"/>
        <w:jc w:val="both"/>
        <w:rPr>
          <w:del w:id="1337" w:author="HP" w:date="2020-11-21T18:07:00Z"/>
          <w:rFonts w:ascii="Arial" w:eastAsia="Arial" w:hAnsi="Arial" w:cs="Arial"/>
          <w:color w:val="000000"/>
          <w:sz w:val="24"/>
          <w:szCs w:val="24"/>
        </w:rPr>
      </w:pPr>
    </w:p>
    <w:p w14:paraId="17FB6571" w14:textId="2B85E985" w:rsidR="0030745A" w:rsidRPr="007F134F" w:rsidRDefault="00136E5B">
      <w:pPr>
        <w:spacing w:after="0" w:line="360" w:lineRule="auto"/>
        <w:ind w:firstLine="709"/>
        <w:jc w:val="both"/>
        <w:rPr>
          <w:rFonts w:ascii="Arial" w:eastAsia="Arial" w:hAnsi="Arial" w:cs="Arial"/>
          <w:color w:val="000000"/>
          <w:sz w:val="24"/>
          <w:szCs w:val="24"/>
        </w:rPr>
      </w:pPr>
      <w:r w:rsidRPr="007F134F">
        <w:rPr>
          <w:rFonts w:ascii="Arial" w:eastAsia="Arial" w:hAnsi="Arial" w:cs="Arial"/>
          <w:color w:val="000000"/>
          <w:sz w:val="24"/>
          <w:szCs w:val="24"/>
        </w:rPr>
        <w:t>A equipe de tecnologia juntamente com os gestores da empresa, decidiram encarar o desafio mesmo com limitações de alguns conhecimentos e investimentos no projeto</w:t>
      </w:r>
      <w:r w:rsidR="00D507FA" w:rsidRPr="007F134F">
        <w:rPr>
          <w:rFonts w:ascii="Arial" w:eastAsia="Arial" w:hAnsi="Arial" w:cs="Arial"/>
          <w:color w:val="000000"/>
          <w:sz w:val="24"/>
          <w:szCs w:val="24"/>
        </w:rPr>
        <w:t>.</w:t>
      </w:r>
      <w:r w:rsidRPr="007F134F">
        <w:rPr>
          <w:rFonts w:ascii="Arial" w:eastAsia="Arial" w:hAnsi="Arial" w:cs="Arial"/>
          <w:color w:val="000000"/>
          <w:sz w:val="24"/>
          <w:szCs w:val="24"/>
        </w:rPr>
        <w:t xml:space="preserve"> </w:t>
      </w:r>
      <w:r w:rsidR="00D507FA" w:rsidRPr="007F134F">
        <w:rPr>
          <w:rFonts w:ascii="Arial" w:eastAsia="Arial" w:hAnsi="Arial" w:cs="Arial"/>
          <w:color w:val="000000"/>
          <w:sz w:val="24"/>
          <w:szCs w:val="24"/>
        </w:rPr>
        <w:t xml:space="preserve">Foi realizado o levantamento de </w:t>
      </w:r>
      <w:r w:rsidRPr="007F134F">
        <w:rPr>
          <w:rFonts w:ascii="Arial" w:eastAsia="Arial" w:hAnsi="Arial" w:cs="Arial"/>
          <w:color w:val="000000"/>
          <w:sz w:val="24"/>
          <w:szCs w:val="24"/>
        </w:rPr>
        <w:t xml:space="preserve">alguns riscos </w:t>
      </w:r>
      <w:r w:rsidR="00535BDA" w:rsidRPr="007F134F">
        <w:rPr>
          <w:rFonts w:ascii="Arial" w:eastAsia="Arial" w:hAnsi="Arial" w:cs="Arial"/>
          <w:color w:val="000000"/>
          <w:sz w:val="24"/>
          <w:szCs w:val="24"/>
        </w:rPr>
        <w:t>como o</w:t>
      </w:r>
      <w:r w:rsidRPr="007F134F">
        <w:rPr>
          <w:rFonts w:ascii="Arial" w:eastAsia="Arial" w:hAnsi="Arial" w:cs="Arial"/>
          <w:color w:val="000000"/>
          <w:sz w:val="24"/>
          <w:szCs w:val="24"/>
        </w:rPr>
        <w:t xml:space="preserve"> tempo de execução, falta de aquisição de conhecimento em tempo hábil para execução da migração, tempo para adequação dos colaboradores em novo ambiente de </w:t>
      </w:r>
      <w:r w:rsidR="00535BDA" w:rsidRPr="007F134F">
        <w:rPr>
          <w:rFonts w:ascii="Arial" w:eastAsia="Arial" w:hAnsi="Arial" w:cs="Arial"/>
          <w:color w:val="000000"/>
          <w:sz w:val="24"/>
          <w:szCs w:val="24"/>
        </w:rPr>
        <w:t>trabalho etc.</w:t>
      </w:r>
      <w:r w:rsidRPr="007F134F">
        <w:rPr>
          <w:rFonts w:ascii="Arial" w:eastAsia="Arial" w:hAnsi="Arial" w:cs="Arial"/>
          <w:color w:val="000000"/>
          <w:sz w:val="24"/>
          <w:szCs w:val="24"/>
        </w:rPr>
        <w:t xml:space="preserve"> </w:t>
      </w:r>
      <w:r w:rsidR="00535BDA" w:rsidRPr="007F134F">
        <w:rPr>
          <w:rFonts w:ascii="Arial" w:eastAsia="Arial" w:hAnsi="Arial" w:cs="Arial"/>
          <w:color w:val="000000"/>
          <w:sz w:val="24"/>
          <w:szCs w:val="24"/>
        </w:rPr>
        <w:t>A principal ideia era</w:t>
      </w:r>
      <w:r w:rsidRPr="007F134F">
        <w:rPr>
          <w:rFonts w:ascii="Arial" w:eastAsia="Arial" w:hAnsi="Arial" w:cs="Arial"/>
          <w:color w:val="000000"/>
          <w:sz w:val="24"/>
          <w:szCs w:val="24"/>
        </w:rPr>
        <w:t xml:space="preserve"> alocar um datacenter em um provedor, contratar uma empresa especializada em infraestrutura ou a utilização da infraestrutura em nuvem existente na Amazon Web Service</w:t>
      </w:r>
      <w:r w:rsidR="00535BDA" w:rsidRPr="007F134F">
        <w:rPr>
          <w:rFonts w:ascii="Arial" w:eastAsia="Arial" w:hAnsi="Arial" w:cs="Arial"/>
          <w:color w:val="000000"/>
          <w:sz w:val="24"/>
          <w:szCs w:val="24"/>
        </w:rPr>
        <w:t>.</w:t>
      </w:r>
    </w:p>
    <w:p w14:paraId="283C9E63" w14:textId="77777777" w:rsidR="0030745A" w:rsidRPr="007F134F" w:rsidRDefault="0030745A">
      <w:pPr>
        <w:spacing w:after="0" w:line="360" w:lineRule="auto"/>
        <w:ind w:firstLine="709"/>
        <w:jc w:val="both"/>
        <w:rPr>
          <w:rFonts w:ascii="Arial" w:eastAsia="Arial" w:hAnsi="Arial" w:cs="Arial"/>
          <w:color w:val="000000"/>
          <w:sz w:val="24"/>
          <w:szCs w:val="24"/>
        </w:rPr>
      </w:pPr>
    </w:p>
    <w:p w14:paraId="6E629AB8" w14:textId="5BF2B8C8" w:rsidR="0000164F" w:rsidRPr="007F134F" w:rsidRDefault="00136E5B">
      <w:pPr>
        <w:pStyle w:val="Ttulo2"/>
        <w:rPr>
          <w:sz w:val="22"/>
          <w:szCs w:val="22"/>
          <w:rPrChange w:id="1338" w:author="HP" w:date="2020-11-21T18:37:00Z">
            <w:rPr/>
          </w:rPrChange>
        </w:rPr>
        <w:pPrChange w:id="1339" w:author="HP" w:date="2020-11-21T18:41:00Z">
          <w:pPr>
            <w:pStyle w:val="Ttulo1"/>
            <w:ind w:left="720"/>
          </w:pPr>
        </w:pPrChange>
      </w:pPr>
      <w:bookmarkStart w:id="1340" w:name="_Toc58248401"/>
      <w:r w:rsidRPr="007F134F">
        <w:rPr>
          <w:rFonts w:cs="Arial"/>
          <w:rPrChange w:id="1341" w:author="HP" w:date="2020-11-21T18:37:00Z">
            <w:rPr>
              <w:rFonts w:eastAsia="Arial" w:cs="Arial"/>
              <w:caps/>
              <w:color w:val="000000"/>
              <w:kern w:val="24"/>
              <w:szCs w:val="24"/>
            </w:rPr>
          </w:rPrChange>
        </w:rPr>
        <w:t>3.2</w:t>
      </w:r>
      <w:del w:id="1342" w:author="Michel Oliveira" w:date="2020-11-24T13:29:00Z">
        <w:r w:rsidR="00263C18" w:rsidRPr="007F134F" w:rsidDel="00381D21">
          <w:rPr>
            <w:rFonts w:cs="Arial"/>
          </w:rPr>
          <w:delText>.1</w:delText>
        </w:r>
      </w:del>
      <w:r w:rsidRPr="007F134F">
        <w:rPr>
          <w:rFonts w:cs="Arial"/>
          <w:rPrChange w:id="1343" w:author="HP" w:date="2020-11-21T18:37:00Z">
            <w:rPr>
              <w:rFonts w:eastAsia="Arial" w:cs="Arial"/>
              <w:caps/>
              <w:color w:val="000000"/>
              <w:kern w:val="24"/>
              <w:szCs w:val="24"/>
            </w:rPr>
          </w:rPrChange>
        </w:rPr>
        <w:t xml:space="preserve"> Detalhamento de c</w:t>
      </w:r>
      <w:sdt>
        <w:sdtPr>
          <w:rPr>
            <w:rFonts w:cs="Arial"/>
          </w:rPr>
          <w:tag w:val="goog_rdk_72"/>
          <w:id w:val="-2024700727"/>
        </w:sdtPr>
        <w:sdtContent>
          <w:r w:rsidR="00AE63B7" w:rsidRPr="007F134F">
            <w:rPr>
              <w:rFonts w:cs="Arial"/>
              <w:rPrChange w:id="1344" w:author="HP" w:date="2020-11-21T18:37:00Z">
                <w:rPr>
                  <w:rFonts w:eastAsia="Arial" w:cs="Arial"/>
                  <w:caps/>
                  <w:strike/>
                  <w:color w:val="000000"/>
                  <w:kern w:val="24"/>
                  <w:szCs w:val="24"/>
                </w:rPr>
              </w:rPrChange>
            </w:rPr>
            <w:t>omo o projeto foi conduzido</w:t>
          </w:r>
        </w:sdtContent>
      </w:sdt>
      <w:r w:rsidRPr="007F134F">
        <w:rPr>
          <w:rFonts w:cs="Arial"/>
          <w:rPrChange w:id="1345" w:author="HP" w:date="2020-11-21T18:37:00Z">
            <w:rPr>
              <w:rFonts w:eastAsia="Arial" w:cs="Arial"/>
              <w:caps/>
              <w:color w:val="000000"/>
              <w:kern w:val="24"/>
              <w:szCs w:val="24"/>
            </w:rPr>
          </w:rPrChange>
        </w:rPr>
        <w:t xml:space="preserve"> e apresentação da problemátic</w:t>
      </w:r>
      <w:sdt>
        <w:sdtPr>
          <w:rPr>
            <w:rFonts w:cs="Arial"/>
          </w:rPr>
          <w:tag w:val="goog_rdk_73"/>
          <w:id w:val="2033687209"/>
        </w:sdtPr>
        <w:sdtContent/>
      </w:sdt>
      <w:r w:rsidRPr="007F134F">
        <w:rPr>
          <w:rFonts w:cs="Arial"/>
          <w:rPrChange w:id="1346" w:author="HP" w:date="2020-11-21T18:37:00Z">
            <w:rPr>
              <w:rFonts w:eastAsia="Arial" w:cs="Arial"/>
              <w:caps/>
              <w:color w:val="000000"/>
              <w:kern w:val="24"/>
              <w:szCs w:val="24"/>
            </w:rPr>
          </w:rPrChange>
        </w:rPr>
        <w:t>a</w:t>
      </w:r>
      <w:sdt>
        <w:sdtPr>
          <w:rPr>
            <w:rFonts w:cs="Arial"/>
          </w:rPr>
          <w:tag w:val="goog_rdk_75"/>
          <w:id w:val="-325749509"/>
          <w:showingPlcHdr/>
        </w:sdtPr>
        <w:sdtContent>
          <w:r w:rsidR="0030745A" w:rsidRPr="007F134F">
            <w:rPr>
              <w:rFonts w:cs="Arial"/>
              <w:rPrChange w:id="1347" w:author="HP" w:date="2020-11-21T18:37:00Z">
                <w:rPr>
                  <w:rFonts w:eastAsia="Arial" w:cs="Arial"/>
                  <w:caps/>
                  <w:color w:val="000000"/>
                  <w:kern w:val="24"/>
                  <w:szCs w:val="24"/>
                </w:rPr>
              </w:rPrChange>
            </w:rPr>
            <w:t xml:space="preserve">     </w:t>
          </w:r>
        </w:sdtContent>
      </w:sdt>
      <w:bookmarkEnd w:id="1340"/>
    </w:p>
    <w:p w14:paraId="57D67BD4" w14:textId="77777777" w:rsidR="003B4555" w:rsidRPr="007F134F" w:rsidRDefault="003B4555">
      <w:pPr>
        <w:pBdr>
          <w:top w:val="nil"/>
          <w:left w:val="nil"/>
          <w:bottom w:val="nil"/>
          <w:right w:val="nil"/>
          <w:between w:val="nil"/>
        </w:pBdr>
        <w:spacing w:after="140" w:line="360" w:lineRule="auto"/>
        <w:rPr>
          <w:rFonts w:ascii="Arial" w:eastAsia="Calibri" w:hAnsi="Arial" w:cs="Arial"/>
          <w:rPrChange w:id="1348" w:author="HP" w:date="2020-11-21T18:37:00Z">
            <w:rPr>
              <w:rFonts w:eastAsia="Calibri"/>
            </w:rPr>
          </w:rPrChange>
        </w:rPr>
        <w:pPrChange w:id="1349" w:author="HP" w:date="2020-11-21T18:38:00Z">
          <w:pPr>
            <w:pBdr>
              <w:top w:val="nil"/>
              <w:left w:val="nil"/>
              <w:bottom w:val="nil"/>
              <w:right w:val="nil"/>
              <w:between w:val="nil"/>
            </w:pBdr>
            <w:spacing w:after="140" w:line="288" w:lineRule="auto"/>
          </w:pPr>
        </w:pPrChange>
      </w:pPr>
    </w:p>
    <w:p w14:paraId="5A595EF0" w14:textId="77777777" w:rsidR="001C027D" w:rsidRPr="007F134F" w:rsidRDefault="001C027D" w:rsidP="00831D33">
      <w:pPr>
        <w:spacing w:after="0" w:line="360" w:lineRule="auto"/>
        <w:ind w:firstLine="709"/>
        <w:jc w:val="both"/>
        <w:rPr>
          <w:rFonts w:ascii="Arial" w:hAnsi="Arial" w:cs="Arial"/>
          <w:color w:val="auto"/>
          <w:sz w:val="24"/>
          <w:szCs w:val="24"/>
        </w:rPr>
      </w:pPr>
      <w:r w:rsidRPr="007F134F">
        <w:rPr>
          <w:rFonts w:ascii="Arial" w:hAnsi="Arial" w:cs="Arial"/>
          <w:color w:val="auto"/>
          <w:sz w:val="24"/>
          <w:szCs w:val="24"/>
        </w:rPr>
        <w:t xml:space="preserve">Existem inúmeros motivos que podem levar um projeto a atrasar ou até em casos mais graves, falhar totalmente. Parte deste resultado pode ser provocado por erros no gerenciamento de projetos. </w:t>
      </w:r>
    </w:p>
    <w:p w14:paraId="4A07F797" w14:textId="77777777" w:rsidR="00102B30" w:rsidRPr="007F134F" w:rsidDel="008837D2" w:rsidRDefault="00102B30">
      <w:pPr>
        <w:spacing w:after="0" w:line="360" w:lineRule="auto"/>
        <w:ind w:firstLine="709"/>
        <w:jc w:val="both"/>
        <w:rPr>
          <w:del w:id="1350" w:author="HP" w:date="2020-11-21T18:07:00Z"/>
          <w:rFonts w:ascii="Arial" w:hAnsi="Arial" w:cs="Arial"/>
          <w:color w:val="auto"/>
          <w:sz w:val="24"/>
          <w:szCs w:val="24"/>
        </w:rPr>
      </w:pPr>
    </w:p>
    <w:p w14:paraId="4888ABE5" w14:textId="785CA9BF" w:rsidR="001C027D" w:rsidRPr="007F134F" w:rsidRDefault="001C027D">
      <w:pPr>
        <w:spacing w:after="0" w:line="360" w:lineRule="auto"/>
        <w:ind w:firstLine="709"/>
        <w:jc w:val="both"/>
        <w:rPr>
          <w:rFonts w:ascii="Arial" w:hAnsi="Arial" w:cs="Arial"/>
          <w:color w:val="auto"/>
          <w:sz w:val="24"/>
          <w:szCs w:val="24"/>
        </w:rPr>
      </w:pPr>
      <w:r w:rsidRPr="007F134F">
        <w:rPr>
          <w:rFonts w:ascii="Arial" w:hAnsi="Arial" w:cs="Arial"/>
          <w:color w:val="auto"/>
          <w:sz w:val="24"/>
          <w:szCs w:val="24"/>
        </w:rPr>
        <w:t>O gerenciamento de projeto deve atender a itens como planejamento, comunicação adequada entre gerência de projeto e equipe, estratégia organizacional, distribuição adequada de tarefas e recursos</w:t>
      </w:r>
      <w:r w:rsidR="00535BDA" w:rsidRPr="007F134F">
        <w:rPr>
          <w:rFonts w:ascii="Arial" w:hAnsi="Arial" w:cs="Arial"/>
          <w:color w:val="auto"/>
          <w:sz w:val="24"/>
          <w:szCs w:val="24"/>
        </w:rPr>
        <w:t>.</w:t>
      </w:r>
      <w:r w:rsidRPr="007F134F">
        <w:rPr>
          <w:rFonts w:ascii="Arial" w:hAnsi="Arial" w:cs="Arial"/>
          <w:color w:val="auto"/>
          <w:sz w:val="24"/>
          <w:szCs w:val="24"/>
        </w:rPr>
        <w:t xml:space="preserve"> </w:t>
      </w:r>
      <w:r w:rsidR="00535BDA" w:rsidRPr="007F134F">
        <w:rPr>
          <w:rFonts w:ascii="Arial" w:hAnsi="Arial" w:cs="Arial"/>
          <w:color w:val="auto"/>
          <w:sz w:val="24"/>
          <w:szCs w:val="24"/>
        </w:rPr>
        <w:t>São</w:t>
      </w:r>
      <w:r w:rsidRPr="007F134F">
        <w:rPr>
          <w:rFonts w:ascii="Arial" w:hAnsi="Arial" w:cs="Arial"/>
          <w:color w:val="auto"/>
          <w:sz w:val="24"/>
          <w:szCs w:val="24"/>
        </w:rPr>
        <w:t xml:space="preserve"> muitos requisitos que </w:t>
      </w:r>
      <w:r w:rsidR="00535BDA" w:rsidRPr="007F134F">
        <w:rPr>
          <w:rFonts w:ascii="Arial" w:hAnsi="Arial" w:cs="Arial"/>
          <w:color w:val="auto"/>
          <w:sz w:val="24"/>
          <w:szCs w:val="24"/>
        </w:rPr>
        <w:t>irão</w:t>
      </w:r>
      <w:r w:rsidRPr="007F134F">
        <w:rPr>
          <w:rFonts w:ascii="Arial" w:hAnsi="Arial" w:cs="Arial"/>
          <w:color w:val="auto"/>
          <w:sz w:val="24"/>
          <w:szCs w:val="24"/>
        </w:rPr>
        <w:t xml:space="preserve"> determinar </w:t>
      </w:r>
      <w:r w:rsidR="00535BDA" w:rsidRPr="007F134F">
        <w:rPr>
          <w:rFonts w:ascii="Arial" w:hAnsi="Arial" w:cs="Arial"/>
          <w:color w:val="auto"/>
          <w:sz w:val="24"/>
          <w:szCs w:val="24"/>
        </w:rPr>
        <w:t>se</w:t>
      </w:r>
      <w:r w:rsidRPr="007F134F">
        <w:rPr>
          <w:rFonts w:ascii="Arial" w:hAnsi="Arial" w:cs="Arial"/>
          <w:color w:val="auto"/>
          <w:sz w:val="24"/>
          <w:szCs w:val="24"/>
        </w:rPr>
        <w:t xml:space="preserve"> projeto se</w:t>
      </w:r>
      <w:r w:rsidR="00535BDA" w:rsidRPr="007F134F">
        <w:rPr>
          <w:rFonts w:ascii="Arial" w:hAnsi="Arial" w:cs="Arial"/>
          <w:color w:val="auto"/>
          <w:sz w:val="24"/>
          <w:szCs w:val="24"/>
        </w:rPr>
        <w:t>rá</w:t>
      </w:r>
      <w:r w:rsidRPr="007F134F">
        <w:rPr>
          <w:rFonts w:ascii="Arial" w:hAnsi="Arial" w:cs="Arial"/>
          <w:color w:val="auto"/>
          <w:sz w:val="24"/>
          <w:szCs w:val="24"/>
        </w:rPr>
        <w:t xml:space="preserve"> bem-sucedido.</w:t>
      </w:r>
    </w:p>
    <w:p w14:paraId="073B4E66" w14:textId="77777777" w:rsidR="00102B30" w:rsidRPr="007F134F" w:rsidDel="008837D2" w:rsidRDefault="00102B30">
      <w:pPr>
        <w:spacing w:after="0" w:line="360" w:lineRule="auto"/>
        <w:ind w:firstLine="709"/>
        <w:jc w:val="both"/>
        <w:rPr>
          <w:del w:id="1351" w:author="HP" w:date="2020-11-21T18:07:00Z"/>
          <w:rFonts w:ascii="Arial" w:hAnsi="Arial" w:cs="Arial"/>
          <w:color w:val="auto"/>
          <w:sz w:val="24"/>
          <w:szCs w:val="24"/>
        </w:rPr>
      </w:pPr>
    </w:p>
    <w:p w14:paraId="69AFCB9F" w14:textId="007F1EB5" w:rsidR="001C027D" w:rsidRPr="007F134F" w:rsidRDefault="001C027D">
      <w:pPr>
        <w:spacing w:after="0" w:line="360" w:lineRule="auto"/>
        <w:ind w:firstLine="709"/>
        <w:jc w:val="both"/>
        <w:rPr>
          <w:rFonts w:ascii="Arial" w:hAnsi="Arial" w:cs="Arial"/>
          <w:color w:val="auto"/>
          <w:sz w:val="24"/>
          <w:szCs w:val="24"/>
        </w:rPr>
      </w:pPr>
      <w:r w:rsidRPr="007F134F">
        <w:rPr>
          <w:rFonts w:ascii="Arial" w:hAnsi="Arial" w:cs="Arial"/>
          <w:color w:val="auto"/>
          <w:sz w:val="24"/>
          <w:szCs w:val="24"/>
        </w:rPr>
        <w:t xml:space="preserve">Um dos problemas que resultaram no interesse </w:t>
      </w:r>
      <w:r w:rsidR="0017235D" w:rsidRPr="007F134F">
        <w:rPr>
          <w:rFonts w:ascii="Arial" w:hAnsi="Arial" w:cs="Arial"/>
          <w:color w:val="auto"/>
          <w:sz w:val="24"/>
          <w:szCs w:val="24"/>
        </w:rPr>
        <w:t>d</w:t>
      </w:r>
      <w:r w:rsidRPr="007F134F">
        <w:rPr>
          <w:rFonts w:ascii="Arial" w:hAnsi="Arial" w:cs="Arial"/>
          <w:color w:val="auto"/>
          <w:sz w:val="24"/>
          <w:szCs w:val="24"/>
        </w:rPr>
        <w:t xml:space="preserve">a demonstração da adoção de uma metodologia de desenvolvimento se deve principalmente ao fato de que a </w:t>
      </w:r>
      <w:r w:rsidRPr="007F134F">
        <w:rPr>
          <w:rFonts w:ascii="Arial" w:hAnsi="Arial" w:cs="Arial"/>
          <w:color w:val="auto"/>
          <w:sz w:val="24"/>
          <w:szCs w:val="24"/>
        </w:rPr>
        <w:lastRenderedPageBreak/>
        <w:t>empresa não utilizava nenhum processo explícito. O fluxo do processo de desenvolvimento pode ser descrito da seguinte forma:</w:t>
      </w:r>
    </w:p>
    <w:p w14:paraId="1823736C" w14:textId="77777777" w:rsidR="001C027D" w:rsidRPr="007F134F" w:rsidRDefault="001C027D">
      <w:pPr>
        <w:spacing w:after="0" w:line="360" w:lineRule="auto"/>
        <w:ind w:firstLine="709"/>
        <w:jc w:val="both"/>
        <w:rPr>
          <w:rFonts w:ascii="Arial" w:hAnsi="Arial" w:cs="Arial"/>
          <w:color w:val="auto"/>
          <w:sz w:val="24"/>
          <w:szCs w:val="24"/>
        </w:rPr>
      </w:pPr>
    </w:p>
    <w:p w14:paraId="230FB5DA" w14:textId="77777777" w:rsidR="001C027D" w:rsidRPr="007F134F" w:rsidRDefault="001C027D">
      <w:pPr>
        <w:pStyle w:val="PargrafodaLista"/>
        <w:numPr>
          <w:ilvl w:val="0"/>
          <w:numId w:val="16"/>
        </w:numPr>
        <w:spacing w:after="0" w:line="360" w:lineRule="auto"/>
        <w:jc w:val="both"/>
        <w:rPr>
          <w:rFonts w:ascii="Arial" w:hAnsi="Arial" w:cs="Arial"/>
          <w:color w:val="auto"/>
          <w:sz w:val="24"/>
          <w:szCs w:val="24"/>
        </w:rPr>
      </w:pPr>
      <w:r w:rsidRPr="007F134F">
        <w:rPr>
          <w:rFonts w:ascii="Arial" w:hAnsi="Arial" w:cs="Arial"/>
          <w:color w:val="auto"/>
          <w:sz w:val="24"/>
          <w:szCs w:val="24"/>
        </w:rPr>
        <w:t>Uma nova solicitação é feita por algum stakeholder.</w:t>
      </w:r>
    </w:p>
    <w:p w14:paraId="2CC027D7" w14:textId="77777777" w:rsidR="001C027D" w:rsidRPr="007F134F" w:rsidRDefault="001C027D">
      <w:pPr>
        <w:pStyle w:val="PargrafodaLista"/>
        <w:numPr>
          <w:ilvl w:val="0"/>
          <w:numId w:val="16"/>
        </w:numPr>
        <w:spacing w:after="0" w:line="360" w:lineRule="auto"/>
        <w:jc w:val="both"/>
        <w:rPr>
          <w:rFonts w:ascii="Arial" w:hAnsi="Arial" w:cs="Arial"/>
          <w:color w:val="auto"/>
          <w:sz w:val="24"/>
          <w:szCs w:val="24"/>
        </w:rPr>
      </w:pPr>
      <w:r w:rsidRPr="007F134F">
        <w:rPr>
          <w:rFonts w:ascii="Arial" w:hAnsi="Arial" w:cs="Arial"/>
          <w:color w:val="auto"/>
          <w:sz w:val="24"/>
          <w:szCs w:val="24"/>
        </w:rPr>
        <w:t>Quando considerada “urgente” o próprio analista resolve. Se considerada normal, vai para uma lista de espera; esta lista é separada por clientes ou por módulos, mas sem ordenação de prioridades.</w:t>
      </w:r>
    </w:p>
    <w:p w14:paraId="62C52D0F" w14:textId="27C9B077" w:rsidR="001C027D" w:rsidRPr="007F134F" w:rsidRDefault="001C027D">
      <w:pPr>
        <w:pStyle w:val="PargrafodaLista"/>
        <w:numPr>
          <w:ilvl w:val="0"/>
          <w:numId w:val="16"/>
        </w:numPr>
        <w:spacing w:after="0" w:line="360" w:lineRule="auto"/>
        <w:jc w:val="both"/>
        <w:rPr>
          <w:rFonts w:ascii="Arial" w:hAnsi="Arial" w:cs="Arial"/>
          <w:color w:val="auto"/>
          <w:sz w:val="24"/>
          <w:szCs w:val="24"/>
        </w:rPr>
      </w:pPr>
      <w:r w:rsidRPr="007F134F">
        <w:rPr>
          <w:rFonts w:ascii="Arial" w:hAnsi="Arial" w:cs="Arial"/>
          <w:color w:val="auto"/>
          <w:sz w:val="24"/>
          <w:szCs w:val="24"/>
        </w:rPr>
        <w:t>Com o decorrer do trabalho, as equipes de analista</w:t>
      </w:r>
      <w:r w:rsidR="0017235D" w:rsidRPr="007F134F">
        <w:rPr>
          <w:rFonts w:ascii="Arial" w:hAnsi="Arial" w:cs="Arial"/>
          <w:color w:val="auto"/>
          <w:sz w:val="24"/>
          <w:szCs w:val="24"/>
        </w:rPr>
        <w:t>s</w:t>
      </w:r>
      <w:r w:rsidRPr="007F134F">
        <w:rPr>
          <w:rFonts w:ascii="Arial" w:hAnsi="Arial" w:cs="Arial"/>
          <w:color w:val="auto"/>
          <w:sz w:val="24"/>
          <w:szCs w:val="24"/>
        </w:rPr>
        <w:t xml:space="preserve"> realizam esses incrementos, sem prazo de entrega definido.</w:t>
      </w:r>
    </w:p>
    <w:p w14:paraId="415E7D01" w14:textId="11B4A5BF" w:rsidR="001C027D" w:rsidRPr="007F134F" w:rsidRDefault="001C027D">
      <w:pPr>
        <w:pStyle w:val="PargrafodaLista"/>
        <w:numPr>
          <w:ilvl w:val="0"/>
          <w:numId w:val="16"/>
        </w:numPr>
        <w:spacing w:after="0" w:line="360" w:lineRule="auto"/>
        <w:jc w:val="both"/>
        <w:rPr>
          <w:rFonts w:ascii="Arial" w:hAnsi="Arial" w:cs="Arial"/>
          <w:color w:val="auto"/>
          <w:sz w:val="24"/>
          <w:szCs w:val="24"/>
        </w:rPr>
      </w:pPr>
      <w:r w:rsidRPr="007F134F">
        <w:rPr>
          <w:rFonts w:ascii="Arial" w:hAnsi="Arial" w:cs="Arial"/>
          <w:color w:val="auto"/>
          <w:sz w:val="24"/>
          <w:szCs w:val="24"/>
        </w:rPr>
        <w:t xml:space="preserve">Após alguns </w:t>
      </w:r>
      <w:r w:rsidR="0017235D" w:rsidRPr="007F134F">
        <w:rPr>
          <w:rFonts w:ascii="Arial" w:hAnsi="Arial" w:cs="Arial"/>
          <w:color w:val="auto"/>
          <w:sz w:val="24"/>
          <w:szCs w:val="24"/>
        </w:rPr>
        <w:t xml:space="preserve">desenvolvimentos </w:t>
      </w:r>
      <w:r w:rsidRPr="007F134F">
        <w:rPr>
          <w:rFonts w:ascii="Arial" w:hAnsi="Arial" w:cs="Arial"/>
          <w:color w:val="auto"/>
          <w:sz w:val="24"/>
          <w:szCs w:val="24"/>
        </w:rPr>
        <w:t xml:space="preserve">é gerada uma nova atualização que será testada e posteriormente entregue aos clientes. </w:t>
      </w:r>
    </w:p>
    <w:p w14:paraId="60EE600F" w14:textId="77777777" w:rsidR="001C027D" w:rsidRPr="007F134F" w:rsidRDefault="001C027D">
      <w:pPr>
        <w:spacing w:after="0" w:line="360" w:lineRule="auto"/>
        <w:ind w:left="1418"/>
        <w:jc w:val="both"/>
        <w:rPr>
          <w:rFonts w:ascii="Arial" w:hAnsi="Arial" w:cs="Arial"/>
          <w:color w:val="auto"/>
          <w:sz w:val="24"/>
          <w:szCs w:val="24"/>
        </w:rPr>
      </w:pPr>
    </w:p>
    <w:p w14:paraId="70AA0439" w14:textId="77777777" w:rsidR="001913DD" w:rsidRPr="007F134F" w:rsidRDefault="001C027D" w:rsidP="001913DD">
      <w:pPr>
        <w:keepNext/>
        <w:spacing w:after="0" w:line="360" w:lineRule="auto"/>
        <w:jc w:val="center"/>
        <w:rPr>
          <w:rFonts w:ascii="Arial" w:hAnsi="Arial" w:cs="Arial"/>
        </w:rPr>
      </w:pPr>
      <w:r w:rsidRPr="007F134F">
        <w:rPr>
          <w:rFonts w:ascii="Arial" w:hAnsi="Arial" w:cs="Arial"/>
          <w:noProof/>
          <w:lang w:eastAsia="pt-BR"/>
          <w:rPrChange w:id="1352" w:author="HP" w:date="2020-11-21T18:37:00Z">
            <w:rPr>
              <w:noProof/>
              <w:lang w:eastAsia="pt-BR"/>
            </w:rPr>
          </w:rPrChange>
        </w:rPr>
        <w:drawing>
          <wp:inline distT="0" distB="0" distL="0" distR="0" wp14:anchorId="0FCE22B1" wp14:editId="72159BCB">
            <wp:extent cx="5400040" cy="2051444"/>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51444"/>
                    </a:xfrm>
                    <a:prstGeom prst="rect">
                      <a:avLst/>
                    </a:prstGeom>
                  </pic:spPr>
                </pic:pic>
              </a:graphicData>
            </a:graphic>
          </wp:inline>
        </w:drawing>
      </w:r>
    </w:p>
    <w:p w14:paraId="4570FDB6" w14:textId="69E2044E" w:rsidR="001913DD" w:rsidRPr="007F134F" w:rsidRDefault="001913DD" w:rsidP="001913DD">
      <w:pPr>
        <w:pStyle w:val="Legenda"/>
        <w:jc w:val="center"/>
        <w:rPr>
          <w:rFonts w:ascii="Arial" w:hAnsi="Arial" w:cs="Arial"/>
          <w:i w:val="0"/>
          <w:iCs w:val="0"/>
        </w:rPr>
      </w:pPr>
      <w:bookmarkStart w:id="1353" w:name="_Toc58248352"/>
      <w:r w:rsidRPr="00627E81">
        <w:rPr>
          <w:rFonts w:ascii="Arial" w:hAnsi="Arial" w:cs="Arial"/>
          <w:b/>
          <w:bCs/>
          <w:i w:val="0"/>
          <w:iCs w:val="0"/>
          <w:sz w:val="20"/>
        </w:rPr>
        <w:t xml:space="preserve">Figura </w:t>
      </w:r>
      <w:r w:rsidRPr="00627E81">
        <w:rPr>
          <w:rFonts w:ascii="Arial" w:hAnsi="Arial" w:cs="Arial"/>
          <w:b/>
          <w:bCs/>
          <w:i w:val="0"/>
          <w:iCs w:val="0"/>
          <w:sz w:val="20"/>
        </w:rPr>
        <w:fldChar w:fldCharType="begin"/>
      </w:r>
      <w:r w:rsidRPr="00627E81">
        <w:rPr>
          <w:rFonts w:ascii="Arial" w:hAnsi="Arial" w:cs="Arial"/>
          <w:b/>
          <w:bCs/>
          <w:i w:val="0"/>
          <w:iCs w:val="0"/>
          <w:sz w:val="20"/>
        </w:rPr>
        <w:instrText xml:space="preserve"> SEQ Figura \* ARABIC </w:instrText>
      </w:r>
      <w:r w:rsidRPr="00627E81">
        <w:rPr>
          <w:rFonts w:ascii="Arial" w:hAnsi="Arial" w:cs="Arial"/>
          <w:b/>
          <w:bCs/>
          <w:i w:val="0"/>
          <w:iCs w:val="0"/>
          <w:sz w:val="20"/>
        </w:rPr>
        <w:fldChar w:fldCharType="separate"/>
      </w:r>
      <w:r w:rsidR="007C5150">
        <w:rPr>
          <w:rFonts w:ascii="Arial" w:hAnsi="Arial" w:cs="Arial"/>
          <w:b/>
          <w:bCs/>
          <w:i w:val="0"/>
          <w:iCs w:val="0"/>
          <w:noProof/>
          <w:sz w:val="20"/>
        </w:rPr>
        <w:t>4</w:t>
      </w:r>
      <w:r w:rsidRPr="00627E81">
        <w:rPr>
          <w:rFonts w:ascii="Arial" w:hAnsi="Arial" w:cs="Arial"/>
          <w:b/>
          <w:bCs/>
          <w:i w:val="0"/>
          <w:iCs w:val="0"/>
          <w:sz w:val="20"/>
        </w:rPr>
        <w:fldChar w:fldCharType="end"/>
      </w:r>
      <w:r w:rsidRPr="00627E81">
        <w:rPr>
          <w:rFonts w:ascii="Arial" w:hAnsi="Arial" w:cs="Arial"/>
          <w:i w:val="0"/>
          <w:iCs w:val="0"/>
          <w:sz w:val="20"/>
        </w:rPr>
        <w:t xml:space="preserve"> – Fluxo apresentando falta de controle nas solicitações (Fonte: Próprio Autor).</w:t>
      </w:r>
      <w:bookmarkEnd w:id="1353"/>
    </w:p>
    <w:p w14:paraId="68EE140A" w14:textId="77777777" w:rsidR="001C027D" w:rsidRPr="007F134F" w:rsidRDefault="001C027D">
      <w:pPr>
        <w:spacing w:after="0" w:line="360" w:lineRule="auto"/>
        <w:jc w:val="both"/>
        <w:rPr>
          <w:ins w:id="1354" w:author="HP" w:date="2020-10-30T19:29:00Z"/>
          <w:rFonts w:ascii="Arial" w:hAnsi="Arial" w:cs="Arial"/>
          <w:color w:val="auto"/>
          <w:sz w:val="24"/>
          <w:szCs w:val="24"/>
        </w:rPr>
      </w:pPr>
      <w:commentRangeStart w:id="1355"/>
      <w:commentRangeEnd w:id="1355"/>
      <w:r w:rsidRPr="007F134F">
        <w:rPr>
          <w:rStyle w:val="Refdecomentrio"/>
          <w:rFonts w:ascii="Arial" w:hAnsi="Arial" w:cs="Arial"/>
          <w:rPrChange w:id="1356" w:author="HP" w:date="2020-11-21T18:37:00Z">
            <w:rPr>
              <w:rStyle w:val="Refdecomentrio"/>
            </w:rPr>
          </w:rPrChange>
        </w:rPr>
        <w:commentReference w:id="1355"/>
      </w:r>
    </w:p>
    <w:p w14:paraId="1083B0E2" w14:textId="58969285" w:rsidR="001C027D" w:rsidRPr="007F134F" w:rsidRDefault="001C027D">
      <w:pPr>
        <w:spacing w:after="0" w:line="360" w:lineRule="auto"/>
        <w:ind w:firstLine="709"/>
        <w:jc w:val="both"/>
        <w:rPr>
          <w:rFonts w:ascii="Arial" w:hAnsi="Arial" w:cs="Arial"/>
          <w:color w:val="auto"/>
          <w:sz w:val="24"/>
          <w:szCs w:val="24"/>
        </w:rPr>
      </w:pPr>
      <w:r w:rsidRPr="007F134F">
        <w:rPr>
          <w:rFonts w:ascii="Arial" w:hAnsi="Arial" w:cs="Arial"/>
          <w:color w:val="auto"/>
          <w:sz w:val="24"/>
          <w:szCs w:val="24"/>
        </w:rPr>
        <w:t>O maior problema do fluxo de processos apresentado</w:t>
      </w:r>
      <w:commentRangeStart w:id="1357"/>
      <w:r w:rsidRPr="007F134F">
        <w:rPr>
          <w:rFonts w:ascii="Arial" w:hAnsi="Arial" w:cs="Arial"/>
          <w:color w:val="auto"/>
          <w:sz w:val="24"/>
          <w:szCs w:val="24"/>
        </w:rPr>
        <w:t xml:space="preserve"> </w:t>
      </w:r>
      <w:commentRangeEnd w:id="1357"/>
      <w:r w:rsidRPr="007F134F">
        <w:rPr>
          <w:rStyle w:val="Refdecomentrio"/>
          <w:rFonts w:ascii="Arial" w:hAnsi="Arial" w:cs="Arial"/>
          <w:rPrChange w:id="1358" w:author="HP" w:date="2020-11-21T18:37:00Z">
            <w:rPr>
              <w:rStyle w:val="Refdecomentrio"/>
            </w:rPr>
          </w:rPrChange>
        </w:rPr>
        <w:commentReference w:id="1357"/>
      </w:r>
      <w:r w:rsidRPr="007F134F">
        <w:rPr>
          <w:rFonts w:ascii="Arial" w:hAnsi="Arial" w:cs="Arial"/>
          <w:color w:val="auto"/>
          <w:sz w:val="24"/>
          <w:szCs w:val="24"/>
        </w:rPr>
        <w:t xml:space="preserve">é a falta de controle sobre essas solicitações, gerando problemas de comunicação entre todos os envolvidos no processo, incluindo os solicitantes. Além disso, ao aparecer uma solicitação definida como “urgente” eram necessárias muitas horas extras, levando a compreensão por parte da equipe de que o tempo estava sendo mal-empregado, ferindo o conceito de qualidade, que a </w:t>
      </w:r>
      <w:r w:rsidR="0017235D" w:rsidRPr="007F134F">
        <w:rPr>
          <w:rFonts w:ascii="Arial" w:hAnsi="Arial" w:cs="Arial"/>
          <w:color w:val="auto"/>
          <w:sz w:val="24"/>
          <w:szCs w:val="24"/>
        </w:rPr>
        <w:t>e</w:t>
      </w:r>
      <w:r w:rsidRPr="007F134F">
        <w:rPr>
          <w:rFonts w:ascii="Arial" w:hAnsi="Arial" w:cs="Arial"/>
          <w:color w:val="auto"/>
          <w:sz w:val="24"/>
          <w:szCs w:val="24"/>
        </w:rPr>
        <w:t>mpresa busca em seu produto e em seus processos. Sendo assim</w:t>
      </w:r>
      <w:r w:rsidR="0017235D" w:rsidRPr="007F134F">
        <w:rPr>
          <w:rFonts w:ascii="Arial" w:hAnsi="Arial" w:cs="Arial"/>
          <w:color w:val="auto"/>
          <w:sz w:val="24"/>
          <w:szCs w:val="24"/>
        </w:rPr>
        <w:t>,</w:t>
      </w:r>
      <w:r w:rsidRPr="007F134F">
        <w:rPr>
          <w:rFonts w:ascii="Arial" w:hAnsi="Arial" w:cs="Arial"/>
          <w:color w:val="auto"/>
          <w:sz w:val="24"/>
          <w:szCs w:val="24"/>
        </w:rPr>
        <w:t xml:space="preserve"> não existiram estruturas formais associadas à condução do projeto. As demandas que iriam surgindo, eram executadas e este deveria dar mais detalhes, o que não ocorria. Desta forma, havia transtorno não só dentro da equipe, mas também ao solicitante, pois era necessário que o </w:t>
      </w:r>
      <w:r w:rsidR="0017235D" w:rsidRPr="007F134F">
        <w:rPr>
          <w:rFonts w:ascii="Arial" w:hAnsi="Arial" w:cs="Arial"/>
          <w:color w:val="auto"/>
          <w:sz w:val="24"/>
          <w:szCs w:val="24"/>
        </w:rPr>
        <w:t>usuário</w:t>
      </w:r>
      <w:r w:rsidRPr="007F134F">
        <w:rPr>
          <w:rFonts w:ascii="Arial" w:hAnsi="Arial" w:cs="Arial"/>
          <w:color w:val="auto"/>
          <w:sz w:val="24"/>
          <w:szCs w:val="24"/>
        </w:rPr>
        <w:t xml:space="preserve"> refizesse o que havia solicitado.</w:t>
      </w:r>
    </w:p>
    <w:p w14:paraId="435E62A4" w14:textId="77777777" w:rsidR="00102B30" w:rsidRPr="007F134F" w:rsidDel="0019544D" w:rsidRDefault="00102B30">
      <w:pPr>
        <w:spacing w:after="0" w:line="360" w:lineRule="auto"/>
        <w:jc w:val="both"/>
        <w:rPr>
          <w:del w:id="1359" w:author="HP" w:date="2020-11-21T17:27:00Z"/>
          <w:rFonts w:ascii="Arial" w:hAnsi="Arial" w:cs="Arial"/>
          <w:color w:val="auto"/>
          <w:sz w:val="24"/>
          <w:szCs w:val="24"/>
        </w:rPr>
      </w:pPr>
    </w:p>
    <w:p w14:paraId="63F1A78F" w14:textId="672E781E" w:rsidR="001C027D" w:rsidRPr="007F134F" w:rsidRDefault="001C027D">
      <w:pPr>
        <w:spacing w:after="0" w:line="360" w:lineRule="auto"/>
        <w:ind w:firstLine="709"/>
        <w:jc w:val="both"/>
        <w:rPr>
          <w:rFonts w:ascii="Arial" w:hAnsi="Arial" w:cs="Arial"/>
          <w:color w:val="auto"/>
          <w:sz w:val="24"/>
          <w:szCs w:val="24"/>
        </w:rPr>
      </w:pPr>
      <w:r w:rsidRPr="007F134F">
        <w:rPr>
          <w:rFonts w:ascii="Arial" w:hAnsi="Arial" w:cs="Arial"/>
          <w:color w:val="auto"/>
          <w:sz w:val="24"/>
          <w:szCs w:val="24"/>
        </w:rPr>
        <w:t xml:space="preserve">No projeto não foi usado nenhuma metodologia ou técnica para realização </w:t>
      </w:r>
      <w:del w:id="1360" w:author="Michel Oliveira" w:date="2020-11-24T13:29:00Z">
        <w:r w:rsidRPr="007F134F" w:rsidDel="00381D21">
          <w:rPr>
            <w:rFonts w:ascii="Arial" w:hAnsi="Arial" w:cs="Arial"/>
            <w:color w:val="auto"/>
            <w:sz w:val="24"/>
            <w:szCs w:val="24"/>
          </w:rPr>
          <w:delText>do mesmo</w:delText>
        </w:r>
      </w:del>
      <w:ins w:id="1361" w:author="Michel Oliveira" w:date="2020-11-24T13:29:00Z">
        <w:r w:rsidR="00381D21" w:rsidRPr="007F134F">
          <w:rPr>
            <w:rFonts w:ascii="Arial" w:hAnsi="Arial" w:cs="Arial"/>
            <w:color w:val="auto"/>
            <w:sz w:val="24"/>
            <w:szCs w:val="24"/>
          </w:rPr>
          <w:t>dele</w:t>
        </w:r>
      </w:ins>
      <w:r w:rsidRPr="007F134F">
        <w:rPr>
          <w:rFonts w:ascii="Arial" w:hAnsi="Arial" w:cs="Arial"/>
          <w:color w:val="auto"/>
          <w:sz w:val="24"/>
          <w:szCs w:val="24"/>
        </w:rPr>
        <w:t>. Este trabalho irá apresentar</w:t>
      </w:r>
      <w:commentRangeStart w:id="1362"/>
      <w:commentRangeEnd w:id="1362"/>
      <w:r w:rsidRPr="007F134F">
        <w:rPr>
          <w:rStyle w:val="Refdecomentrio"/>
          <w:rFonts w:ascii="Arial" w:hAnsi="Arial" w:cs="Arial"/>
          <w:rPrChange w:id="1363" w:author="HP" w:date="2020-11-21T18:37:00Z">
            <w:rPr>
              <w:rStyle w:val="Refdecomentrio"/>
            </w:rPr>
          </w:rPrChange>
        </w:rPr>
        <w:commentReference w:id="1362"/>
      </w:r>
      <w:r w:rsidRPr="007F134F">
        <w:rPr>
          <w:rFonts w:ascii="Arial" w:hAnsi="Arial" w:cs="Arial"/>
          <w:color w:val="auto"/>
          <w:sz w:val="24"/>
          <w:szCs w:val="24"/>
        </w:rPr>
        <w:t xml:space="preserve"> um estudo</w:t>
      </w:r>
      <w:r w:rsidR="0017235D" w:rsidRPr="007F134F">
        <w:rPr>
          <w:rFonts w:ascii="Arial" w:hAnsi="Arial" w:cs="Arial"/>
          <w:color w:val="auto"/>
          <w:sz w:val="24"/>
          <w:szCs w:val="24"/>
        </w:rPr>
        <w:t>, onde mostra</w:t>
      </w:r>
      <w:r w:rsidRPr="007F134F">
        <w:rPr>
          <w:rFonts w:ascii="Arial" w:hAnsi="Arial" w:cs="Arial"/>
          <w:color w:val="auto"/>
          <w:sz w:val="24"/>
          <w:szCs w:val="24"/>
        </w:rPr>
        <w:t xml:space="preserve"> que</w:t>
      </w:r>
      <w:r w:rsidR="0017235D" w:rsidRPr="007F134F">
        <w:rPr>
          <w:rFonts w:ascii="Arial" w:hAnsi="Arial" w:cs="Arial"/>
          <w:color w:val="auto"/>
          <w:sz w:val="24"/>
          <w:szCs w:val="24"/>
        </w:rPr>
        <w:t xml:space="preserve"> se</w:t>
      </w:r>
      <w:r w:rsidRPr="007F134F">
        <w:rPr>
          <w:rFonts w:ascii="Arial" w:hAnsi="Arial" w:cs="Arial"/>
          <w:color w:val="auto"/>
          <w:sz w:val="24"/>
          <w:szCs w:val="24"/>
        </w:rPr>
        <w:t xml:space="preserve"> caso tivesse utilizado um método, pode</w:t>
      </w:r>
      <w:r w:rsidR="0017235D" w:rsidRPr="007F134F">
        <w:rPr>
          <w:rFonts w:ascii="Arial" w:hAnsi="Arial" w:cs="Arial"/>
          <w:color w:val="auto"/>
          <w:sz w:val="24"/>
          <w:szCs w:val="24"/>
        </w:rPr>
        <w:t xml:space="preserve">ria ser </w:t>
      </w:r>
      <w:r w:rsidRPr="007F134F">
        <w:rPr>
          <w:rFonts w:ascii="Arial" w:hAnsi="Arial" w:cs="Arial"/>
          <w:color w:val="auto"/>
          <w:sz w:val="24"/>
          <w:szCs w:val="24"/>
        </w:rPr>
        <w:t>mapea</w:t>
      </w:r>
      <w:r w:rsidR="0017235D" w:rsidRPr="007F134F">
        <w:rPr>
          <w:rFonts w:ascii="Arial" w:hAnsi="Arial" w:cs="Arial"/>
          <w:color w:val="auto"/>
          <w:sz w:val="24"/>
          <w:szCs w:val="24"/>
        </w:rPr>
        <w:t>do</w:t>
      </w:r>
      <w:r w:rsidRPr="007F134F">
        <w:rPr>
          <w:rFonts w:ascii="Arial" w:hAnsi="Arial" w:cs="Arial"/>
          <w:color w:val="auto"/>
          <w:sz w:val="24"/>
          <w:szCs w:val="24"/>
        </w:rPr>
        <w:t xml:space="preserve"> melhor os riscos, </w:t>
      </w:r>
      <w:r w:rsidR="0017235D" w:rsidRPr="007F134F">
        <w:rPr>
          <w:rFonts w:ascii="Arial" w:hAnsi="Arial" w:cs="Arial"/>
          <w:color w:val="auto"/>
          <w:sz w:val="24"/>
          <w:szCs w:val="24"/>
        </w:rPr>
        <w:t>otimiza</w:t>
      </w:r>
      <w:r w:rsidR="003F164A" w:rsidRPr="007F134F">
        <w:rPr>
          <w:rFonts w:ascii="Arial" w:hAnsi="Arial" w:cs="Arial"/>
          <w:color w:val="auto"/>
          <w:sz w:val="24"/>
          <w:szCs w:val="24"/>
        </w:rPr>
        <w:t>do</w:t>
      </w:r>
      <w:r w:rsidR="0017235D" w:rsidRPr="007F134F">
        <w:rPr>
          <w:rFonts w:ascii="Arial" w:hAnsi="Arial" w:cs="Arial"/>
          <w:color w:val="auto"/>
          <w:sz w:val="24"/>
          <w:szCs w:val="24"/>
        </w:rPr>
        <w:t xml:space="preserve"> o</w:t>
      </w:r>
      <w:r w:rsidRPr="007F134F">
        <w:rPr>
          <w:rFonts w:ascii="Arial" w:hAnsi="Arial" w:cs="Arial"/>
          <w:color w:val="auto"/>
          <w:sz w:val="24"/>
          <w:szCs w:val="24"/>
        </w:rPr>
        <w:t xml:space="preserve"> tempo na execução das tarefas e evita</w:t>
      </w:r>
      <w:r w:rsidR="003F164A" w:rsidRPr="007F134F">
        <w:rPr>
          <w:rFonts w:ascii="Arial" w:hAnsi="Arial" w:cs="Arial"/>
          <w:color w:val="auto"/>
          <w:sz w:val="24"/>
          <w:szCs w:val="24"/>
        </w:rPr>
        <w:t>do</w:t>
      </w:r>
      <w:r w:rsidRPr="007F134F">
        <w:rPr>
          <w:rFonts w:ascii="Arial" w:hAnsi="Arial" w:cs="Arial"/>
          <w:color w:val="auto"/>
          <w:sz w:val="24"/>
          <w:szCs w:val="24"/>
        </w:rPr>
        <w:t xml:space="preserve"> o retrabalho com reuniões. As metodologias podem ajudar a melhor mapear e balancear as restrições conflitantes do projeto, rumo ao sucesso esperado (Qualidade, Escopo, Cronograma, Orçamento, Recursos e Risco).</w:t>
      </w:r>
    </w:p>
    <w:p w14:paraId="35169F8A" w14:textId="77777777" w:rsidR="00102B30" w:rsidRPr="007F134F" w:rsidDel="0019544D" w:rsidRDefault="00102B30">
      <w:pPr>
        <w:spacing w:after="0" w:line="360" w:lineRule="auto"/>
        <w:ind w:firstLine="709"/>
        <w:jc w:val="both"/>
        <w:rPr>
          <w:del w:id="1364" w:author="HP" w:date="2020-11-21T17:27:00Z"/>
          <w:rFonts w:ascii="Arial" w:hAnsi="Arial" w:cs="Arial"/>
          <w:color w:val="auto"/>
          <w:sz w:val="24"/>
          <w:szCs w:val="24"/>
        </w:rPr>
      </w:pPr>
    </w:p>
    <w:p w14:paraId="227765A9" w14:textId="77777777" w:rsidR="008837D2" w:rsidRPr="007F134F" w:rsidRDefault="001C027D">
      <w:pPr>
        <w:spacing w:after="0" w:line="360" w:lineRule="auto"/>
        <w:ind w:firstLine="709"/>
        <w:jc w:val="both"/>
        <w:rPr>
          <w:ins w:id="1365" w:author="HP" w:date="2020-11-21T18:08:00Z"/>
          <w:rFonts w:ascii="Arial" w:hAnsi="Arial" w:cs="Arial"/>
          <w:color w:val="auto"/>
          <w:sz w:val="24"/>
          <w:szCs w:val="24"/>
        </w:rPr>
      </w:pPr>
      <w:r w:rsidRPr="007F134F">
        <w:rPr>
          <w:rFonts w:ascii="Arial" w:hAnsi="Arial" w:cs="Arial"/>
          <w:color w:val="auto"/>
          <w:sz w:val="24"/>
          <w:szCs w:val="24"/>
        </w:rPr>
        <w:t xml:space="preserve">O projeto se baseia em um projeto real, onde foi possível verificar uma série de falhas de gestão por não serem observadas as boas práticas e os processos de gerenciamento do PMBOK. </w:t>
      </w:r>
    </w:p>
    <w:p w14:paraId="2E488B24" w14:textId="3FF33ADD" w:rsidR="008837D2" w:rsidRPr="007F134F" w:rsidRDefault="001C027D">
      <w:pPr>
        <w:spacing w:after="0" w:line="360" w:lineRule="auto"/>
        <w:ind w:firstLine="709"/>
        <w:jc w:val="both"/>
        <w:rPr>
          <w:ins w:id="1366" w:author="HP" w:date="2020-11-21T18:08:00Z"/>
          <w:rFonts w:ascii="Arial" w:hAnsi="Arial" w:cs="Arial"/>
          <w:color w:val="auto"/>
          <w:sz w:val="24"/>
          <w:szCs w:val="24"/>
        </w:rPr>
      </w:pPr>
      <w:r w:rsidRPr="007F134F">
        <w:rPr>
          <w:rFonts w:ascii="Arial" w:hAnsi="Arial" w:cs="Arial"/>
          <w:color w:val="auto"/>
          <w:sz w:val="24"/>
          <w:szCs w:val="24"/>
        </w:rPr>
        <w:t xml:space="preserve">O estudo apresenta as experiências vividas durante esse projeto, citando os erros mais recorrentes durante o processo de gestão, com exemplos fortes do que não se deve deixar que aconteça, sob pena de fracasso técnico e financeiro do projeto. </w:t>
      </w:r>
    </w:p>
    <w:p w14:paraId="087D720E" w14:textId="6C73CD4D" w:rsidR="001C027D" w:rsidRPr="007F134F" w:rsidRDefault="001C027D" w:rsidP="00DB3B0F">
      <w:pPr>
        <w:spacing w:after="0" w:line="360" w:lineRule="auto"/>
        <w:jc w:val="both"/>
        <w:rPr>
          <w:rFonts w:ascii="Arial" w:hAnsi="Arial" w:cs="Arial"/>
          <w:color w:val="auto"/>
          <w:sz w:val="24"/>
          <w:szCs w:val="24"/>
        </w:rPr>
      </w:pPr>
      <w:r w:rsidRPr="007F134F">
        <w:rPr>
          <w:rFonts w:ascii="Arial" w:hAnsi="Arial" w:cs="Arial"/>
          <w:color w:val="auto"/>
          <w:sz w:val="24"/>
          <w:szCs w:val="24"/>
        </w:rPr>
        <w:t>O Projeto foi considerado sucesso, porém não podemos deixar de citar que o fracasso era eminente por falta da aplicação de metodologias em gerenciamento de projeto.</w:t>
      </w:r>
    </w:p>
    <w:p w14:paraId="3197EF2C" w14:textId="77777777" w:rsidR="00DB3B0F" w:rsidRPr="007F134F" w:rsidRDefault="00DB3B0F" w:rsidP="00DB3B0F">
      <w:pPr>
        <w:spacing w:after="0" w:line="360" w:lineRule="auto"/>
        <w:jc w:val="both"/>
        <w:rPr>
          <w:rFonts w:ascii="Arial" w:hAnsi="Arial" w:cs="Arial"/>
          <w:color w:val="auto"/>
          <w:sz w:val="24"/>
          <w:szCs w:val="24"/>
        </w:rPr>
      </w:pPr>
    </w:p>
    <w:p w14:paraId="4F8D4ACB" w14:textId="77777777" w:rsidR="001C027D" w:rsidRPr="007F134F" w:rsidDel="00024AF9" w:rsidRDefault="001C027D">
      <w:pPr>
        <w:spacing w:after="0" w:line="360" w:lineRule="auto"/>
        <w:jc w:val="both"/>
        <w:rPr>
          <w:del w:id="1367" w:author="Michel Oliveira" w:date="2020-11-22T14:57:00Z"/>
          <w:rFonts w:ascii="Arial" w:hAnsi="Arial" w:cs="Arial"/>
          <w:color w:val="auto"/>
          <w:sz w:val="24"/>
          <w:szCs w:val="24"/>
        </w:rPr>
        <w:pPrChange w:id="1368" w:author="Michel Oliveira" w:date="2020-11-22T14:57:00Z">
          <w:pPr>
            <w:spacing w:after="0" w:line="360" w:lineRule="auto"/>
            <w:ind w:firstLine="709"/>
            <w:jc w:val="both"/>
          </w:pPr>
        </w:pPrChange>
      </w:pPr>
    </w:p>
    <w:p w14:paraId="335099E3" w14:textId="79B7BE3A" w:rsidR="003B4555" w:rsidRPr="007F134F" w:rsidRDefault="00136E5B">
      <w:pPr>
        <w:pStyle w:val="Ttulo2"/>
        <w:rPr>
          <w:rFonts w:eastAsia="Calibri" w:cs="Arial"/>
          <w:rPrChange w:id="1369" w:author="HP" w:date="2020-11-21T18:37:00Z">
            <w:rPr/>
          </w:rPrChange>
        </w:rPr>
        <w:pPrChange w:id="1370" w:author="HP" w:date="2020-11-21T18:38:00Z">
          <w:pPr>
            <w:pBdr>
              <w:top w:val="nil"/>
              <w:left w:val="nil"/>
              <w:bottom w:val="nil"/>
              <w:right w:val="nil"/>
              <w:between w:val="nil"/>
            </w:pBdr>
            <w:spacing w:after="140" w:line="288" w:lineRule="auto"/>
            <w:jc w:val="both"/>
          </w:pPr>
        </w:pPrChange>
      </w:pPr>
      <w:bookmarkStart w:id="1371" w:name="_Toc58248402"/>
      <w:r w:rsidRPr="007F134F">
        <w:rPr>
          <w:rFonts w:cs="Arial"/>
          <w:rPrChange w:id="1372" w:author="HP" w:date="2020-11-21T18:37:00Z">
            <w:rPr>
              <w:rFonts w:eastAsia="Arial" w:cs="Arial"/>
              <w:b/>
              <w:bCs/>
              <w:caps/>
              <w:color w:val="000000"/>
              <w:kern w:val="24"/>
              <w:szCs w:val="24"/>
            </w:rPr>
          </w:rPrChange>
        </w:rPr>
        <w:t>3.</w:t>
      </w:r>
      <w:r w:rsidR="008837D2" w:rsidRPr="007F134F">
        <w:rPr>
          <w:rFonts w:cs="Arial"/>
        </w:rPr>
        <w:t>3</w:t>
      </w:r>
      <w:r w:rsidRPr="007F134F">
        <w:rPr>
          <w:rFonts w:cs="Arial"/>
          <w:rPrChange w:id="1373" w:author="HP" w:date="2020-11-21T18:37:00Z">
            <w:rPr>
              <w:rFonts w:eastAsia="Arial" w:cs="Arial"/>
              <w:b/>
              <w:bCs/>
              <w:caps/>
              <w:color w:val="000000"/>
              <w:kern w:val="24"/>
              <w:szCs w:val="24"/>
            </w:rPr>
          </w:rPrChange>
        </w:rPr>
        <w:t xml:space="preserve"> </w:t>
      </w:r>
      <w:commentRangeStart w:id="1374"/>
      <w:commentRangeStart w:id="1375"/>
      <w:r w:rsidR="00700317" w:rsidRPr="007F134F">
        <w:rPr>
          <w:rFonts w:cs="Arial"/>
        </w:rPr>
        <w:t>Premissas</w:t>
      </w:r>
      <w:r w:rsidRPr="007F134F">
        <w:rPr>
          <w:rFonts w:cs="Arial"/>
          <w:rPrChange w:id="1376" w:author="HP" w:date="2020-11-21T18:37:00Z">
            <w:rPr>
              <w:rFonts w:eastAsia="Arial" w:cs="Arial"/>
              <w:b/>
              <w:bCs/>
              <w:caps/>
              <w:color w:val="000000"/>
              <w:kern w:val="24"/>
              <w:szCs w:val="24"/>
            </w:rPr>
          </w:rPrChange>
        </w:rPr>
        <w:t xml:space="preserve"> </w:t>
      </w:r>
      <w:commentRangeEnd w:id="1374"/>
      <w:r w:rsidRPr="007F134F">
        <w:rPr>
          <w:rFonts w:cs="Arial"/>
          <w:rPrChange w:id="1377" w:author="HP" w:date="2020-11-21T18:37:00Z">
            <w:rPr>
              <w:rFonts w:eastAsia="Arial" w:cs="Arial"/>
              <w:b/>
              <w:bCs/>
              <w:caps/>
              <w:color w:val="000000"/>
              <w:kern w:val="24"/>
              <w:szCs w:val="24"/>
            </w:rPr>
          </w:rPrChange>
        </w:rPr>
        <w:commentReference w:id="1374"/>
      </w:r>
      <w:commentRangeEnd w:id="1375"/>
      <w:r w:rsidR="00024AF9" w:rsidRPr="007F134F">
        <w:rPr>
          <w:rStyle w:val="Refdecomentrio"/>
          <w:rFonts w:eastAsia="WenQuanYi Micro Hei" w:cs="Arial"/>
          <w:b w:val="0"/>
          <w:bCs w:val="0"/>
          <w:kern w:val="1"/>
        </w:rPr>
        <w:commentReference w:id="1375"/>
      </w:r>
      <w:r w:rsidR="00B90577" w:rsidRPr="007F134F">
        <w:rPr>
          <w:rFonts w:cs="Arial"/>
        </w:rPr>
        <w:t>para a elaboração da proposta de solução</w:t>
      </w:r>
      <w:bookmarkEnd w:id="1371"/>
      <w:customXmlDelRangeStart w:id="1378" w:author="HP" w:date="2020-11-21T18:13:00Z"/>
      <w:sdt>
        <w:sdtPr>
          <w:rPr>
            <w:rFonts w:cs="Arial"/>
          </w:rPr>
          <w:tag w:val="goog_rdk_87"/>
          <w:id w:val="-1526478308"/>
        </w:sdtPr>
        <w:sdtContent>
          <w:customXmlDelRangeEnd w:id="1378"/>
          <w:customXmlDelRangeStart w:id="1379" w:author="HP" w:date="2020-11-21T18:13:00Z"/>
          <w:sdt>
            <w:sdtPr>
              <w:rPr>
                <w:rFonts w:cs="Arial"/>
              </w:rPr>
              <w:tag w:val="goog_rdk_84"/>
              <w:id w:val="1869717960"/>
            </w:sdtPr>
            <w:sdtContent>
              <w:customXmlDelRangeEnd w:id="1379"/>
              <w:del w:id="1380" w:author="HP" w:date="2020-10-31T15:17:00Z">
                <w:r w:rsidRPr="007F134F">
                  <w:rPr>
                    <w:rFonts w:eastAsia="Calibri" w:cs="Arial"/>
                    <w:rPrChange w:id="1381" w:author="HP" w:date="2020-11-21T18:37:00Z">
                      <w:rPr>
                        <w:rFonts w:eastAsia="Calibri" w:cs="Arial"/>
                        <w:b/>
                        <w:bCs/>
                        <w:caps/>
                        <w:color w:val="000000"/>
                        <w:kern w:val="24"/>
                        <w:szCs w:val="24"/>
                      </w:rPr>
                    </w:rPrChange>
                  </w:rPr>
                  <w:tab/>
                </w:r>
              </w:del>
              <w:customXmlDelRangeStart w:id="1382" w:author="HP" w:date="2020-11-21T18:13:00Z"/>
            </w:sdtContent>
          </w:sdt>
          <w:customXmlDelRangeEnd w:id="1382"/>
          <w:customXmlDelRangeStart w:id="1383" w:author="HP" w:date="2020-11-21T18:13:00Z"/>
          <w:sdt>
            <w:sdtPr>
              <w:rPr>
                <w:rFonts w:cs="Arial"/>
              </w:rPr>
              <w:tag w:val="goog_rdk_85"/>
              <w:id w:val="-612371813"/>
            </w:sdtPr>
            <w:sdtContent>
              <w:customXmlDelRangeEnd w:id="1383"/>
              <w:customXmlDelRangeStart w:id="1384" w:author="HP" w:date="2020-11-21T18:13:00Z"/>
              <w:sdt>
                <w:sdtPr>
                  <w:rPr>
                    <w:rFonts w:cs="Arial"/>
                  </w:rPr>
                  <w:tag w:val="goog_rdk_86"/>
                  <w:id w:val="-450865242"/>
                </w:sdtPr>
                <w:sdtContent>
                  <w:customXmlDelRangeEnd w:id="1384"/>
                  <w:customXmlDelRangeStart w:id="1385" w:author="HP" w:date="2020-11-21T18:13:00Z"/>
                </w:sdtContent>
              </w:sdt>
              <w:customXmlDelRangeEnd w:id="1385"/>
              <w:bookmarkStart w:id="1386" w:name="_heading=h.1y810tw" w:colFirst="0" w:colLast="0"/>
              <w:bookmarkEnd w:id="1386"/>
              <w:customXmlDelRangeStart w:id="1387" w:author="HP" w:date="2020-11-21T18:13:00Z"/>
            </w:sdtContent>
          </w:sdt>
          <w:customXmlDelRangeEnd w:id="1387"/>
          <w:customXmlDelRangeStart w:id="1388" w:author="HP" w:date="2020-11-21T18:13:00Z"/>
        </w:sdtContent>
      </w:sdt>
      <w:customXmlDelRangeEnd w:id="1388"/>
      <w:customXmlDelRangeStart w:id="1389" w:author="HP" w:date="2020-11-21T18:08:00Z"/>
      <w:sdt>
        <w:sdtPr>
          <w:rPr>
            <w:rFonts w:cs="Arial"/>
          </w:rPr>
          <w:tag w:val="goog_rdk_89"/>
          <w:id w:val="1602066479"/>
        </w:sdtPr>
        <w:sdtContent>
          <w:customXmlDelRangeEnd w:id="1389"/>
          <w:customXmlDelRangeStart w:id="1390" w:author="HP" w:date="2020-11-21T18:08:00Z"/>
          <w:sdt>
            <w:sdtPr>
              <w:rPr>
                <w:rFonts w:cs="Arial"/>
              </w:rPr>
              <w:tag w:val="goog_rdk_88"/>
              <w:id w:val="700514057"/>
              <w:showingPlcHdr/>
            </w:sdtPr>
            <w:sdtContent>
              <w:customXmlDelRangeEnd w:id="1390"/>
              <w:r w:rsidR="00537A96" w:rsidRPr="007F134F">
                <w:rPr>
                  <w:rFonts w:cs="Arial"/>
                </w:rPr>
                <w:t xml:space="preserve">     </w:t>
              </w:r>
              <w:customXmlDelRangeStart w:id="1391" w:author="HP" w:date="2020-11-21T18:08:00Z"/>
            </w:sdtContent>
          </w:sdt>
          <w:customXmlDelRangeEnd w:id="1391"/>
          <w:customXmlDelRangeStart w:id="1392" w:author="HP" w:date="2020-11-21T18:08:00Z"/>
        </w:sdtContent>
      </w:sdt>
      <w:customXmlDelRangeEnd w:id="1392"/>
    </w:p>
    <w:p w14:paraId="07D701BB" w14:textId="77777777" w:rsidR="00537A96" w:rsidRPr="007F134F" w:rsidRDefault="00537A96" w:rsidP="00831D33">
      <w:pPr>
        <w:spacing w:line="360" w:lineRule="auto"/>
        <w:ind w:firstLine="432"/>
        <w:jc w:val="both"/>
        <w:rPr>
          <w:rFonts w:ascii="Arial" w:eastAsia="Arial" w:hAnsi="Arial" w:cs="Arial"/>
          <w:sz w:val="24"/>
          <w:szCs w:val="24"/>
        </w:rPr>
      </w:pPr>
    </w:p>
    <w:p w14:paraId="71310D0E" w14:textId="12A2BA6F" w:rsidR="00700317" w:rsidRPr="007F134F" w:rsidRDefault="00700317" w:rsidP="00831D33">
      <w:pPr>
        <w:spacing w:line="360" w:lineRule="auto"/>
        <w:ind w:firstLine="432"/>
        <w:jc w:val="both"/>
        <w:rPr>
          <w:rFonts w:ascii="Arial" w:eastAsia="Arial" w:hAnsi="Arial" w:cs="Arial"/>
          <w:sz w:val="24"/>
          <w:szCs w:val="24"/>
          <w:rPrChange w:id="1393" w:author="HP" w:date="2020-11-21T18:37:00Z">
            <w:rPr/>
          </w:rPrChange>
        </w:rPr>
      </w:pPr>
      <w:r w:rsidRPr="007F134F">
        <w:rPr>
          <w:rFonts w:ascii="Arial" w:eastAsia="Arial" w:hAnsi="Arial" w:cs="Arial"/>
          <w:sz w:val="24"/>
          <w:szCs w:val="24"/>
        </w:rPr>
        <w:t xml:space="preserve">Como propósito, esse trabalho engloba o desenvolvimento de um projeto para auxiliar na migração de uma parte da infraestrutura de TI em um estado </w:t>
      </w:r>
      <w:r w:rsidRPr="007F134F">
        <w:rPr>
          <w:rFonts w:ascii="Arial" w:eastAsia="Arial" w:hAnsi="Arial" w:cs="Arial"/>
          <w:i/>
          <w:iCs/>
          <w:sz w:val="24"/>
          <w:szCs w:val="24"/>
          <w:rPrChange w:id="1394" w:author="HP" w:date="2020-11-21T18:37:00Z">
            <w:rPr>
              <w:rFonts w:ascii="Arial" w:eastAsia="Arial" w:hAnsi="Arial" w:cs="Arial"/>
              <w:sz w:val="24"/>
              <w:szCs w:val="24"/>
            </w:rPr>
          </w:rPrChange>
        </w:rPr>
        <w:t>on premise</w:t>
      </w:r>
      <w:r w:rsidRPr="007F134F">
        <w:rPr>
          <w:rFonts w:ascii="Arial" w:eastAsia="Arial" w:hAnsi="Arial" w:cs="Arial"/>
          <w:sz w:val="24"/>
          <w:szCs w:val="24"/>
        </w:rPr>
        <w:t xml:space="preserve"> para a </w:t>
      </w:r>
      <w:r w:rsidRPr="007F134F">
        <w:rPr>
          <w:rFonts w:ascii="Arial" w:eastAsia="Arial" w:hAnsi="Arial" w:cs="Arial"/>
          <w:i/>
          <w:iCs/>
          <w:sz w:val="24"/>
          <w:szCs w:val="24"/>
          <w:rPrChange w:id="1395" w:author="HP" w:date="2020-11-21T18:37:00Z">
            <w:rPr>
              <w:rFonts w:ascii="Arial" w:eastAsia="Arial" w:hAnsi="Arial" w:cs="Arial"/>
              <w:sz w:val="24"/>
              <w:szCs w:val="24"/>
            </w:rPr>
          </w:rPrChange>
        </w:rPr>
        <w:t>cloud</w:t>
      </w:r>
      <w:r w:rsidRPr="007F134F">
        <w:rPr>
          <w:rFonts w:ascii="Arial" w:eastAsia="Arial" w:hAnsi="Arial" w:cs="Arial"/>
          <w:sz w:val="24"/>
          <w:szCs w:val="24"/>
        </w:rPr>
        <w:t xml:space="preserve">, facilitando assim o acesso dos colaboradores da área administrativa em home office, estando disponível para qualquer computador com acesso à Internet através do navegador. </w:t>
      </w:r>
    </w:p>
    <w:p w14:paraId="01CED224" w14:textId="348D020F" w:rsidR="00700317" w:rsidRPr="007F134F" w:rsidRDefault="00700317">
      <w:pPr>
        <w:spacing w:line="360" w:lineRule="auto"/>
        <w:jc w:val="both"/>
        <w:rPr>
          <w:rFonts w:ascii="Arial" w:eastAsia="Arial" w:hAnsi="Arial" w:cs="Arial"/>
          <w:sz w:val="24"/>
          <w:szCs w:val="24"/>
        </w:rPr>
      </w:pPr>
      <w:r w:rsidRPr="007F134F">
        <w:rPr>
          <w:rFonts w:ascii="Arial" w:eastAsia="Arial" w:hAnsi="Arial" w:cs="Arial"/>
          <w:sz w:val="24"/>
          <w:szCs w:val="24"/>
        </w:rPr>
        <w:tab/>
        <w:t xml:space="preserve">Com base nos processos definidos pelo PMBOK e as metodologias ágeis, a identificação dos riscos, análise </w:t>
      </w:r>
      <w:r w:rsidR="00583EBC">
        <w:rPr>
          <w:rFonts w:ascii="Arial" w:eastAsia="Arial" w:hAnsi="Arial" w:cs="Arial"/>
          <w:sz w:val="24"/>
          <w:szCs w:val="24"/>
        </w:rPr>
        <w:t>qualitativa</w:t>
      </w:r>
      <w:r w:rsidRPr="007F134F">
        <w:rPr>
          <w:rFonts w:ascii="Arial" w:eastAsia="Arial" w:hAnsi="Arial" w:cs="Arial"/>
          <w:sz w:val="24"/>
          <w:szCs w:val="24"/>
        </w:rPr>
        <w:t xml:space="preserve"> e o monitoramento de </w:t>
      </w:r>
      <w:r w:rsidR="003F164A" w:rsidRPr="007F134F">
        <w:rPr>
          <w:rFonts w:ascii="Arial" w:eastAsia="Arial" w:hAnsi="Arial" w:cs="Arial"/>
          <w:sz w:val="24"/>
          <w:szCs w:val="24"/>
        </w:rPr>
        <w:t>riscos, será</w:t>
      </w:r>
      <w:r w:rsidRPr="007F134F">
        <w:rPr>
          <w:rFonts w:ascii="Arial" w:eastAsia="Arial" w:hAnsi="Arial" w:cs="Arial"/>
          <w:sz w:val="24"/>
          <w:szCs w:val="24"/>
        </w:rPr>
        <w:t xml:space="preserve"> mostrado como podemos aumentar as chances de sucesso no estudo de caso apresentado. </w:t>
      </w:r>
    </w:p>
    <w:p w14:paraId="0C877071" w14:textId="40038784" w:rsidR="008837D2" w:rsidRPr="007F134F" w:rsidRDefault="00136E5B">
      <w:pPr>
        <w:pBdr>
          <w:top w:val="nil"/>
          <w:left w:val="nil"/>
          <w:bottom w:val="nil"/>
          <w:right w:val="nil"/>
          <w:between w:val="nil"/>
        </w:pBdr>
        <w:spacing w:after="140" w:line="360" w:lineRule="auto"/>
        <w:ind w:firstLine="360"/>
        <w:jc w:val="both"/>
        <w:rPr>
          <w:rFonts w:ascii="Arial" w:eastAsia="Arial" w:hAnsi="Arial" w:cs="Arial"/>
          <w:sz w:val="24"/>
          <w:szCs w:val="24"/>
        </w:rPr>
        <w:pPrChange w:id="1396" w:author="Michel Oliveira" w:date="2020-11-22T15:01:00Z">
          <w:pPr>
            <w:pBdr>
              <w:top w:val="nil"/>
              <w:left w:val="nil"/>
              <w:bottom w:val="nil"/>
              <w:right w:val="nil"/>
              <w:between w:val="nil"/>
            </w:pBdr>
            <w:spacing w:after="140" w:line="288" w:lineRule="auto"/>
            <w:ind w:firstLine="720"/>
            <w:jc w:val="both"/>
          </w:pPr>
        </w:pPrChange>
      </w:pPr>
      <w:r w:rsidRPr="007F134F">
        <w:rPr>
          <w:rFonts w:ascii="Arial" w:eastAsia="Arial" w:hAnsi="Arial" w:cs="Arial"/>
          <w:sz w:val="24"/>
          <w:szCs w:val="24"/>
        </w:rPr>
        <w:t xml:space="preserve">Com base nos levantamentos realizados na EAP no período de iniciação, realizou-se um estudo de algumas metodologias ágeis e nos pontos principais apontadas pela </w:t>
      </w:r>
      <w:r w:rsidRPr="007F134F">
        <w:rPr>
          <w:rFonts w:ascii="Arial" w:eastAsia="Arial" w:hAnsi="Arial" w:cs="Arial"/>
          <w:sz w:val="24"/>
          <w:szCs w:val="24"/>
        </w:rPr>
        <w:lastRenderedPageBreak/>
        <w:t>equipe, posteriormente, esclareceu que se f</w:t>
      </w:r>
      <w:r w:rsidR="003F164A" w:rsidRPr="007F134F">
        <w:rPr>
          <w:rFonts w:ascii="Arial" w:eastAsia="Arial" w:hAnsi="Arial" w:cs="Arial"/>
          <w:sz w:val="24"/>
          <w:szCs w:val="24"/>
        </w:rPr>
        <w:t>osse aplicado o</w:t>
      </w:r>
      <w:r w:rsidRPr="007F134F">
        <w:rPr>
          <w:rFonts w:ascii="Arial" w:eastAsia="Arial" w:hAnsi="Arial" w:cs="Arial"/>
          <w:sz w:val="24"/>
          <w:szCs w:val="24"/>
        </w:rPr>
        <w:t xml:space="preserve"> uso de uma metodologia ágil, que o Scrum seria a melhor solução a ser implantada, pois segundo Cohn (2011), é fundamental que seja obtido um reconhecimento de que o processo atual não está dando os resultados esperados, como também, o desejo da adoção do Scrum como ferramenta de solução. Uma possível apresentação do Scrum poderia ser realizada para toda a equipe com o objetivo de mostrar suas principais características e o seu funcionamento, melhorando suas entregas de valor para os clientes. Para que as coisas possam funcionar da maneira certa, os princípios fundamentais do Scrum precisam ser implantados e sempre levados em consideração</w:t>
      </w:r>
      <w:r w:rsidR="00656D8A" w:rsidRPr="007F134F">
        <w:rPr>
          <w:rFonts w:ascii="Arial" w:eastAsia="Arial" w:hAnsi="Arial" w:cs="Arial"/>
          <w:sz w:val="24"/>
          <w:szCs w:val="24"/>
        </w:rPr>
        <w:t>.</w:t>
      </w:r>
    </w:p>
    <w:p w14:paraId="22864AD8" w14:textId="12CCA63D" w:rsidR="003B4555" w:rsidRPr="007F134F" w:rsidRDefault="00136E5B" w:rsidP="005E31EA">
      <w:pPr>
        <w:pBdr>
          <w:top w:val="nil"/>
          <w:left w:val="nil"/>
          <w:bottom w:val="nil"/>
          <w:right w:val="nil"/>
          <w:between w:val="nil"/>
        </w:pBdr>
        <w:spacing w:after="140" w:line="360" w:lineRule="auto"/>
        <w:ind w:firstLine="360"/>
        <w:jc w:val="both"/>
        <w:rPr>
          <w:rFonts w:ascii="Arial" w:eastAsia="Arial" w:hAnsi="Arial" w:cs="Arial"/>
          <w:sz w:val="24"/>
          <w:szCs w:val="24"/>
        </w:rPr>
      </w:pPr>
      <w:r w:rsidRPr="007F134F">
        <w:rPr>
          <w:rFonts w:ascii="Arial" w:eastAsia="Arial" w:hAnsi="Arial" w:cs="Arial"/>
          <w:sz w:val="24"/>
          <w:szCs w:val="24"/>
        </w:rPr>
        <w:t xml:space="preserve">Utilizando as técnicas e ferramentas da gerência de projetos associadas </w:t>
      </w:r>
      <w:r w:rsidR="005E31EA" w:rsidRPr="007F134F">
        <w:rPr>
          <w:rFonts w:ascii="Arial" w:eastAsia="Arial" w:hAnsi="Arial" w:cs="Arial"/>
          <w:sz w:val="24"/>
          <w:szCs w:val="24"/>
        </w:rPr>
        <w:t>a</w:t>
      </w:r>
      <w:r w:rsidRPr="007F134F">
        <w:rPr>
          <w:rFonts w:ascii="Arial" w:eastAsia="Arial" w:hAnsi="Arial" w:cs="Arial"/>
          <w:sz w:val="24"/>
          <w:szCs w:val="24"/>
        </w:rPr>
        <w:t xml:space="preserve"> gestão do risco, para aplicar a análise/avaliação de risco às tarefas do projeto, </w:t>
      </w:r>
      <w:r w:rsidR="005E31EA" w:rsidRPr="007F134F">
        <w:rPr>
          <w:rFonts w:ascii="Arial" w:eastAsia="Arial" w:hAnsi="Arial" w:cs="Arial"/>
          <w:sz w:val="24"/>
          <w:szCs w:val="24"/>
        </w:rPr>
        <w:t xml:space="preserve">é possível </w:t>
      </w:r>
      <w:r w:rsidRPr="007F134F">
        <w:rPr>
          <w:rFonts w:ascii="Arial" w:eastAsia="Arial" w:hAnsi="Arial" w:cs="Arial"/>
          <w:sz w:val="24"/>
          <w:szCs w:val="24"/>
        </w:rPr>
        <w:t>buscar o melhor balanceamento das restrições conflitantes que podem prejudicar o alcance do objetivo. Tendo um controle maior sobre o projeto, determinando de forma mais eficaz os riscos, tempo, cronograma entre outros aspectos. Um item importante na gerência de projetos é a gerência de riscos que permite obter melhores resultados, permitindo assim a maximização de oportunidades e a minimização de riscos que comprometam a execução do projeto.</w:t>
      </w:r>
    </w:p>
    <w:p w14:paraId="14F21225" w14:textId="76B07A1C" w:rsidR="003B4555" w:rsidRPr="007F134F" w:rsidRDefault="005E31EA" w:rsidP="005E31EA">
      <w:pPr>
        <w:pBdr>
          <w:top w:val="nil"/>
          <w:left w:val="nil"/>
          <w:bottom w:val="nil"/>
          <w:right w:val="nil"/>
          <w:between w:val="nil"/>
        </w:pBdr>
        <w:spacing w:after="140" w:line="360" w:lineRule="auto"/>
        <w:ind w:firstLine="360"/>
        <w:jc w:val="both"/>
        <w:rPr>
          <w:rFonts w:ascii="Arial" w:eastAsia="Arial" w:hAnsi="Arial" w:cs="Arial"/>
          <w:sz w:val="24"/>
          <w:szCs w:val="24"/>
        </w:rPr>
      </w:pPr>
      <w:r w:rsidRPr="007F134F">
        <w:rPr>
          <w:rFonts w:ascii="Arial" w:eastAsia="Arial" w:hAnsi="Arial" w:cs="Arial"/>
          <w:sz w:val="24"/>
          <w:szCs w:val="24"/>
        </w:rPr>
        <w:t>De</w:t>
      </w:r>
      <w:r w:rsidR="00136E5B" w:rsidRPr="007F134F">
        <w:rPr>
          <w:rFonts w:ascii="Arial" w:eastAsia="Arial" w:hAnsi="Arial" w:cs="Arial"/>
          <w:sz w:val="24"/>
          <w:szCs w:val="24"/>
        </w:rPr>
        <w:t xml:space="preserve"> fato, o Guia PMBOK® enfatiza que existe um consenso que o uso das boas práticas possa “aumentar as chances de sucesso de uma ampla gama de projetos” (PMBOK, 2008), mas enfatiza a necessidade de tailoring dos processos ao citar que “[...] gerentes de projetos e suas equipes devem abordar com cuidado cada processo e as entradas e saídas que o constituem. [sic] Esse esforço é conhecido como adequação” (PMBOK, 2008, p. 38). Utilizar o tailoring como instrumento para que projetos dessa natureza (cenário de crise e urgência) sejam conduzidos conforme as boas práticas reconhecidas em gerência de projetos são essenciais para um caso de sucesso.</w:t>
      </w:r>
    </w:p>
    <w:p w14:paraId="25AEC878" w14:textId="77777777" w:rsidR="003B4555" w:rsidRPr="007F134F" w:rsidRDefault="00136E5B" w:rsidP="005E31EA">
      <w:pPr>
        <w:pBdr>
          <w:top w:val="nil"/>
          <w:left w:val="nil"/>
          <w:bottom w:val="nil"/>
          <w:right w:val="nil"/>
          <w:between w:val="nil"/>
        </w:pBdr>
        <w:spacing w:after="140" w:line="360" w:lineRule="auto"/>
        <w:ind w:firstLine="360"/>
        <w:jc w:val="both"/>
        <w:rPr>
          <w:rFonts w:ascii="Arial" w:eastAsia="Arial" w:hAnsi="Arial" w:cs="Arial"/>
          <w:sz w:val="24"/>
          <w:szCs w:val="24"/>
        </w:rPr>
      </w:pPr>
      <w:r w:rsidRPr="007F134F">
        <w:rPr>
          <w:rFonts w:ascii="Arial" w:eastAsia="Arial" w:hAnsi="Arial" w:cs="Arial"/>
          <w:sz w:val="24"/>
          <w:szCs w:val="24"/>
        </w:rPr>
        <w:t>Para realizar a análise são utilizadas algumas ferramentas tais como avaliação de probabilidade e impacto dos riscos, matriz de probabilidade e impacto, avaliação de qualidade dos dados sobre riscos, categorização de riscos, avaliação da urgência dos riscos e opinião especializada (PMBOK, 2010).</w:t>
      </w:r>
    </w:p>
    <w:p w14:paraId="3D4D71D2" w14:textId="5C905A8B" w:rsidR="003B4555" w:rsidRPr="007F134F" w:rsidRDefault="00136E5B" w:rsidP="005E31EA">
      <w:pPr>
        <w:pBdr>
          <w:top w:val="nil"/>
          <w:left w:val="nil"/>
          <w:bottom w:val="nil"/>
          <w:right w:val="nil"/>
          <w:between w:val="nil"/>
        </w:pBdr>
        <w:spacing w:after="140" w:line="360" w:lineRule="auto"/>
        <w:ind w:firstLine="360"/>
        <w:jc w:val="both"/>
        <w:rPr>
          <w:rFonts w:ascii="Arial" w:eastAsia="Arial" w:hAnsi="Arial" w:cs="Arial"/>
          <w:sz w:val="24"/>
          <w:szCs w:val="24"/>
        </w:rPr>
      </w:pPr>
      <w:r w:rsidRPr="007F134F">
        <w:rPr>
          <w:rFonts w:ascii="Arial" w:eastAsia="Arial" w:hAnsi="Arial" w:cs="Arial"/>
          <w:sz w:val="24"/>
          <w:szCs w:val="24"/>
        </w:rPr>
        <w:t xml:space="preserve">Ao realizar a análise/avaliação de riscos em todas as tarefas da EAP para identificar os níveis de riscos que possam comprometer as restrições conflitantes mais </w:t>
      </w:r>
      <w:r w:rsidRPr="007F134F">
        <w:rPr>
          <w:rFonts w:ascii="Arial" w:eastAsia="Arial" w:hAnsi="Arial" w:cs="Arial"/>
          <w:sz w:val="24"/>
          <w:szCs w:val="24"/>
        </w:rPr>
        <w:lastRenderedPageBreak/>
        <w:t>relevantes conforme o entendimento dos gerentes de projetos e dos gestores</w:t>
      </w:r>
      <w:r w:rsidR="005E31EA" w:rsidRPr="007F134F">
        <w:rPr>
          <w:rFonts w:ascii="Arial" w:eastAsia="Arial" w:hAnsi="Arial" w:cs="Arial"/>
          <w:sz w:val="24"/>
          <w:szCs w:val="24"/>
        </w:rPr>
        <w:t>,</w:t>
      </w:r>
      <w:r w:rsidRPr="007F134F">
        <w:rPr>
          <w:rFonts w:ascii="Arial" w:eastAsia="Arial" w:hAnsi="Arial" w:cs="Arial"/>
          <w:sz w:val="24"/>
          <w:szCs w:val="24"/>
        </w:rPr>
        <w:t xml:space="preserve"> </w:t>
      </w:r>
      <w:r w:rsidR="005E31EA" w:rsidRPr="007F134F">
        <w:rPr>
          <w:rFonts w:ascii="Arial" w:eastAsia="Arial" w:hAnsi="Arial" w:cs="Arial"/>
          <w:sz w:val="24"/>
          <w:szCs w:val="24"/>
        </w:rPr>
        <w:t>a</w:t>
      </w:r>
      <w:r w:rsidRPr="007F134F">
        <w:rPr>
          <w:rFonts w:ascii="Arial" w:eastAsia="Arial" w:hAnsi="Arial" w:cs="Arial"/>
          <w:sz w:val="24"/>
          <w:szCs w:val="24"/>
        </w:rPr>
        <w:t>pós o levantamento e análise dos dados, pode</w:t>
      </w:r>
      <w:r w:rsidR="005E31EA" w:rsidRPr="007F134F">
        <w:rPr>
          <w:rFonts w:ascii="Arial" w:eastAsia="Arial" w:hAnsi="Arial" w:cs="Arial"/>
          <w:sz w:val="24"/>
          <w:szCs w:val="24"/>
        </w:rPr>
        <w:t>m</w:t>
      </w:r>
      <w:r w:rsidRPr="007F134F">
        <w:rPr>
          <w:rFonts w:ascii="Arial" w:eastAsia="Arial" w:hAnsi="Arial" w:cs="Arial"/>
          <w:sz w:val="24"/>
          <w:szCs w:val="24"/>
        </w:rPr>
        <w:t xml:space="preserve"> propor o tratamento dos riscos para melhor balancear as restrições conflitantes.</w:t>
      </w:r>
    </w:p>
    <w:p w14:paraId="31FF7F4D" w14:textId="18C23987" w:rsidR="003B4555" w:rsidRPr="007F134F" w:rsidRDefault="00136E5B" w:rsidP="00102B30">
      <w:pPr>
        <w:pBdr>
          <w:top w:val="nil"/>
          <w:left w:val="nil"/>
          <w:bottom w:val="nil"/>
          <w:right w:val="nil"/>
          <w:between w:val="nil"/>
        </w:pBdr>
        <w:spacing w:after="140" w:line="360" w:lineRule="auto"/>
        <w:ind w:firstLine="360"/>
        <w:jc w:val="both"/>
        <w:rPr>
          <w:rFonts w:ascii="Arial" w:eastAsia="Arial" w:hAnsi="Arial" w:cs="Arial"/>
          <w:sz w:val="24"/>
          <w:szCs w:val="24"/>
        </w:rPr>
      </w:pPr>
      <w:r w:rsidRPr="007F134F">
        <w:rPr>
          <w:rFonts w:ascii="Arial" w:eastAsia="Arial" w:hAnsi="Arial" w:cs="Arial"/>
          <w:sz w:val="24"/>
          <w:szCs w:val="24"/>
        </w:rPr>
        <w:t>Na parte final do processo temos as saídas que se refere a atualização dos registros dos riscos, que é iniciado durante o processo de identificar os riscos (PMBOK, 2010)</w:t>
      </w:r>
      <w:ins w:id="1397" w:author="Michel Oliveira" w:date="2020-11-22T15:02:00Z">
        <w:r w:rsidR="00830D37" w:rsidRPr="007F134F">
          <w:rPr>
            <w:rFonts w:ascii="Arial" w:eastAsia="Arial" w:hAnsi="Arial" w:cs="Arial"/>
            <w:sz w:val="24"/>
            <w:szCs w:val="24"/>
          </w:rPr>
          <w:t>.</w:t>
        </w:r>
      </w:ins>
    </w:p>
    <w:p w14:paraId="6E259ECC" w14:textId="77777777" w:rsidR="00220986" w:rsidRPr="007F134F" w:rsidRDefault="00220986" w:rsidP="00102B30">
      <w:pPr>
        <w:pBdr>
          <w:top w:val="nil"/>
          <w:left w:val="nil"/>
          <w:bottom w:val="nil"/>
          <w:right w:val="nil"/>
          <w:between w:val="nil"/>
        </w:pBdr>
        <w:spacing w:after="140" w:line="360" w:lineRule="auto"/>
        <w:ind w:firstLine="360"/>
        <w:jc w:val="both"/>
        <w:rPr>
          <w:rFonts w:ascii="Arial" w:eastAsia="Arial" w:hAnsi="Arial" w:cs="Arial"/>
          <w:sz w:val="24"/>
          <w:szCs w:val="24"/>
        </w:rPr>
      </w:pPr>
    </w:p>
    <w:p w14:paraId="31C377AD" w14:textId="71F0B508" w:rsidR="003B4555" w:rsidRPr="007F134F" w:rsidRDefault="0087170F">
      <w:pPr>
        <w:pStyle w:val="Ttulo2"/>
        <w:pPrChange w:id="1398" w:author="HP" w:date="2020-11-21T18:41:00Z">
          <w:pPr>
            <w:pStyle w:val="Ttulo1"/>
            <w:ind w:left="720" w:hanging="360"/>
          </w:pPr>
        </w:pPrChange>
      </w:pPr>
      <w:bookmarkStart w:id="1399" w:name="_Toc58248403"/>
      <w:r w:rsidRPr="007F134F">
        <w:rPr>
          <w:rFonts w:cs="Arial"/>
          <w:rPrChange w:id="1400" w:author="HP" w:date="2020-11-21T18:37:00Z">
            <w:rPr>
              <w:rFonts w:eastAsia="Arial" w:cs="Arial"/>
              <w:bCs/>
              <w:caps/>
              <w:color w:val="000000"/>
              <w:kern w:val="24"/>
              <w:szCs w:val="24"/>
            </w:rPr>
          </w:rPrChange>
        </w:rPr>
        <w:t>3.4</w:t>
      </w:r>
      <w:del w:id="1401" w:author="Michel Oliveira" w:date="2020-11-24T13:29:00Z">
        <w:r w:rsidRPr="007F134F" w:rsidDel="00381D21">
          <w:rPr>
            <w:rFonts w:cs="Arial"/>
            <w:rPrChange w:id="1402" w:author="HP" w:date="2020-11-21T18:37:00Z">
              <w:rPr>
                <w:rFonts w:eastAsia="Arial" w:cs="Arial"/>
                <w:bCs/>
                <w:caps/>
                <w:color w:val="000000"/>
                <w:kern w:val="24"/>
                <w:szCs w:val="24"/>
              </w:rPr>
            </w:rPrChange>
          </w:rPr>
          <w:delText>.</w:delText>
        </w:r>
      </w:del>
      <w:r w:rsidRPr="007F134F">
        <w:rPr>
          <w:rFonts w:cs="Arial"/>
          <w:rPrChange w:id="1403" w:author="HP" w:date="2020-11-21T18:37:00Z">
            <w:rPr>
              <w:rFonts w:eastAsia="Arial" w:cs="Arial"/>
              <w:bCs/>
              <w:caps/>
              <w:color w:val="000000"/>
              <w:kern w:val="24"/>
              <w:szCs w:val="24"/>
            </w:rPr>
          </w:rPrChange>
        </w:rPr>
        <w:t xml:space="preserve"> </w:t>
      </w:r>
      <w:r w:rsidR="00136E5B" w:rsidRPr="007F134F">
        <w:rPr>
          <w:rFonts w:cs="Arial"/>
          <w:rPrChange w:id="1404" w:author="HP" w:date="2020-11-21T18:37:00Z">
            <w:rPr>
              <w:rFonts w:eastAsia="Arial" w:cs="Arial"/>
              <w:caps/>
              <w:color w:val="000000"/>
              <w:kern w:val="24"/>
              <w:szCs w:val="24"/>
            </w:rPr>
          </w:rPrChange>
        </w:rPr>
        <w:t>Tailoring</w:t>
      </w:r>
      <w:bookmarkEnd w:id="1399"/>
    </w:p>
    <w:p w14:paraId="32D3055C" w14:textId="77777777" w:rsidR="003B4555" w:rsidRPr="007F134F" w:rsidRDefault="003B4555">
      <w:pPr>
        <w:pBdr>
          <w:top w:val="nil"/>
          <w:left w:val="nil"/>
          <w:bottom w:val="nil"/>
          <w:right w:val="nil"/>
          <w:between w:val="nil"/>
        </w:pBdr>
        <w:spacing w:after="0" w:line="360" w:lineRule="auto"/>
        <w:jc w:val="both"/>
        <w:rPr>
          <w:rFonts w:ascii="Arial" w:eastAsia="Calibri" w:hAnsi="Arial" w:cs="Arial"/>
          <w:rPrChange w:id="1405" w:author="HP" w:date="2020-11-21T18:37:00Z">
            <w:rPr>
              <w:rFonts w:eastAsia="Calibri"/>
            </w:rPr>
          </w:rPrChange>
        </w:rPr>
        <w:pPrChange w:id="1406" w:author="Michel Oliveira" w:date="2020-11-24T13:30:00Z">
          <w:pPr>
            <w:pBdr>
              <w:top w:val="nil"/>
              <w:left w:val="nil"/>
              <w:bottom w:val="nil"/>
              <w:right w:val="nil"/>
              <w:between w:val="nil"/>
            </w:pBdr>
            <w:spacing w:after="140" w:line="288" w:lineRule="auto"/>
            <w:jc w:val="both"/>
          </w:pPr>
        </w:pPrChange>
      </w:pPr>
    </w:p>
    <w:p w14:paraId="64816845" w14:textId="6FAFE58B" w:rsidR="003B4555" w:rsidRPr="007F134F" w:rsidRDefault="00136E5B">
      <w:pPr>
        <w:pBdr>
          <w:top w:val="nil"/>
          <w:left w:val="nil"/>
          <w:bottom w:val="nil"/>
          <w:right w:val="nil"/>
          <w:between w:val="nil"/>
        </w:pBdr>
        <w:spacing w:after="140" w:line="360" w:lineRule="auto"/>
        <w:ind w:firstLine="708"/>
        <w:jc w:val="both"/>
        <w:rPr>
          <w:rFonts w:ascii="Arial" w:eastAsia="Arial" w:hAnsi="Arial" w:cs="Arial"/>
          <w:sz w:val="24"/>
          <w:szCs w:val="24"/>
        </w:rPr>
        <w:pPrChange w:id="1407" w:author="HP" w:date="2020-11-21T18:38:00Z">
          <w:pPr>
            <w:pBdr>
              <w:top w:val="nil"/>
              <w:left w:val="nil"/>
              <w:bottom w:val="nil"/>
              <w:right w:val="nil"/>
              <w:between w:val="nil"/>
            </w:pBdr>
            <w:spacing w:after="140" w:line="288" w:lineRule="auto"/>
            <w:ind w:firstLine="708"/>
            <w:jc w:val="both"/>
          </w:pPr>
        </w:pPrChange>
      </w:pPr>
      <w:r w:rsidRPr="007F134F">
        <w:rPr>
          <w:rFonts w:ascii="Arial" w:eastAsia="Arial" w:hAnsi="Arial" w:cs="Arial"/>
          <w:sz w:val="24"/>
          <w:szCs w:val="24"/>
        </w:rPr>
        <w:t xml:space="preserve">Uma das primeiras coisas que aparece no Guia PMBOK chama-se </w:t>
      </w:r>
      <w:r w:rsidR="0087170F" w:rsidRPr="007F134F">
        <w:rPr>
          <w:rFonts w:ascii="Arial" w:eastAsia="Arial" w:hAnsi="Arial" w:cs="Arial"/>
          <w:b/>
          <w:bCs/>
          <w:sz w:val="24"/>
          <w:szCs w:val="24"/>
          <w:rPrChange w:id="1408" w:author="HP" w:date="2020-11-21T18:37:00Z">
            <w:rPr>
              <w:rFonts w:ascii="Arial" w:eastAsia="Arial" w:hAnsi="Arial" w:cs="Arial"/>
              <w:sz w:val="24"/>
              <w:szCs w:val="24"/>
            </w:rPr>
          </w:rPrChange>
        </w:rPr>
        <w:t>Tailoring</w:t>
      </w:r>
      <w:r w:rsidRPr="007F134F">
        <w:rPr>
          <w:rFonts w:ascii="Arial" w:eastAsia="Arial" w:hAnsi="Arial" w:cs="Arial"/>
          <w:sz w:val="24"/>
          <w:szCs w:val="24"/>
        </w:rPr>
        <w:t>. Isto é, a palavra guia é bem reforçada no sentido de que não precisamos seguir tudo o que está lá. É um compêndio de melhores práticas que serve na maioria dos casos para a maioria dos projetos (</w:t>
      </w:r>
      <w:r w:rsidRPr="007F134F">
        <w:rPr>
          <w:rFonts w:ascii="Arial" w:eastAsia="Arial" w:hAnsi="Arial" w:cs="Arial"/>
          <w:i/>
          <w:iCs/>
          <w:sz w:val="24"/>
          <w:szCs w:val="24"/>
          <w:rPrChange w:id="1409" w:author="HP" w:date="2020-11-21T18:37:00Z">
            <w:rPr>
              <w:rFonts w:ascii="Arial" w:eastAsia="Arial" w:hAnsi="Arial" w:cs="Arial"/>
              <w:sz w:val="24"/>
              <w:szCs w:val="24"/>
            </w:rPr>
          </w:rPrChange>
        </w:rPr>
        <w:t>most of the time, most of the projects</w:t>
      </w:r>
      <w:r w:rsidRPr="007F134F">
        <w:rPr>
          <w:rFonts w:ascii="Arial" w:eastAsia="Arial" w:hAnsi="Arial" w:cs="Arial"/>
          <w:sz w:val="24"/>
          <w:szCs w:val="24"/>
        </w:rPr>
        <w:t>). Entretanto, cada projeto tem suas particularidades e peculiaridades, motivo pelo qual estão surgindo várias abordagens contingenciais (ver Shenhar 2007 – Modelo Diamante, Rabecchini &amp; Carvalho – Modelo I4, entre outros).</w:t>
      </w:r>
    </w:p>
    <w:p w14:paraId="538A14B4" w14:textId="77777777" w:rsidR="003B4555" w:rsidRPr="007F134F" w:rsidRDefault="00136E5B">
      <w:pPr>
        <w:pBdr>
          <w:top w:val="nil"/>
          <w:left w:val="nil"/>
          <w:bottom w:val="nil"/>
          <w:right w:val="nil"/>
          <w:between w:val="nil"/>
        </w:pBdr>
        <w:spacing w:after="140" w:line="360" w:lineRule="auto"/>
        <w:ind w:firstLine="708"/>
        <w:jc w:val="both"/>
        <w:rPr>
          <w:rFonts w:ascii="Arial" w:eastAsia="Arial" w:hAnsi="Arial" w:cs="Arial"/>
          <w:sz w:val="24"/>
          <w:szCs w:val="24"/>
        </w:rPr>
        <w:pPrChange w:id="1410" w:author="HP" w:date="2020-11-21T18:38:00Z">
          <w:pPr>
            <w:pBdr>
              <w:top w:val="nil"/>
              <w:left w:val="nil"/>
              <w:bottom w:val="nil"/>
              <w:right w:val="nil"/>
              <w:between w:val="nil"/>
            </w:pBdr>
            <w:spacing w:after="140" w:line="288" w:lineRule="auto"/>
            <w:ind w:firstLine="708"/>
            <w:jc w:val="both"/>
          </w:pPr>
        </w:pPrChange>
      </w:pPr>
      <w:r w:rsidRPr="007F134F">
        <w:rPr>
          <w:rFonts w:ascii="Arial" w:eastAsia="Arial" w:hAnsi="Arial" w:cs="Arial"/>
          <w:i/>
          <w:iCs/>
          <w:sz w:val="24"/>
          <w:szCs w:val="24"/>
        </w:rPr>
        <w:t>Tailoring</w:t>
      </w:r>
      <w:r w:rsidRPr="007F134F">
        <w:rPr>
          <w:rFonts w:ascii="Arial" w:eastAsia="Arial" w:hAnsi="Arial" w:cs="Arial"/>
          <w:sz w:val="24"/>
          <w:szCs w:val="24"/>
        </w:rPr>
        <w:t xml:space="preserve"> significa customizar o gerenciamento para o seu projeto (my Project, my processes), a capacidade de se adaptar a mudanças e riscos potenciais durante o gerenciamento de projetos tem uma influência direta no sucesso dos resultados. Ou seja, o gerente de projetos e sua equipe devem ser capazes de selecionar as ferramentas, processos e metodologias que desejam aplicar em cada projeto, assim como definir em qual profundidade serão aplicados. Isso não é novidade nenhuma, está também no PRINCE2 (</w:t>
      </w:r>
      <w:r w:rsidRPr="007F134F">
        <w:rPr>
          <w:rFonts w:ascii="Arial" w:eastAsia="Arial" w:hAnsi="Arial" w:cs="Arial"/>
          <w:i/>
          <w:iCs/>
          <w:sz w:val="24"/>
          <w:szCs w:val="24"/>
        </w:rPr>
        <w:t>Managing Successful Projects with PRINCE2</w:t>
      </w:r>
      <w:r w:rsidRPr="007F134F">
        <w:rPr>
          <w:rFonts w:ascii="Arial" w:eastAsia="Arial" w:hAnsi="Arial" w:cs="Arial"/>
          <w:sz w:val="24"/>
          <w:szCs w:val="24"/>
        </w:rPr>
        <w:t>).</w:t>
      </w:r>
    </w:p>
    <w:p w14:paraId="73491DF8" w14:textId="1FF56B22" w:rsidR="003B4555" w:rsidRPr="007F134F" w:rsidRDefault="00136E5B">
      <w:pPr>
        <w:pBdr>
          <w:top w:val="nil"/>
          <w:left w:val="nil"/>
          <w:bottom w:val="nil"/>
          <w:right w:val="nil"/>
          <w:between w:val="nil"/>
        </w:pBdr>
        <w:spacing w:after="140" w:line="360" w:lineRule="auto"/>
        <w:ind w:firstLine="708"/>
        <w:jc w:val="both"/>
        <w:rPr>
          <w:rFonts w:ascii="Arial" w:eastAsia="Arial" w:hAnsi="Arial" w:cs="Arial"/>
          <w:sz w:val="24"/>
          <w:szCs w:val="24"/>
        </w:rPr>
        <w:pPrChange w:id="1411" w:author="HP" w:date="2020-11-21T18:38:00Z">
          <w:pPr>
            <w:pBdr>
              <w:top w:val="nil"/>
              <w:left w:val="nil"/>
              <w:bottom w:val="nil"/>
              <w:right w:val="nil"/>
              <w:between w:val="nil"/>
            </w:pBdr>
            <w:spacing w:after="140" w:line="288" w:lineRule="auto"/>
            <w:ind w:firstLine="708"/>
            <w:jc w:val="both"/>
          </w:pPr>
        </w:pPrChange>
      </w:pPr>
      <w:r w:rsidRPr="007F134F">
        <w:rPr>
          <w:rFonts w:ascii="Arial" w:eastAsia="Arial" w:hAnsi="Arial" w:cs="Arial"/>
          <w:sz w:val="24"/>
          <w:szCs w:val="24"/>
        </w:rPr>
        <w:t>O esforço de gerenciamento (planejamento e controle) deve ser adequado ao projeto (execução), isso é uma premissa básica. Muitos de nós, quando iniciamos no gerenciamento de projetos, não damos atenção à customização do gerenciamento para o projeto (</w:t>
      </w:r>
      <w:r w:rsidRPr="007F134F">
        <w:rPr>
          <w:rFonts w:ascii="Arial" w:eastAsia="Arial" w:hAnsi="Arial" w:cs="Arial"/>
          <w:i/>
          <w:iCs/>
          <w:sz w:val="24"/>
          <w:szCs w:val="24"/>
        </w:rPr>
        <w:t xml:space="preserve">tailor to suit the </w:t>
      </w:r>
      <w:r w:rsidR="00B22F3E" w:rsidRPr="007F134F">
        <w:rPr>
          <w:rFonts w:ascii="Arial" w:eastAsia="Arial" w:hAnsi="Arial" w:cs="Arial"/>
          <w:i/>
          <w:iCs/>
          <w:sz w:val="24"/>
          <w:szCs w:val="24"/>
        </w:rPr>
        <w:t>p</w:t>
      </w:r>
      <w:r w:rsidRPr="007F134F">
        <w:rPr>
          <w:rFonts w:ascii="Arial" w:eastAsia="Arial" w:hAnsi="Arial" w:cs="Arial"/>
          <w:i/>
          <w:iCs/>
          <w:sz w:val="24"/>
          <w:szCs w:val="24"/>
        </w:rPr>
        <w:t>roject environment</w:t>
      </w:r>
      <w:r w:rsidRPr="007F134F">
        <w:rPr>
          <w:rFonts w:ascii="Arial" w:eastAsia="Arial" w:hAnsi="Arial" w:cs="Arial"/>
          <w:sz w:val="24"/>
          <w:szCs w:val="24"/>
        </w:rPr>
        <w:t>), o que traz enormes problemas. Ficamos extremamente apegados aos guias, processos e metodologias que acabamos sendo tolhidos por eles.</w:t>
      </w:r>
    </w:p>
    <w:p w14:paraId="570FB877" w14:textId="5F32E9FC" w:rsidR="003B4555" w:rsidRPr="007F134F" w:rsidRDefault="00136E5B">
      <w:pPr>
        <w:pBdr>
          <w:top w:val="nil"/>
          <w:left w:val="nil"/>
          <w:bottom w:val="nil"/>
          <w:right w:val="nil"/>
          <w:between w:val="nil"/>
        </w:pBdr>
        <w:spacing w:after="140" w:line="360" w:lineRule="auto"/>
        <w:ind w:firstLine="708"/>
        <w:jc w:val="both"/>
        <w:rPr>
          <w:rFonts w:ascii="Arial" w:eastAsia="Arial" w:hAnsi="Arial" w:cs="Arial"/>
          <w:sz w:val="24"/>
          <w:szCs w:val="24"/>
        </w:rPr>
        <w:pPrChange w:id="1412" w:author="HP" w:date="2020-11-21T18:38:00Z">
          <w:pPr>
            <w:pBdr>
              <w:top w:val="nil"/>
              <w:left w:val="nil"/>
              <w:bottom w:val="nil"/>
              <w:right w:val="nil"/>
              <w:between w:val="nil"/>
            </w:pBdr>
            <w:spacing w:after="140" w:line="288" w:lineRule="auto"/>
            <w:ind w:firstLine="708"/>
            <w:jc w:val="both"/>
          </w:pPr>
        </w:pPrChange>
      </w:pPr>
      <w:r w:rsidRPr="007F134F">
        <w:rPr>
          <w:rFonts w:ascii="Arial" w:eastAsia="Arial" w:hAnsi="Arial" w:cs="Arial"/>
          <w:sz w:val="24"/>
          <w:szCs w:val="24"/>
        </w:rPr>
        <w:lastRenderedPageBreak/>
        <w:t>Portanto, uma das competências mais valiosas de um gerente de projetos é a capacidade de adaptar o tailor</w:t>
      </w:r>
      <w:r w:rsidR="00B22F3E" w:rsidRPr="007F134F">
        <w:rPr>
          <w:rFonts w:ascii="Arial" w:eastAsia="Arial" w:hAnsi="Arial" w:cs="Arial"/>
          <w:sz w:val="24"/>
          <w:szCs w:val="24"/>
        </w:rPr>
        <w:t xml:space="preserve"> a</w:t>
      </w:r>
      <w:r w:rsidRPr="007F134F">
        <w:rPr>
          <w:rFonts w:ascii="Arial" w:eastAsia="Arial" w:hAnsi="Arial" w:cs="Arial"/>
          <w:sz w:val="24"/>
          <w:szCs w:val="24"/>
        </w:rPr>
        <w:t xml:space="preserve"> cada um de seus projetos, tornando-os únicos, deixando de lado os pressupostos ou processos padrão. Para isso, é essencial ter um conhecimento aprofundado sobre todos os sistemas em Gestão de Projetos, seja o mais convencional (Cascata), como os processos Scrum, Waterfall ou técnicas mais modernas, como a Agile, na qual iremos falar sobre algumas delas.</w:t>
      </w:r>
    </w:p>
    <w:p w14:paraId="1124935C" w14:textId="77777777" w:rsidR="003B4555" w:rsidRPr="007F134F" w:rsidRDefault="00136E5B">
      <w:pPr>
        <w:pBdr>
          <w:top w:val="nil"/>
          <w:left w:val="nil"/>
          <w:bottom w:val="nil"/>
          <w:right w:val="nil"/>
          <w:between w:val="nil"/>
        </w:pBdr>
        <w:spacing w:after="140" w:line="360" w:lineRule="auto"/>
        <w:ind w:firstLine="708"/>
        <w:jc w:val="both"/>
        <w:rPr>
          <w:rFonts w:ascii="Arial" w:eastAsia="Arial" w:hAnsi="Arial" w:cs="Arial"/>
          <w:sz w:val="24"/>
          <w:szCs w:val="24"/>
        </w:rPr>
        <w:pPrChange w:id="1413" w:author="HP" w:date="2020-11-21T18:38:00Z">
          <w:pPr>
            <w:pBdr>
              <w:top w:val="nil"/>
              <w:left w:val="nil"/>
              <w:bottom w:val="nil"/>
              <w:right w:val="nil"/>
              <w:between w:val="nil"/>
            </w:pBdr>
            <w:spacing w:after="140" w:line="288" w:lineRule="auto"/>
            <w:ind w:firstLine="708"/>
            <w:jc w:val="both"/>
          </w:pPr>
        </w:pPrChange>
      </w:pPr>
      <w:r w:rsidRPr="007F134F">
        <w:rPr>
          <w:rFonts w:ascii="Arial" w:eastAsia="Arial" w:hAnsi="Arial" w:cs="Arial"/>
          <w:sz w:val="24"/>
          <w:szCs w:val="24"/>
        </w:rPr>
        <w:t xml:space="preserve">Essa adaptação também é válida sob uma visão mais ampla, considerando os cenários em que os projetos estão inseridos. E pode variar de acordo com a necessidade de implementar novos processos e ferramentas nos projetos em andamento. </w:t>
      </w:r>
    </w:p>
    <w:p w14:paraId="4335FA00" w14:textId="77777777" w:rsidR="003B4555" w:rsidRPr="007F134F" w:rsidRDefault="00136E5B">
      <w:pPr>
        <w:pBdr>
          <w:top w:val="nil"/>
          <w:left w:val="nil"/>
          <w:bottom w:val="nil"/>
          <w:right w:val="nil"/>
          <w:between w:val="nil"/>
        </w:pBdr>
        <w:spacing w:after="140" w:line="360" w:lineRule="auto"/>
        <w:ind w:firstLine="360"/>
        <w:jc w:val="both"/>
        <w:rPr>
          <w:rFonts w:ascii="Arial" w:eastAsia="Arial" w:hAnsi="Arial" w:cs="Arial"/>
          <w:sz w:val="24"/>
          <w:szCs w:val="24"/>
        </w:rPr>
        <w:pPrChange w:id="1414" w:author="HP" w:date="2020-11-21T18:38:00Z">
          <w:pPr>
            <w:pBdr>
              <w:top w:val="nil"/>
              <w:left w:val="nil"/>
              <w:bottom w:val="nil"/>
              <w:right w:val="nil"/>
              <w:between w:val="nil"/>
            </w:pBdr>
            <w:spacing w:after="140" w:line="288" w:lineRule="auto"/>
            <w:jc w:val="both"/>
          </w:pPr>
        </w:pPrChange>
      </w:pPr>
      <w:r w:rsidRPr="007F134F">
        <w:rPr>
          <w:rFonts w:ascii="Arial" w:eastAsia="Arial" w:hAnsi="Arial" w:cs="Arial"/>
          <w:sz w:val="24"/>
          <w:szCs w:val="24"/>
        </w:rPr>
        <w:t>Para lidar com esse cenário cada empresa passa a adotar um sistema próprio, uma fórmula única; tornando necessária uma metodologia feita sob medida que irá garantir:</w:t>
      </w:r>
    </w:p>
    <w:p w14:paraId="08C4BA14" w14:textId="27370AF0" w:rsidR="003B4555" w:rsidRPr="007F134F" w:rsidRDefault="00136E5B">
      <w:pPr>
        <w:numPr>
          <w:ilvl w:val="0"/>
          <w:numId w:val="12"/>
        </w:numPr>
        <w:pBdr>
          <w:top w:val="nil"/>
          <w:left w:val="nil"/>
          <w:bottom w:val="nil"/>
          <w:right w:val="nil"/>
          <w:between w:val="nil"/>
        </w:pBdr>
        <w:spacing w:after="140" w:line="360" w:lineRule="auto"/>
        <w:jc w:val="both"/>
        <w:rPr>
          <w:rFonts w:ascii="Arial" w:eastAsia="Arial" w:hAnsi="Arial" w:cs="Arial"/>
          <w:sz w:val="24"/>
          <w:szCs w:val="24"/>
        </w:rPr>
        <w:pPrChange w:id="1415"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 xml:space="preserve">Agilidade nos projetos – </w:t>
      </w:r>
      <w:r w:rsidR="005217C8" w:rsidRPr="007F134F">
        <w:rPr>
          <w:rFonts w:ascii="Arial" w:eastAsia="Arial" w:hAnsi="Arial" w:cs="Arial"/>
          <w:sz w:val="24"/>
          <w:szCs w:val="24"/>
        </w:rPr>
        <w:t>A</w:t>
      </w:r>
      <w:r w:rsidRPr="007F134F">
        <w:rPr>
          <w:rFonts w:ascii="Arial" w:eastAsia="Arial" w:hAnsi="Arial" w:cs="Arial"/>
          <w:sz w:val="24"/>
          <w:szCs w:val="24"/>
        </w:rPr>
        <w:t>gile;</w:t>
      </w:r>
    </w:p>
    <w:p w14:paraId="7E235034" w14:textId="77777777" w:rsidR="003B4555" w:rsidRPr="007F134F" w:rsidRDefault="00136E5B">
      <w:pPr>
        <w:numPr>
          <w:ilvl w:val="0"/>
          <w:numId w:val="12"/>
        </w:numPr>
        <w:pBdr>
          <w:top w:val="nil"/>
          <w:left w:val="nil"/>
          <w:bottom w:val="nil"/>
          <w:right w:val="nil"/>
          <w:between w:val="nil"/>
        </w:pBdr>
        <w:spacing w:after="140" w:line="360" w:lineRule="auto"/>
        <w:jc w:val="both"/>
        <w:rPr>
          <w:rFonts w:ascii="Arial" w:eastAsia="Arial" w:hAnsi="Arial" w:cs="Arial"/>
          <w:sz w:val="24"/>
          <w:szCs w:val="24"/>
        </w:rPr>
        <w:pPrChange w:id="1416"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Otimização e qualidade elevada;</w:t>
      </w:r>
    </w:p>
    <w:p w14:paraId="2BC8CAE9" w14:textId="77777777" w:rsidR="003B4555" w:rsidRPr="007F134F" w:rsidRDefault="00136E5B">
      <w:pPr>
        <w:numPr>
          <w:ilvl w:val="0"/>
          <w:numId w:val="12"/>
        </w:numPr>
        <w:pBdr>
          <w:top w:val="nil"/>
          <w:left w:val="nil"/>
          <w:bottom w:val="nil"/>
          <w:right w:val="nil"/>
          <w:between w:val="nil"/>
        </w:pBdr>
        <w:spacing w:after="140" w:line="360" w:lineRule="auto"/>
        <w:jc w:val="both"/>
        <w:rPr>
          <w:rFonts w:ascii="Arial" w:eastAsia="Arial" w:hAnsi="Arial" w:cs="Arial"/>
          <w:sz w:val="24"/>
          <w:szCs w:val="24"/>
        </w:rPr>
        <w:pPrChange w:id="1417"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Diminuição dos custos e desperdícios;</w:t>
      </w:r>
    </w:p>
    <w:p w14:paraId="511D1566" w14:textId="77777777" w:rsidR="003B4555" w:rsidRPr="007F134F" w:rsidRDefault="00136E5B">
      <w:pPr>
        <w:numPr>
          <w:ilvl w:val="0"/>
          <w:numId w:val="12"/>
        </w:numPr>
        <w:pBdr>
          <w:top w:val="nil"/>
          <w:left w:val="nil"/>
          <w:bottom w:val="nil"/>
          <w:right w:val="nil"/>
          <w:between w:val="nil"/>
        </w:pBdr>
        <w:spacing w:after="140" w:line="360" w:lineRule="auto"/>
        <w:jc w:val="both"/>
        <w:rPr>
          <w:rFonts w:ascii="Arial" w:eastAsia="Arial" w:hAnsi="Arial" w:cs="Arial"/>
          <w:sz w:val="24"/>
          <w:szCs w:val="24"/>
        </w:rPr>
        <w:pPrChange w:id="1418"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Conhecimento elevado dos processos;</w:t>
      </w:r>
    </w:p>
    <w:p w14:paraId="63CAD234" w14:textId="77777777" w:rsidR="003B4555" w:rsidRPr="007F134F" w:rsidRDefault="00136E5B">
      <w:pPr>
        <w:numPr>
          <w:ilvl w:val="0"/>
          <w:numId w:val="12"/>
        </w:numPr>
        <w:pBdr>
          <w:top w:val="nil"/>
          <w:left w:val="nil"/>
          <w:bottom w:val="nil"/>
          <w:right w:val="nil"/>
          <w:between w:val="nil"/>
        </w:pBdr>
        <w:spacing w:after="140" w:line="360" w:lineRule="auto"/>
        <w:jc w:val="both"/>
        <w:rPr>
          <w:rFonts w:ascii="Arial" w:eastAsia="Arial" w:hAnsi="Arial" w:cs="Arial"/>
          <w:sz w:val="24"/>
          <w:szCs w:val="24"/>
        </w:rPr>
        <w:pPrChange w:id="1419"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Entregas mais rápidas – prazos;</w:t>
      </w:r>
    </w:p>
    <w:p w14:paraId="76EF0129" w14:textId="77777777" w:rsidR="003B4555" w:rsidRPr="007F134F" w:rsidRDefault="00136E5B">
      <w:pPr>
        <w:numPr>
          <w:ilvl w:val="0"/>
          <w:numId w:val="12"/>
        </w:numPr>
        <w:pBdr>
          <w:top w:val="nil"/>
          <w:left w:val="nil"/>
          <w:bottom w:val="nil"/>
          <w:right w:val="nil"/>
          <w:between w:val="nil"/>
        </w:pBdr>
        <w:spacing w:after="140" w:line="360" w:lineRule="auto"/>
        <w:jc w:val="both"/>
        <w:rPr>
          <w:rFonts w:ascii="Arial" w:eastAsia="Arial" w:hAnsi="Arial" w:cs="Arial"/>
          <w:sz w:val="24"/>
          <w:szCs w:val="24"/>
        </w:rPr>
        <w:pPrChange w:id="1420"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Fortalecimento da equipe;</w:t>
      </w:r>
    </w:p>
    <w:p w14:paraId="4A0C6DCA" w14:textId="77777777" w:rsidR="003B4555" w:rsidRPr="007F134F" w:rsidRDefault="00136E5B">
      <w:pPr>
        <w:numPr>
          <w:ilvl w:val="0"/>
          <w:numId w:val="12"/>
        </w:numPr>
        <w:pBdr>
          <w:top w:val="nil"/>
          <w:left w:val="nil"/>
          <w:bottom w:val="nil"/>
          <w:right w:val="nil"/>
          <w:between w:val="nil"/>
        </w:pBdr>
        <w:spacing w:after="140" w:line="360" w:lineRule="auto"/>
        <w:jc w:val="both"/>
        <w:rPr>
          <w:rFonts w:ascii="Arial" w:hAnsi="Arial" w:cs="Arial"/>
          <w:rPrChange w:id="1421" w:author="HP" w:date="2020-11-21T18:37:00Z">
            <w:rPr/>
          </w:rPrChange>
        </w:rPr>
        <w:pPrChange w:id="1422" w:author="HP" w:date="2020-11-21T18:38:00Z">
          <w:pPr>
            <w:numPr>
              <w:numId w:val="12"/>
            </w:numPr>
            <w:pBdr>
              <w:top w:val="nil"/>
              <w:left w:val="nil"/>
              <w:bottom w:val="nil"/>
              <w:right w:val="nil"/>
              <w:between w:val="nil"/>
            </w:pBdr>
            <w:spacing w:after="140" w:line="288" w:lineRule="auto"/>
            <w:ind w:left="720" w:hanging="360"/>
            <w:jc w:val="both"/>
          </w:pPr>
        </w:pPrChange>
      </w:pPr>
      <w:r w:rsidRPr="007F134F">
        <w:rPr>
          <w:rFonts w:ascii="Arial" w:eastAsia="Arial" w:hAnsi="Arial" w:cs="Arial"/>
          <w:sz w:val="24"/>
          <w:szCs w:val="24"/>
        </w:rPr>
        <w:t>Entrega de benefícios/valores.</w:t>
      </w:r>
    </w:p>
    <w:p w14:paraId="52E65CA5" w14:textId="15D1DC3C" w:rsidR="00A95BCA" w:rsidRPr="007F134F" w:rsidRDefault="00A95BCA" w:rsidP="00A95BCA">
      <w:pPr>
        <w:rPr>
          <w:rFonts w:ascii="Arial" w:hAnsi="Arial" w:cs="Arial"/>
        </w:rPr>
      </w:pPr>
    </w:p>
    <w:p w14:paraId="2EFA9DE0" w14:textId="0F057F98" w:rsidR="008329AA" w:rsidRPr="007F134F" w:rsidRDefault="008329AA" w:rsidP="00A95BCA">
      <w:pPr>
        <w:rPr>
          <w:rFonts w:ascii="Arial" w:hAnsi="Arial" w:cs="Arial"/>
        </w:rPr>
      </w:pPr>
    </w:p>
    <w:p w14:paraId="60FC99CC" w14:textId="5E6A0865" w:rsidR="008329AA" w:rsidRPr="007F134F" w:rsidRDefault="008329AA" w:rsidP="00A95BCA">
      <w:pPr>
        <w:rPr>
          <w:rFonts w:ascii="Arial" w:hAnsi="Arial" w:cs="Arial"/>
        </w:rPr>
      </w:pPr>
    </w:p>
    <w:p w14:paraId="24D10401" w14:textId="019350C4" w:rsidR="00537A96" w:rsidRPr="007F134F" w:rsidRDefault="00537A96" w:rsidP="00A95BCA">
      <w:pPr>
        <w:rPr>
          <w:rFonts w:ascii="Arial" w:hAnsi="Arial" w:cs="Arial"/>
        </w:rPr>
      </w:pPr>
    </w:p>
    <w:p w14:paraId="0B8E1DBD" w14:textId="6617876B" w:rsidR="00537A96" w:rsidRPr="007F134F" w:rsidRDefault="00537A96" w:rsidP="00A95BCA">
      <w:pPr>
        <w:rPr>
          <w:rFonts w:ascii="Arial" w:hAnsi="Arial" w:cs="Arial"/>
        </w:rPr>
      </w:pPr>
    </w:p>
    <w:p w14:paraId="2FB2FC36" w14:textId="008267CE" w:rsidR="00537A96" w:rsidRPr="007F134F" w:rsidRDefault="00537A96" w:rsidP="00A95BCA">
      <w:pPr>
        <w:rPr>
          <w:rFonts w:ascii="Arial" w:hAnsi="Arial" w:cs="Arial"/>
        </w:rPr>
      </w:pPr>
    </w:p>
    <w:p w14:paraId="25D5088E" w14:textId="78B5E455" w:rsidR="00537A96" w:rsidRPr="007F134F" w:rsidRDefault="00537A96" w:rsidP="00A95BCA">
      <w:pPr>
        <w:rPr>
          <w:rFonts w:ascii="Arial" w:hAnsi="Arial" w:cs="Arial"/>
        </w:rPr>
      </w:pPr>
    </w:p>
    <w:p w14:paraId="750597C9" w14:textId="729CE8D6" w:rsidR="00537A96" w:rsidRPr="007F134F" w:rsidRDefault="00537A96" w:rsidP="00A95BCA">
      <w:pPr>
        <w:rPr>
          <w:rFonts w:ascii="Arial" w:hAnsi="Arial" w:cs="Arial"/>
        </w:rPr>
      </w:pPr>
    </w:p>
    <w:p w14:paraId="2C513823" w14:textId="77777777" w:rsidR="00357A8E" w:rsidRPr="007F134F" w:rsidDel="00830D37" w:rsidRDefault="00357A8E">
      <w:pPr>
        <w:pStyle w:val="Corpodetexto"/>
        <w:rPr>
          <w:del w:id="1423" w:author="Michel Oliveira" w:date="2020-11-22T15:09:00Z"/>
          <w:rFonts w:ascii="Arial" w:hAnsi="Arial" w:cs="Arial"/>
        </w:rPr>
        <w:pPrChange w:id="1424" w:author="Michel Oliveira" w:date="2020-11-24T13:18:00Z">
          <w:pPr>
            <w:pBdr>
              <w:top w:val="nil"/>
              <w:left w:val="nil"/>
              <w:bottom w:val="nil"/>
              <w:right w:val="nil"/>
              <w:between w:val="nil"/>
            </w:pBdr>
            <w:spacing w:after="140" w:line="288" w:lineRule="auto"/>
            <w:jc w:val="both"/>
          </w:pPr>
        </w:pPrChange>
      </w:pPr>
    </w:p>
    <w:p w14:paraId="371BE85F" w14:textId="1AF0DBB7" w:rsidR="003B4555" w:rsidRPr="007F134F" w:rsidRDefault="00B90577">
      <w:pPr>
        <w:pStyle w:val="Ttulo1"/>
      </w:pPr>
      <w:bookmarkStart w:id="1425" w:name="_Toc58248404"/>
      <w:r w:rsidRPr="007F134F">
        <w:t>4</w:t>
      </w:r>
      <w:r w:rsidR="00136E5B" w:rsidRPr="007F134F">
        <w:rPr>
          <w:rPrChange w:id="1426" w:author="HP" w:date="2020-11-21T18:37:00Z">
            <w:rPr>
              <w:smallCaps/>
            </w:rPr>
          </w:rPrChange>
        </w:rPr>
        <w:t xml:space="preserve"> </w:t>
      </w:r>
      <w:r w:rsidR="00D27222" w:rsidRPr="007F134F">
        <w:rPr>
          <w:rPrChange w:id="1427" w:author="HP" w:date="2020-11-21T18:37:00Z">
            <w:rPr>
              <w:smallCaps/>
            </w:rPr>
          </w:rPrChange>
        </w:rPr>
        <w:t>PROPOSTA DE SOLUÇÃO</w:t>
      </w:r>
      <w:bookmarkEnd w:id="1425"/>
      <w:r w:rsidR="00136E5B" w:rsidRPr="007F134F">
        <w:t xml:space="preserve"> </w:t>
      </w:r>
    </w:p>
    <w:p w14:paraId="441B1613" w14:textId="77777777" w:rsidR="00FE331C" w:rsidRPr="007F134F" w:rsidRDefault="00104255" w:rsidP="003356CC">
      <w:pPr>
        <w:spacing w:after="0" w:line="360" w:lineRule="auto"/>
        <w:jc w:val="both"/>
        <w:rPr>
          <w:rFonts w:ascii="Arial" w:eastAsia="Arial" w:hAnsi="Arial" w:cs="Arial"/>
          <w:sz w:val="24"/>
          <w:szCs w:val="24"/>
        </w:rPr>
      </w:pPr>
      <w:commentRangeStart w:id="1428"/>
      <w:commentRangeEnd w:id="1428"/>
      <w:r w:rsidRPr="007F134F">
        <w:rPr>
          <w:rStyle w:val="Refdecomentrio"/>
          <w:rFonts w:ascii="Arial" w:hAnsi="Arial" w:cs="Arial"/>
          <w:rPrChange w:id="1429" w:author="HP" w:date="2020-11-21T18:37:00Z">
            <w:rPr>
              <w:rStyle w:val="Refdecomentrio"/>
            </w:rPr>
          </w:rPrChange>
        </w:rPr>
        <w:commentReference w:id="1428"/>
      </w:r>
      <w:ins w:id="1430" w:author="Michel Oliveira" w:date="2020-11-22T22:59:00Z">
        <w:r w:rsidR="00957539" w:rsidRPr="007F134F">
          <w:rPr>
            <w:rFonts w:ascii="Arial" w:eastAsia="Arial" w:hAnsi="Arial" w:cs="Arial"/>
            <w:sz w:val="24"/>
            <w:szCs w:val="24"/>
          </w:rPr>
          <w:tab/>
        </w:r>
      </w:ins>
    </w:p>
    <w:p w14:paraId="44AE6099" w14:textId="579156DD" w:rsidR="003B4555" w:rsidRPr="007F134F" w:rsidRDefault="00AF1010" w:rsidP="003356CC">
      <w:pPr>
        <w:spacing w:after="0" w:line="360" w:lineRule="auto"/>
        <w:ind w:firstLine="720"/>
        <w:jc w:val="both"/>
        <w:rPr>
          <w:ins w:id="1431" w:author="Michel Oliveira" w:date="2020-11-22T23:11:00Z"/>
          <w:rFonts w:ascii="Arial" w:eastAsia="Arial" w:hAnsi="Arial" w:cs="Arial"/>
          <w:sz w:val="24"/>
          <w:szCs w:val="24"/>
        </w:rPr>
      </w:pPr>
      <w:ins w:id="1432" w:author="Michel Oliveira" w:date="2020-11-23T17:58:00Z">
        <w:r w:rsidRPr="007F134F">
          <w:rPr>
            <w:rFonts w:ascii="Arial" w:eastAsia="Arial" w:hAnsi="Arial" w:cs="Arial"/>
            <w:sz w:val="24"/>
            <w:szCs w:val="24"/>
          </w:rPr>
          <w:t>Será</w:t>
        </w:r>
      </w:ins>
      <w:ins w:id="1433" w:author="Michel Oliveira" w:date="2020-11-22T23:11:00Z">
        <w:r w:rsidR="007E49A8" w:rsidRPr="007F134F">
          <w:rPr>
            <w:rFonts w:ascii="Arial" w:eastAsia="Arial" w:hAnsi="Arial" w:cs="Arial"/>
            <w:sz w:val="24"/>
            <w:szCs w:val="24"/>
          </w:rPr>
          <w:t xml:space="preserve"> apresentada uma </w:t>
        </w:r>
      </w:ins>
      <w:ins w:id="1434" w:author="Michel Oliveira" w:date="2020-11-23T17:59:00Z">
        <w:r w:rsidRPr="007F134F">
          <w:rPr>
            <w:rFonts w:ascii="Arial" w:eastAsia="Arial" w:hAnsi="Arial" w:cs="Arial"/>
            <w:sz w:val="24"/>
            <w:szCs w:val="24"/>
          </w:rPr>
          <w:t>a</w:t>
        </w:r>
      </w:ins>
      <w:ins w:id="1435" w:author="Michel Oliveira" w:date="2020-11-22T23:11:00Z">
        <w:r w:rsidR="007E49A8" w:rsidRPr="007F134F">
          <w:rPr>
            <w:rFonts w:ascii="Arial" w:eastAsia="Arial" w:hAnsi="Arial" w:cs="Arial"/>
            <w:sz w:val="24"/>
            <w:szCs w:val="24"/>
          </w:rPr>
          <w:t xml:space="preserve">nálise, </w:t>
        </w:r>
      </w:ins>
      <w:ins w:id="1436" w:author="Michel Oliveira" w:date="2020-11-23T17:59:00Z">
        <w:r w:rsidRPr="007F134F">
          <w:rPr>
            <w:rFonts w:ascii="Arial" w:eastAsia="Arial" w:hAnsi="Arial" w:cs="Arial"/>
            <w:sz w:val="24"/>
            <w:szCs w:val="24"/>
          </w:rPr>
          <w:t>a</w:t>
        </w:r>
      </w:ins>
      <w:ins w:id="1437" w:author="Michel Oliveira" w:date="2020-11-22T23:11:00Z">
        <w:r w:rsidR="007E49A8" w:rsidRPr="007F134F">
          <w:rPr>
            <w:rFonts w:ascii="Arial" w:eastAsia="Arial" w:hAnsi="Arial" w:cs="Arial"/>
            <w:sz w:val="24"/>
            <w:szCs w:val="24"/>
          </w:rPr>
          <w:t xml:space="preserve">valiação e </w:t>
        </w:r>
      </w:ins>
      <w:ins w:id="1438" w:author="Michel Oliveira" w:date="2020-11-23T17:59:00Z">
        <w:r w:rsidRPr="007F134F">
          <w:rPr>
            <w:rFonts w:ascii="Arial" w:eastAsia="Arial" w:hAnsi="Arial" w:cs="Arial"/>
            <w:sz w:val="24"/>
            <w:szCs w:val="24"/>
          </w:rPr>
          <w:t>t</w:t>
        </w:r>
      </w:ins>
      <w:ins w:id="1439" w:author="Michel Oliveira" w:date="2020-11-22T23:11:00Z">
        <w:r w:rsidR="007E49A8" w:rsidRPr="007F134F">
          <w:rPr>
            <w:rFonts w:ascii="Arial" w:eastAsia="Arial" w:hAnsi="Arial" w:cs="Arial"/>
            <w:sz w:val="24"/>
            <w:szCs w:val="24"/>
          </w:rPr>
          <w:t xml:space="preserve">ratamentos de </w:t>
        </w:r>
      </w:ins>
      <w:ins w:id="1440" w:author="Michel Oliveira" w:date="2020-11-23T17:59:00Z">
        <w:r w:rsidRPr="007F134F">
          <w:rPr>
            <w:rFonts w:ascii="Arial" w:eastAsia="Arial" w:hAnsi="Arial" w:cs="Arial"/>
            <w:sz w:val="24"/>
            <w:szCs w:val="24"/>
          </w:rPr>
          <w:t>r</w:t>
        </w:r>
      </w:ins>
      <w:ins w:id="1441" w:author="Michel Oliveira" w:date="2020-11-22T23:11:00Z">
        <w:r w:rsidR="007E49A8" w:rsidRPr="007F134F">
          <w:rPr>
            <w:rFonts w:ascii="Arial" w:eastAsia="Arial" w:hAnsi="Arial" w:cs="Arial"/>
            <w:sz w:val="24"/>
            <w:szCs w:val="24"/>
          </w:rPr>
          <w:t>iscos sugeridos para cada uma das tarefas do projeto. Elaborado a proposta de solução, s</w:t>
        </w:r>
      </w:ins>
      <w:ins w:id="1442" w:author="Michel Oliveira" w:date="2020-11-23T17:59:00Z">
        <w:r w:rsidRPr="007F134F">
          <w:rPr>
            <w:rFonts w:ascii="Arial" w:eastAsia="Arial" w:hAnsi="Arial" w:cs="Arial"/>
            <w:sz w:val="24"/>
            <w:szCs w:val="24"/>
          </w:rPr>
          <w:t>erão</w:t>
        </w:r>
      </w:ins>
      <w:ins w:id="1443" w:author="Michel Oliveira" w:date="2020-11-22T23:11:00Z">
        <w:r w:rsidR="007E49A8" w:rsidRPr="007F134F">
          <w:rPr>
            <w:rFonts w:ascii="Arial" w:eastAsia="Arial" w:hAnsi="Arial" w:cs="Arial"/>
            <w:sz w:val="24"/>
            <w:szCs w:val="24"/>
          </w:rPr>
          <w:t xml:space="preserve"> identificados e apresentado</w:t>
        </w:r>
      </w:ins>
      <w:ins w:id="1444" w:author="Michel Oliveira" w:date="2020-11-23T17:59:00Z">
        <w:r w:rsidRPr="007F134F">
          <w:rPr>
            <w:rFonts w:ascii="Arial" w:eastAsia="Arial" w:hAnsi="Arial" w:cs="Arial"/>
            <w:sz w:val="24"/>
            <w:szCs w:val="24"/>
          </w:rPr>
          <w:t>s</w:t>
        </w:r>
      </w:ins>
      <w:ins w:id="1445" w:author="Michel Oliveira" w:date="2020-11-22T23:11:00Z">
        <w:r w:rsidR="007E49A8" w:rsidRPr="007F134F">
          <w:rPr>
            <w:rFonts w:ascii="Arial" w:eastAsia="Arial" w:hAnsi="Arial" w:cs="Arial"/>
            <w:sz w:val="24"/>
            <w:szCs w:val="24"/>
          </w:rPr>
          <w:t xml:space="preserve"> com clareza os riscos possibilitando neutralizar e alcançar os objetivos de melhoria seguindo as devidas metodologias apresentadas.</w:t>
        </w:r>
      </w:ins>
      <w:r w:rsidR="00683317">
        <w:rPr>
          <w:rFonts w:ascii="Arial" w:eastAsia="Arial" w:hAnsi="Arial" w:cs="Arial"/>
          <w:sz w:val="24"/>
          <w:szCs w:val="24"/>
        </w:rPr>
        <w:t xml:space="preserve"> Vale ressaltar </w:t>
      </w:r>
      <w:r w:rsidR="00683317" w:rsidRPr="00683317">
        <w:rPr>
          <w:rFonts w:ascii="Arial" w:eastAsia="Arial" w:hAnsi="Arial" w:cs="Arial"/>
          <w:sz w:val="24"/>
          <w:szCs w:val="24"/>
        </w:rPr>
        <w:t>que a proposta de solução possui a validação n</w:t>
      </w:r>
      <w:r w:rsidR="00683317">
        <w:rPr>
          <w:rFonts w:ascii="Arial" w:eastAsia="Arial" w:hAnsi="Arial" w:cs="Arial"/>
          <w:sz w:val="24"/>
          <w:szCs w:val="24"/>
        </w:rPr>
        <w:t>a literatura, e não foi validada</w:t>
      </w:r>
      <w:r w:rsidR="00683317" w:rsidRPr="00683317">
        <w:rPr>
          <w:rFonts w:ascii="Arial" w:eastAsia="Arial" w:hAnsi="Arial" w:cs="Arial"/>
          <w:sz w:val="24"/>
          <w:szCs w:val="24"/>
        </w:rPr>
        <w:t xml:space="preserve"> na prática</w:t>
      </w:r>
      <w:r w:rsidR="00683317">
        <w:rPr>
          <w:rFonts w:ascii="Arial" w:eastAsia="Arial" w:hAnsi="Arial" w:cs="Arial"/>
          <w:sz w:val="24"/>
          <w:szCs w:val="24"/>
        </w:rPr>
        <w:t>, servindo como base para desenvolvimento de novos projetos.</w:t>
      </w:r>
    </w:p>
    <w:p w14:paraId="58D097C7" w14:textId="77777777" w:rsidR="007E49A8" w:rsidRPr="007F134F" w:rsidRDefault="007E49A8">
      <w:pPr>
        <w:spacing w:after="0" w:line="360" w:lineRule="auto"/>
        <w:rPr>
          <w:rFonts w:ascii="Arial" w:eastAsia="Arial" w:hAnsi="Arial" w:cs="Arial"/>
          <w:sz w:val="24"/>
          <w:szCs w:val="24"/>
        </w:rPr>
      </w:pPr>
    </w:p>
    <w:p w14:paraId="3A453893" w14:textId="0E5B41B8" w:rsidR="00D27222" w:rsidRPr="007F134F" w:rsidRDefault="00D27222">
      <w:pPr>
        <w:pStyle w:val="Ttulo2"/>
        <w:rPr>
          <w:rFonts w:cs="Arial"/>
          <w:lang w:eastAsia="pt-BR"/>
        </w:rPr>
        <w:pPrChange w:id="1446" w:author="HP" w:date="2020-11-21T18:41:00Z">
          <w:pPr/>
        </w:pPrChange>
      </w:pPr>
      <w:bookmarkStart w:id="1447" w:name="_Toc58248405"/>
      <w:r w:rsidRPr="007F134F">
        <w:rPr>
          <w:rFonts w:cs="Arial"/>
          <w:lang w:eastAsia="pt-BR"/>
        </w:rPr>
        <w:t>4.1 Estabelecimento do Contexto</w:t>
      </w:r>
      <w:bookmarkEnd w:id="1447"/>
    </w:p>
    <w:p w14:paraId="0C983101" w14:textId="5E2AA174" w:rsidR="00D27222" w:rsidRPr="007F134F" w:rsidRDefault="00D27222" w:rsidP="00FE331C">
      <w:pPr>
        <w:spacing w:line="360" w:lineRule="auto"/>
        <w:ind w:firstLine="708"/>
        <w:jc w:val="both"/>
        <w:rPr>
          <w:rFonts w:ascii="Arial" w:eastAsia="Times New Roman" w:hAnsi="Arial" w:cs="Arial"/>
          <w:b/>
          <w:bCs/>
          <w:color w:val="FF0000"/>
          <w:sz w:val="24"/>
          <w:szCs w:val="24"/>
          <w:lang w:eastAsia="pt-BR"/>
        </w:rPr>
      </w:pPr>
    </w:p>
    <w:p w14:paraId="2480D514" w14:textId="77777777" w:rsidR="00FE331C" w:rsidRPr="007F134F" w:rsidDel="00B90577" w:rsidRDefault="00FE331C">
      <w:pPr>
        <w:spacing w:line="360" w:lineRule="auto"/>
        <w:rPr>
          <w:del w:id="1448" w:author="HP" w:date="2020-11-21T18:15:00Z"/>
          <w:rFonts w:ascii="Arial" w:eastAsia="Times New Roman" w:hAnsi="Arial" w:cs="Arial"/>
          <w:b/>
          <w:bCs/>
          <w:color w:val="FF0000"/>
          <w:sz w:val="24"/>
          <w:szCs w:val="24"/>
          <w:lang w:eastAsia="pt-BR"/>
        </w:rPr>
        <w:pPrChange w:id="1449" w:author="HP" w:date="2020-11-21T18:38:00Z">
          <w:pPr/>
        </w:pPrChange>
      </w:pPr>
    </w:p>
    <w:p w14:paraId="459C9F6C" w14:textId="77777777" w:rsidR="00D27222" w:rsidRPr="007F134F" w:rsidRDefault="00D27222">
      <w:pPr>
        <w:spacing w:line="360" w:lineRule="auto"/>
        <w:ind w:firstLine="708"/>
        <w:jc w:val="both"/>
        <w:rPr>
          <w:rFonts w:ascii="Arial" w:eastAsia="Times New Roman" w:hAnsi="Arial" w:cs="Arial"/>
          <w:color w:val="auto"/>
          <w:sz w:val="24"/>
          <w:szCs w:val="24"/>
          <w:lang w:eastAsia="pt-BR"/>
        </w:rPr>
        <w:pPrChange w:id="1450" w:author="HP" w:date="2020-11-21T18:38:00Z">
          <w:pPr>
            <w:ind w:firstLine="708"/>
            <w:jc w:val="both"/>
          </w:pPr>
        </w:pPrChange>
      </w:pPr>
      <w:r w:rsidRPr="007F134F">
        <w:rPr>
          <w:rFonts w:ascii="Arial" w:eastAsia="Times New Roman" w:hAnsi="Arial" w:cs="Arial"/>
          <w:color w:val="auto"/>
          <w:sz w:val="24"/>
          <w:szCs w:val="24"/>
          <w:lang w:eastAsia="pt-BR"/>
        </w:rPr>
        <w:t xml:space="preserve">A fase de estabelecimento do contexto foi realizada conforme o capítulo 3, os riscos foram qualificados e quantificados de acordo com as tabelas de probabilidade e impacto (em anexo) que serviram de base para o desenvolvimento da matriz de risco. Os riscos foram identificados e analisado conforme abaixo na qual assumem um papel na gestão de riscos com mais relevância. </w:t>
      </w:r>
    </w:p>
    <w:p w14:paraId="249CC495" w14:textId="77777777" w:rsidR="00D27222" w:rsidRPr="007F134F" w:rsidRDefault="00D27222">
      <w:pPr>
        <w:spacing w:line="360" w:lineRule="auto"/>
        <w:ind w:firstLine="708"/>
        <w:jc w:val="both"/>
        <w:rPr>
          <w:rFonts w:ascii="Arial" w:eastAsia="Times New Roman" w:hAnsi="Arial" w:cs="Arial"/>
          <w:color w:val="auto"/>
          <w:sz w:val="24"/>
          <w:szCs w:val="24"/>
          <w:lang w:eastAsia="pt-BR"/>
        </w:rPr>
        <w:pPrChange w:id="1451" w:author="HP" w:date="2020-11-21T18:38:00Z">
          <w:pPr>
            <w:ind w:firstLine="708"/>
            <w:jc w:val="both"/>
          </w:pPr>
        </w:pPrChange>
      </w:pPr>
      <w:r w:rsidRPr="007F134F">
        <w:rPr>
          <w:rFonts w:ascii="Arial" w:eastAsia="Times New Roman" w:hAnsi="Arial" w:cs="Arial"/>
          <w:color w:val="auto"/>
          <w:sz w:val="24"/>
          <w:szCs w:val="24"/>
          <w:lang w:eastAsia="pt-BR"/>
        </w:rPr>
        <w:t>Nesta fase, há uma classificação se os riscos são de contexto interno ou externo que serão levados em consideração e serão definidos com base nos critérios que a própria empresa estabelece. Compreende-se como contexto externo: Cultural, social, político, legal, regulatório, financeiro, tecnológico, econômico, natural e competitivo, seja internacional, nacional, regional ou local.</w:t>
      </w:r>
    </w:p>
    <w:p w14:paraId="2D2E5382" w14:textId="77777777" w:rsidR="00D27222" w:rsidRPr="007F134F" w:rsidRDefault="00D27222">
      <w:pPr>
        <w:spacing w:line="360" w:lineRule="auto"/>
        <w:rPr>
          <w:rFonts w:ascii="Arial" w:eastAsia="Times New Roman" w:hAnsi="Arial" w:cs="Arial"/>
          <w:color w:val="FF0000"/>
          <w:sz w:val="24"/>
          <w:szCs w:val="24"/>
          <w:lang w:eastAsia="pt-BR"/>
        </w:rPr>
        <w:pPrChange w:id="1452" w:author="HP" w:date="2020-11-21T18:38:00Z">
          <w:pPr/>
        </w:pPrChange>
      </w:pPr>
    </w:p>
    <w:p w14:paraId="654671B9" w14:textId="5BBAE998" w:rsidR="00D27222" w:rsidRPr="007F134F" w:rsidRDefault="00B90577">
      <w:pPr>
        <w:pStyle w:val="Ttulo2"/>
        <w:rPr>
          <w:rFonts w:cs="Arial"/>
          <w:lang w:eastAsia="pt-BR"/>
        </w:rPr>
        <w:pPrChange w:id="1453" w:author="HP" w:date="2020-11-21T18:41:00Z">
          <w:pPr/>
        </w:pPrChange>
      </w:pPr>
      <w:bookmarkStart w:id="1454" w:name="_Toc58248406"/>
      <w:r w:rsidRPr="007F134F">
        <w:rPr>
          <w:rFonts w:cs="Arial"/>
          <w:lang w:eastAsia="pt-BR"/>
        </w:rPr>
        <w:t>4</w:t>
      </w:r>
      <w:r w:rsidR="00D27222" w:rsidRPr="007F134F">
        <w:rPr>
          <w:rFonts w:cs="Arial"/>
          <w:lang w:eastAsia="pt-BR"/>
        </w:rPr>
        <w:t>.2 Análise, Avaliação e Tratamentos de Riscos sugeridos para cada uma das tarefas do projeto</w:t>
      </w:r>
      <w:bookmarkEnd w:id="1454"/>
    </w:p>
    <w:p w14:paraId="7AE135F2" w14:textId="77777777" w:rsidR="00FE331C" w:rsidRPr="007F134F" w:rsidRDefault="00FE331C" w:rsidP="00390BDC">
      <w:pPr>
        <w:spacing w:line="360" w:lineRule="auto"/>
        <w:ind w:firstLine="708"/>
        <w:jc w:val="both"/>
        <w:rPr>
          <w:rFonts w:ascii="Arial" w:eastAsia="Times New Roman" w:hAnsi="Arial" w:cs="Arial"/>
          <w:sz w:val="24"/>
          <w:szCs w:val="24"/>
          <w:lang w:eastAsia="pt-BR"/>
        </w:rPr>
      </w:pPr>
    </w:p>
    <w:p w14:paraId="579AF1A1" w14:textId="7D7B365B" w:rsidR="00390BDC" w:rsidRPr="007F134F" w:rsidRDefault="00B93E6F" w:rsidP="00390BDC">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lastRenderedPageBreak/>
        <w:t xml:space="preserve">A tabela </w:t>
      </w:r>
      <w:r w:rsidR="004C1096" w:rsidRPr="007F134F">
        <w:rPr>
          <w:rFonts w:ascii="Arial" w:eastAsia="Times New Roman" w:hAnsi="Arial" w:cs="Arial"/>
          <w:sz w:val="24"/>
          <w:szCs w:val="24"/>
          <w:lang w:eastAsia="pt-BR"/>
        </w:rPr>
        <w:t>3</w:t>
      </w:r>
      <w:r w:rsidRPr="007F134F">
        <w:rPr>
          <w:rFonts w:ascii="Arial" w:eastAsia="Times New Roman" w:hAnsi="Arial" w:cs="Arial"/>
          <w:sz w:val="24"/>
          <w:szCs w:val="24"/>
          <w:lang w:eastAsia="pt-BR"/>
        </w:rPr>
        <w:t xml:space="preserve"> contém </w:t>
      </w:r>
      <w:r w:rsidR="00B127E7" w:rsidRPr="007F134F">
        <w:rPr>
          <w:rFonts w:ascii="Arial" w:eastAsia="Times New Roman" w:hAnsi="Arial" w:cs="Arial"/>
          <w:sz w:val="24"/>
          <w:szCs w:val="24"/>
          <w:lang w:eastAsia="pt-BR"/>
        </w:rPr>
        <w:t>o resultado da fase de identificação de riscos</w:t>
      </w:r>
      <w:r w:rsidR="00537A96" w:rsidRPr="007F134F">
        <w:rPr>
          <w:rFonts w:ascii="Arial" w:eastAsia="Times New Roman" w:hAnsi="Arial" w:cs="Arial"/>
          <w:sz w:val="24"/>
          <w:szCs w:val="24"/>
          <w:lang w:eastAsia="pt-BR"/>
        </w:rPr>
        <w:t xml:space="preserve"> das tarefas de um projeto</w:t>
      </w:r>
      <w:r w:rsidR="00B127E7" w:rsidRPr="007F134F">
        <w:rPr>
          <w:rFonts w:ascii="Arial" w:eastAsia="Times New Roman" w:hAnsi="Arial" w:cs="Arial"/>
          <w:sz w:val="24"/>
          <w:szCs w:val="24"/>
          <w:lang w:eastAsia="pt-BR"/>
        </w:rPr>
        <w:t>,</w:t>
      </w:r>
      <w:r w:rsidRPr="007F134F">
        <w:rPr>
          <w:rFonts w:ascii="Arial" w:eastAsia="Times New Roman" w:hAnsi="Arial" w:cs="Arial"/>
          <w:sz w:val="24"/>
          <w:szCs w:val="24"/>
          <w:lang w:eastAsia="pt-BR"/>
        </w:rPr>
        <w:t xml:space="preserve"> </w:t>
      </w:r>
      <w:r w:rsidR="001B2D53" w:rsidRPr="007F134F">
        <w:rPr>
          <w:rFonts w:ascii="Arial" w:eastAsia="Times New Roman" w:hAnsi="Arial" w:cs="Arial"/>
          <w:sz w:val="24"/>
          <w:szCs w:val="24"/>
          <w:lang w:eastAsia="pt-BR"/>
        </w:rPr>
        <w:t>s</w:t>
      </w:r>
      <w:r w:rsidRPr="007F134F">
        <w:rPr>
          <w:rFonts w:ascii="Arial" w:eastAsia="Times New Roman" w:hAnsi="Arial" w:cs="Arial"/>
          <w:sz w:val="24"/>
          <w:szCs w:val="24"/>
          <w:lang w:eastAsia="pt-BR"/>
        </w:rPr>
        <w:t>endo apresentado</w:t>
      </w:r>
      <w:r w:rsidR="00B127E7" w:rsidRPr="007F134F">
        <w:rPr>
          <w:rFonts w:ascii="Arial" w:eastAsia="Times New Roman" w:hAnsi="Arial" w:cs="Arial"/>
          <w:sz w:val="24"/>
          <w:szCs w:val="24"/>
          <w:lang w:eastAsia="pt-BR"/>
        </w:rPr>
        <w:t>s</w:t>
      </w:r>
      <w:r w:rsidR="00390BDC" w:rsidRPr="007F134F">
        <w:rPr>
          <w:rFonts w:ascii="Arial" w:eastAsia="Times New Roman" w:hAnsi="Arial" w:cs="Arial"/>
          <w:sz w:val="24"/>
          <w:szCs w:val="24"/>
          <w:lang w:eastAsia="pt-BR"/>
        </w:rPr>
        <w:t>:</w:t>
      </w:r>
    </w:p>
    <w:p w14:paraId="5F8C3395" w14:textId="5A897753" w:rsidR="009A69BE" w:rsidRPr="007F134F" w:rsidRDefault="00390BDC" w:rsidP="00B127E7">
      <w:pPr>
        <w:pStyle w:val="PargrafodaLista"/>
        <w:numPr>
          <w:ilvl w:val="0"/>
          <w:numId w:val="34"/>
        </w:numPr>
        <w:spacing w:line="360" w:lineRule="auto"/>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C</w:t>
      </w:r>
      <w:r w:rsidR="00B93E6F" w:rsidRPr="007F134F">
        <w:rPr>
          <w:rFonts w:ascii="Arial" w:eastAsia="Times New Roman" w:hAnsi="Arial" w:cs="Arial"/>
          <w:sz w:val="24"/>
          <w:szCs w:val="24"/>
          <w:lang w:eastAsia="pt-BR"/>
        </w:rPr>
        <w:t xml:space="preserve">ada </w:t>
      </w:r>
      <w:r w:rsidR="00B93E6F" w:rsidRPr="007F134F">
        <w:rPr>
          <w:rFonts w:ascii="Arial" w:eastAsia="Times New Roman" w:hAnsi="Arial" w:cs="Arial"/>
          <w:b/>
          <w:bCs/>
          <w:sz w:val="24"/>
          <w:szCs w:val="24"/>
          <w:lang w:eastAsia="pt-BR"/>
        </w:rPr>
        <w:t>risco</w:t>
      </w:r>
      <w:r w:rsidR="00B93E6F" w:rsidRPr="007F134F">
        <w:rPr>
          <w:rFonts w:ascii="Arial" w:eastAsia="Times New Roman" w:hAnsi="Arial" w:cs="Arial"/>
          <w:sz w:val="24"/>
          <w:szCs w:val="24"/>
          <w:lang w:eastAsia="pt-BR"/>
        </w:rPr>
        <w:t xml:space="preserve"> e </w:t>
      </w:r>
      <w:r w:rsidRPr="007F134F">
        <w:rPr>
          <w:rFonts w:ascii="Arial" w:eastAsia="Times New Roman" w:hAnsi="Arial" w:cs="Arial"/>
          <w:sz w:val="24"/>
          <w:szCs w:val="24"/>
          <w:lang w:eastAsia="pt-BR"/>
        </w:rPr>
        <w:t>o detalha</w:t>
      </w:r>
      <w:r w:rsidR="009A69BE" w:rsidRPr="007F134F">
        <w:rPr>
          <w:rFonts w:ascii="Arial" w:eastAsia="Times New Roman" w:hAnsi="Arial" w:cs="Arial"/>
          <w:sz w:val="24"/>
          <w:szCs w:val="24"/>
          <w:lang w:eastAsia="pt-BR"/>
        </w:rPr>
        <w:t>mento de cada risco identificado</w:t>
      </w:r>
      <w:r w:rsidR="00537A96" w:rsidRPr="007F134F">
        <w:rPr>
          <w:rFonts w:ascii="Arial" w:eastAsia="Times New Roman" w:hAnsi="Arial" w:cs="Arial"/>
          <w:sz w:val="24"/>
          <w:szCs w:val="24"/>
          <w:lang w:eastAsia="pt-BR"/>
        </w:rPr>
        <w:t xml:space="preserve"> em cima de </w:t>
      </w:r>
      <w:r w:rsidR="00537A96" w:rsidRPr="007F134F">
        <w:rPr>
          <w:rFonts w:ascii="Arial" w:eastAsia="Times New Roman" w:hAnsi="Arial" w:cs="Arial"/>
          <w:b/>
          <w:bCs/>
          <w:sz w:val="24"/>
          <w:szCs w:val="24"/>
          <w:lang w:eastAsia="pt-BR"/>
        </w:rPr>
        <w:t>cada uma das tarefas da EAP</w:t>
      </w:r>
      <w:r w:rsidR="009A69BE" w:rsidRPr="007F134F">
        <w:rPr>
          <w:rFonts w:ascii="Arial" w:eastAsia="Times New Roman" w:hAnsi="Arial" w:cs="Arial"/>
          <w:sz w:val="24"/>
          <w:szCs w:val="24"/>
          <w:lang w:eastAsia="pt-BR"/>
        </w:rPr>
        <w:t>;</w:t>
      </w:r>
    </w:p>
    <w:p w14:paraId="2596CAE4" w14:textId="1AD43801" w:rsidR="00B127E7" w:rsidRPr="007F134F" w:rsidRDefault="009A69BE" w:rsidP="00B127E7">
      <w:pPr>
        <w:pStyle w:val="PargrafodaLista"/>
        <w:numPr>
          <w:ilvl w:val="0"/>
          <w:numId w:val="34"/>
        </w:numPr>
        <w:spacing w:line="360" w:lineRule="auto"/>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A</w:t>
      </w:r>
      <w:r w:rsidR="00C34876" w:rsidRPr="007F134F">
        <w:rPr>
          <w:rFonts w:ascii="Arial" w:eastAsia="Times New Roman" w:hAnsi="Arial" w:cs="Arial"/>
          <w:sz w:val="24"/>
          <w:szCs w:val="24"/>
          <w:lang w:eastAsia="pt-BR"/>
        </w:rPr>
        <w:t xml:space="preserve"> respectiva </w:t>
      </w:r>
      <w:r w:rsidR="00B93E6F" w:rsidRPr="007F134F">
        <w:rPr>
          <w:rFonts w:ascii="Arial" w:eastAsia="Times New Roman" w:hAnsi="Arial" w:cs="Arial"/>
          <w:b/>
          <w:bCs/>
          <w:sz w:val="24"/>
          <w:szCs w:val="24"/>
          <w:lang w:eastAsia="pt-BR"/>
        </w:rPr>
        <w:t>restriç</w:t>
      </w:r>
      <w:r w:rsidR="00C34876" w:rsidRPr="007F134F">
        <w:rPr>
          <w:rFonts w:ascii="Arial" w:eastAsia="Times New Roman" w:hAnsi="Arial" w:cs="Arial"/>
          <w:b/>
          <w:bCs/>
          <w:sz w:val="24"/>
          <w:szCs w:val="24"/>
          <w:lang w:eastAsia="pt-BR"/>
        </w:rPr>
        <w:t>ão</w:t>
      </w:r>
      <w:r w:rsidR="00B93E6F" w:rsidRPr="007F134F">
        <w:rPr>
          <w:rFonts w:ascii="Arial" w:eastAsia="Times New Roman" w:hAnsi="Arial" w:cs="Arial"/>
          <w:b/>
          <w:bCs/>
          <w:sz w:val="24"/>
          <w:szCs w:val="24"/>
          <w:lang w:eastAsia="pt-BR"/>
        </w:rPr>
        <w:t xml:space="preserve"> conflitante</w:t>
      </w:r>
      <w:r w:rsidR="001B2D53" w:rsidRPr="007F134F">
        <w:rPr>
          <w:rFonts w:ascii="Arial" w:eastAsia="Times New Roman" w:hAnsi="Arial" w:cs="Arial"/>
          <w:b/>
          <w:bCs/>
          <w:sz w:val="24"/>
          <w:szCs w:val="24"/>
          <w:lang w:eastAsia="pt-BR"/>
        </w:rPr>
        <w:t xml:space="preserve"> </w:t>
      </w:r>
      <w:r w:rsidR="00C34876" w:rsidRPr="007F134F">
        <w:rPr>
          <w:rFonts w:ascii="Arial" w:eastAsia="Times New Roman" w:hAnsi="Arial" w:cs="Arial"/>
          <w:b/>
          <w:bCs/>
          <w:sz w:val="24"/>
          <w:szCs w:val="24"/>
          <w:lang w:eastAsia="pt-BR"/>
        </w:rPr>
        <w:t>de um projeto</w:t>
      </w:r>
      <w:r w:rsidR="00AB1404" w:rsidRPr="00AB1404">
        <w:rPr>
          <w:rFonts w:ascii="Arial" w:eastAsia="Times New Roman" w:hAnsi="Arial" w:cs="Arial"/>
          <w:sz w:val="24"/>
          <w:szCs w:val="24"/>
          <w:lang w:eastAsia="pt-BR"/>
        </w:rPr>
        <w:t xml:space="preserve"> (uma ou mais</w:t>
      </w:r>
      <w:r w:rsidR="00AB1404">
        <w:rPr>
          <w:rFonts w:ascii="Arial" w:eastAsia="Times New Roman" w:hAnsi="Arial" w:cs="Arial"/>
          <w:sz w:val="24"/>
          <w:szCs w:val="24"/>
          <w:lang w:eastAsia="pt-BR"/>
        </w:rPr>
        <w:t xml:space="preserve"> de uma</w:t>
      </w:r>
      <w:r w:rsidR="00AB1404" w:rsidRPr="00AB1404">
        <w:rPr>
          <w:rFonts w:ascii="Arial" w:eastAsia="Times New Roman" w:hAnsi="Arial" w:cs="Arial"/>
          <w:sz w:val="24"/>
          <w:szCs w:val="24"/>
          <w:lang w:eastAsia="pt-BR"/>
        </w:rPr>
        <w:t>)</w:t>
      </w:r>
      <w:r w:rsidR="00B127E7" w:rsidRPr="007F134F">
        <w:rPr>
          <w:rFonts w:ascii="Arial" w:eastAsia="Times New Roman" w:hAnsi="Arial" w:cs="Arial"/>
          <w:b/>
          <w:bCs/>
          <w:sz w:val="24"/>
          <w:szCs w:val="24"/>
          <w:lang w:eastAsia="pt-BR"/>
        </w:rPr>
        <w:t>,</w:t>
      </w:r>
      <w:r w:rsidR="00C34876" w:rsidRPr="007F134F">
        <w:rPr>
          <w:rFonts w:ascii="Arial" w:eastAsia="Times New Roman" w:hAnsi="Arial" w:cs="Arial"/>
          <w:sz w:val="24"/>
          <w:szCs w:val="24"/>
          <w:lang w:eastAsia="pt-BR"/>
        </w:rPr>
        <w:t xml:space="preserve"> </w:t>
      </w:r>
      <w:r w:rsidR="001B2D53" w:rsidRPr="007F134F">
        <w:rPr>
          <w:rFonts w:ascii="Arial" w:eastAsia="Times New Roman" w:hAnsi="Arial" w:cs="Arial"/>
          <w:sz w:val="24"/>
          <w:szCs w:val="24"/>
          <w:lang w:eastAsia="pt-BR"/>
        </w:rPr>
        <w:t>identificada</w:t>
      </w:r>
      <w:r w:rsidR="00B127E7" w:rsidRPr="007F134F">
        <w:rPr>
          <w:rFonts w:ascii="Arial" w:eastAsia="Times New Roman" w:hAnsi="Arial" w:cs="Arial"/>
          <w:sz w:val="24"/>
          <w:szCs w:val="24"/>
          <w:lang w:eastAsia="pt-BR"/>
        </w:rPr>
        <w:t xml:space="preserve"> e escolhida, conforme escolha realizad</w:t>
      </w:r>
      <w:r w:rsidR="00537A96" w:rsidRPr="007F134F">
        <w:rPr>
          <w:rFonts w:ascii="Arial" w:eastAsia="Times New Roman" w:hAnsi="Arial" w:cs="Arial"/>
          <w:sz w:val="24"/>
          <w:szCs w:val="24"/>
          <w:lang w:eastAsia="pt-BR"/>
        </w:rPr>
        <w:t>a</w:t>
      </w:r>
      <w:r w:rsidR="00B127E7" w:rsidRPr="007F134F">
        <w:rPr>
          <w:rFonts w:ascii="Arial" w:eastAsia="Times New Roman" w:hAnsi="Arial" w:cs="Arial"/>
          <w:sz w:val="24"/>
          <w:szCs w:val="24"/>
          <w:lang w:eastAsia="pt-BR"/>
        </w:rPr>
        <w:t xml:space="preserve"> com base na importância do risco para o negócio.</w:t>
      </w:r>
    </w:p>
    <w:p w14:paraId="493EB764" w14:textId="1041D4F5" w:rsidR="004C1096" w:rsidRPr="007F134F" w:rsidRDefault="00FC22A2" w:rsidP="00390BDC">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A </w:t>
      </w:r>
      <w:r w:rsidR="004C1096" w:rsidRPr="007F134F">
        <w:rPr>
          <w:rFonts w:ascii="Arial" w:eastAsia="Times New Roman" w:hAnsi="Arial" w:cs="Arial"/>
          <w:sz w:val="24"/>
          <w:szCs w:val="24"/>
          <w:lang w:eastAsia="pt-BR"/>
        </w:rPr>
        <w:t>tabela 2</w:t>
      </w:r>
      <w:r w:rsidRPr="007F134F">
        <w:rPr>
          <w:rFonts w:ascii="Arial" w:eastAsia="Times New Roman" w:hAnsi="Arial" w:cs="Arial"/>
          <w:sz w:val="24"/>
          <w:szCs w:val="24"/>
          <w:lang w:eastAsia="pt-BR"/>
        </w:rPr>
        <w:t xml:space="preserve"> mostra a EAP </w:t>
      </w:r>
      <w:r w:rsidR="00300117" w:rsidRPr="007F134F">
        <w:rPr>
          <w:rFonts w:ascii="Arial" w:eastAsia="Times New Roman" w:hAnsi="Arial" w:cs="Arial"/>
          <w:sz w:val="24"/>
          <w:szCs w:val="24"/>
          <w:lang w:eastAsia="pt-BR"/>
        </w:rPr>
        <w:t xml:space="preserve">(Estrutura Analítica do Projeto) </w:t>
      </w:r>
      <w:r w:rsidRPr="007F134F">
        <w:rPr>
          <w:rFonts w:ascii="Arial" w:eastAsia="Times New Roman" w:hAnsi="Arial" w:cs="Arial"/>
          <w:sz w:val="24"/>
          <w:szCs w:val="24"/>
          <w:lang w:eastAsia="pt-BR"/>
        </w:rPr>
        <w:t xml:space="preserve">do projeto real, ou seja, a EAP elaborada </w:t>
      </w:r>
      <w:r w:rsidR="00300117" w:rsidRPr="007F134F">
        <w:rPr>
          <w:rFonts w:ascii="Arial" w:eastAsia="Times New Roman" w:hAnsi="Arial" w:cs="Arial"/>
          <w:sz w:val="24"/>
          <w:szCs w:val="24"/>
          <w:lang w:eastAsia="pt-BR"/>
        </w:rPr>
        <w:t>está aderente às tarefas que de fato foram executadas no</w:t>
      </w:r>
      <w:r w:rsidRPr="007F134F">
        <w:rPr>
          <w:rFonts w:ascii="Arial" w:eastAsia="Times New Roman" w:hAnsi="Arial" w:cs="Arial"/>
          <w:sz w:val="24"/>
          <w:szCs w:val="24"/>
          <w:lang w:eastAsia="pt-BR"/>
        </w:rPr>
        <w:t xml:space="preserve"> </w:t>
      </w:r>
      <w:r w:rsidR="00300117" w:rsidRPr="007F134F">
        <w:rPr>
          <w:rFonts w:ascii="Arial" w:eastAsia="Times New Roman" w:hAnsi="Arial" w:cs="Arial"/>
          <w:sz w:val="24"/>
          <w:szCs w:val="24"/>
          <w:lang w:eastAsia="pt-BR"/>
        </w:rPr>
        <w:t xml:space="preserve">projeto real da "Empresa". </w:t>
      </w:r>
      <w:r w:rsidR="004C1096" w:rsidRPr="007F134F">
        <w:rPr>
          <w:rFonts w:ascii="Arial" w:eastAsia="Times New Roman" w:hAnsi="Arial" w:cs="Arial"/>
          <w:sz w:val="24"/>
          <w:szCs w:val="24"/>
          <w:lang w:eastAsia="pt-BR"/>
        </w:rPr>
        <w:t xml:space="preserve">O planejamento do projeto fez uso do </w:t>
      </w:r>
      <w:r w:rsidR="004C1096" w:rsidRPr="007F134F">
        <w:rPr>
          <w:rFonts w:ascii="Arial" w:eastAsia="Times New Roman" w:hAnsi="Arial" w:cs="Arial"/>
          <w:i/>
          <w:iCs/>
          <w:sz w:val="24"/>
          <w:szCs w:val="24"/>
          <w:lang w:eastAsia="pt-BR"/>
        </w:rPr>
        <w:t>tailoring</w:t>
      </w:r>
      <w:r w:rsidR="004C1096" w:rsidRPr="007F134F">
        <w:rPr>
          <w:rFonts w:ascii="Arial" w:eastAsia="Times New Roman" w:hAnsi="Arial" w:cs="Arial"/>
          <w:sz w:val="24"/>
          <w:szCs w:val="24"/>
          <w:lang w:eastAsia="pt-BR"/>
        </w:rPr>
        <w:t xml:space="preserve"> para selecionar as práticas tanto do PMBOK quanto do Scrum.  </w:t>
      </w:r>
    </w:p>
    <w:p w14:paraId="6324A85C" w14:textId="7D79EB24" w:rsidR="00FC22A2" w:rsidRPr="007F134F" w:rsidRDefault="00300117" w:rsidP="00390BDC">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A própria EAP, e a divisão do projeto em fases, foram desenvolvidas conforme as práticas sugeridas pelo </w:t>
      </w:r>
      <w:r w:rsidR="00FC22A2" w:rsidRPr="007F134F">
        <w:rPr>
          <w:rFonts w:ascii="Arial" w:eastAsia="Times New Roman" w:hAnsi="Arial" w:cs="Arial"/>
          <w:sz w:val="24"/>
          <w:szCs w:val="24"/>
          <w:lang w:eastAsia="pt-BR"/>
        </w:rPr>
        <w:t xml:space="preserve">PMBOK. Cabe salientar que </w:t>
      </w:r>
      <w:r w:rsidRPr="007F134F">
        <w:rPr>
          <w:rFonts w:ascii="Arial" w:eastAsia="Times New Roman" w:hAnsi="Arial" w:cs="Arial"/>
          <w:sz w:val="24"/>
          <w:szCs w:val="24"/>
          <w:lang w:eastAsia="pt-BR"/>
        </w:rPr>
        <w:t>n</w:t>
      </w:r>
      <w:r w:rsidR="00FC22A2" w:rsidRPr="007F134F">
        <w:rPr>
          <w:rFonts w:ascii="Arial" w:eastAsia="Times New Roman" w:hAnsi="Arial" w:cs="Arial"/>
          <w:sz w:val="24"/>
          <w:szCs w:val="24"/>
          <w:lang w:eastAsia="pt-BR"/>
        </w:rPr>
        <w:t xml:space="preserve">o projeto </w:t>
      </w:r>
      <w:r w:rsidRPr="007F134F">
        <w:rPr>
          <w:rFonts w:ascii="Arial" w:eastAsia="Times New Roman" w:hAnsi="Arial" w:cs="Arial"/>
          <w:sz w:val="24"/>
          <w:szCs w:val="24"/>
          <w:lang w:eastAsia="pt-BR"/>
        </w:rPr>
        <w:t xml:space="preserve">real </w:t>
      </w:r>
      <w:r w:rsidR="00FC22A2" w:rsidRPr="007F134F">
        <w:rPr>
          <w:rFonts w:ascii="Arial" w:eastAsia="Times New Roman" w:hAnsi="Arial" w:cs="Arial"/>
          <w:sz w:val="24"/>
          <w:szCs w:val="24"/>
          <w:lang w:eastAsia="pt-BR"/>
        </w:rPr>
        <w:t xml:space="preserve">que </w:t>
      </w:r>
      <w:r w:rsidRPr="007F134F">
        <w:rPr>
          <w:rFonts w:ascii="Arial" w:eastAsia="Times New Roman" w:hAnsi="Arial" w:cs="Arial"/>
          <w:sz w:val="24"/>
          <w:szCs w:val="24"/>
          <w:lang w:eastAsia="pt-BR"/>
        </w:rPr>
        <w:t xml:space="preserve">serviu </w:t>
      </w:r>
      <w:r w:rsidR="00FC22A2" w:rsidRPr="007F134F">
        <w:rPr>
          <w:rFonts w:ascii="Arial" w:eastAsia="Times New Roman" w:hAnsi="Arial" w:cs="Arial"/>
          <w:sz w:val="24"/>
          <w:szCs w:val="24"/>
          <w:lang w:eastAsia="pt-BR"/>
        </w:rPr>
        <w:t xml:space="preserve">como </w:t>
      </w:r>
      <w:r w:rsidRPr="007F134F">
        <w:rPr>
          <w:rFonts w:ascii="Arial" w:eastAsia="Times New Roman" w:hAnsi="Arial" w:cs="Arial"/>
          <w:sz w:val="24"/>
          <w:szCs w:val="24"/>
          <w:lang w:eastAsia="pt-BR"/>
        </w:rPr>
        <w:t xml:space="preserve">base para esse </w:t>
      </w:r>
      <w:r w:rsidR="00FC22A2" w:rsidRPr="007F134F">
        <w:rPr>
          <w:rFonts w:ascii="Arial" w:eastAsia="Times New Roman" w:hAnsi="Arial" w:cs="Arial"/>
          <w:sz w:val="24"/>
          <w:szCs w:val="24"/>
          <w:lang w:eastAsia="pt-BR"/>
        </w:rPr>
        <w:t xml:space="preserve">estudo de caso, nenhuma EAP formal foi </w:t>
      </w:r>
      <w:r w:rsidRPr="007F134F">
        <w:rPr>
          <w:rFonts w:ascii="Arial" w:eastAsia="Times New Roman" w:hAnsi="Arial" w:cs="Arial"/>
          <w:sz w:val="24"/>
          <w:szCs w:val="24"/>
          <w:lang w:eastAsia="pt-BR"/>
        </w:rPr>
        <w:t>elaborada</w:t>
      </w:r>
      <w:r w:rsidR="00FC22A2" w:rsidRPr="007F134F">
        <w:rPr>
          <w:rFonts w:ascii="Arial" w:eastAsia="Times New Roman" w:hAnsi="Arial" w:cs="Arial"/>
          <w:sz w:val="24"/>
          <w:szCs w:val="24"/>
          <w:lang w:eastAsia="pt-BR"/>
        </w:rPr>
        <w:t>.</w:t>
      </w:r>
    </w:p>
    <w:p w14:paraId="5625F228" w14:textId="59F13E25" w:rsidR="00A24035" w:rsidRPr="007F134F" w:rsidRDefault="00292808" w:rsidP="004C1096">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Dentro de cada fase na EAP, as </w:t>
      </w:r>
      <w:r w:rsidR="00FC22A2" w:rsidRPr="007F134F">
        <w:rPr>
          <w:rFonts w:ascii="Arial" w:eastAsia="Times New Roman" w:hAnsi="Arial" w:cs="Arial"/>
          <w:sz w:val="24"/>
          <w:szCs w:val="24"/>
          <w:lang w:eastAsia="pt-BR"/>
        </w:rPr>
        <w:t>tarefa</w:t>
      </w:r>
      <w:r w:rsidRPr="007F134F">
        <w:rPr>
          <w:rFonts w:ascii="Arial" w:eastAsia="Times New Roman" w:hAnsi="Arial" w:cs="Arial"/>
          <w:sz w:val="24"/>
          <w:szCs w:val="24"/>
          <w:lang w:eastAsia="pt-BR"/>
        </w:rPr>
        <w:t>s</w:t>
      </w:r>
      <w:r w:rsidR="00FC22A2" w:rsidRPr="007F134F">
        <w:rPr>
          <w:rFonts w:ascii="Arial" w:eastAsia="Times New Roman" w:hAnsi="Arial" w:cs="Arial"/>
          <w:sz w:val="24"/>
          <w:szCs w:val="24"/>
          <w:lang w:eastAsia="pt-BR"/>
        </w:rPr>
        <w:t xml:space="preserve"> </w:t>
      </w:r>
      <w:r w:rsidRPr="007F134F">
        <w:rPr>
          <w:rFonts w:ascii="Arial" w:eastAsia="Times New Roman" w:hAnsi="Arial" w:cs="Arial"/>
          <w:sz w:val="24"/>
          <w:szCs w:val="24"/>
          <w:lang w:eastAsia="pt-BR"/>
        </w:rPr>
        <w:t xml:space="preserve">(pacotes de trabalho) </w:t>
      </w:r>
      <w:r w:rsidR="00FC22A2" w:rsidRPr="007F134F">
        <w:rPr>
          <w:rFonts w:ascii="Arial" w:eastAsia="Times New Roman" w:hAnsi="Arial" w:cs="Arial"/>
          <w:sz w:val="24"/>
          <w:szCs w:val="24"/>
          <w:lang w:eastAsia="pt-BR"/>
        </w:rPr>
        <w:t>reflete</w:t>
      </w:r>
      <w:r w:rsidRPr="007F134F">
        <w:rPr>
          <w:rFonts w:ascii="Arial" w:eastAsia="Times New Roman" w:hAnsi="Arial" w:cs="Arial"/>
          <w:sz w:val="24"/>
          <w:szCs w:val="24"/>
          <w:lang w:eastAsia="pt-BR"/>
        </w:rPr>
        <w:t>m</w:t>
      </w:r>
      <w:r w:rsidR="00FC22A2" w:rsidRPr="007F134F">
        <w:rPr>
          <w:rFonts w:ascii="Arial" w:eastAsia="Times New Roman" w:hAnsi="Arial" w:cs="Arial"/>
          <w:sz w:val="24"/>
          <w:szCs w:val="24"/>
          <w:lang w:eastAsia="pt-BR"/>
        </w:rPr>
        <w:t xml:space="preserve"> os princípios e as etapas para a gestão de projetos seguindo a metodologia ágil Scrum. Essa escolha por tarefas </w:t>
      </w:r>
      <w:r w:rsidRPr="007F134F">
        <w:rPr>
          <w:rFonts w:ascii="Arial" w:eastAsia="Times New Roman" w:hAnsi="Arial" w:cs="Arial"/>
          <w:sz w:val="24"/>
          <w:szCs w:val="24"/>
          <w:lang w:eastAsia="pt-BR"/>
        </w:rPr>
        <w:t xml:space="preserve">que seguem as práticas sugeridas pelos </w:t>
      </w:r>
      <w:r w:rsidR="00FC22A2" w:rsidRPr="007F134F">
        <w:rPr>
          <w:rFonts w:ascii="Arial" w:eastAsia="Times New Roman" w:hAnsi="Arial" w:cs="Arial"/>
          <w:sz w:val="24"/>
          <w:szCs w:val="24"/>
          <w:lang w:eastAsia="pt-BR"/>
        </w:rPr>
        <w:t>métodos ágeis</w:t>
      </w:r>
      <w:r w:rsidRPr="007F134F">
        <w:rPr>
          <w:rFonts w:ascii="Arial" w:eastAsia="Times New Roman" w:hAnsi="Arial" w:cs="Arial"/>
          <w:sz w:val="24"/>
          <w:szCs w:val="24"/>
          <w:lang w:eastAsia="pt-BR"/>
        </w:rPr>
        <w:t>,</w:t>
      </w:r>
      <w:r w:rsidR="00FC22A2" w:rsidRPr="007F134F">
        <w:rPr>
          <w:rFonts w:ascii="Arial" w:eastAsia="Times New Roman" w:hAnsi="Arial" w:cs="Arial"/>
          <w:sz w:val="24"/>
          <w:szCs w:val="24"/>
          <w:lang w:eastAsia="pt-BR"/>
        </w:rPr>
        <w:t xml:space="preserve"> foi </w:t>
      </w:r>
      <w:r w:rsidRPr="007F134F">
        <w:rPr>
          <w:rFonts w:ascii="Arial" w:eastAsia="Times New Roman" w:hAnsi="Arial" w:cs="Arial"/>
          <w:sz w:val="24"/>
          <w:szCs w:val="24"/>
          <w:lang w:eastAsia="pt-BR"/>
        </w:rPr>
        <w:t xml:space="preserve">feita em virtude do </w:t>
      </w:r>
      <w:r w:rsidR="00FC22A2" w:rsidRPr="007F134F">
        <w:rPr>
          <w:rFonts w:ascii="Arial" w:eastAsia="Times New Roman" w:hAnsi="Arial" w:cs="Arial"/>
          <w:sz w:val="24"/>
          <w:szCs w:val="24"/>
          <w:lang w:eastAsia="pt-BR"/>
        </w:rPr>
        <w:t>caráter de urgência, crise e incerteza do projeto.</w:t>
      </w:r>
    </w:p>
    <w:p w14:paraId="0399B691" w14:textId="2DCB44D3" w:rsidR="00390BDC" w:rsidRPr="007F134F" w:rsidRDefault="004C1096" w:rsidP="00390BDC">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A figura 5 mostra as restrições conflitantes de um projeto. </w:t>
      </w:r>
      <w:r w:rsidR="00390BDC" w:rsidRPr="007F134F">
        <w:rPr>
          <w:rFonts w:ascii="Arial" w:eastAsia="Times New Roman" w:hAnsi="Arial" w:cs="Arial"/>
          <w:sz w:val="24"/>
          <w:szCs w:val="24"/>
          <w:lang w:eastAsia="pt-BR"/>
        </w:rPr>
        <w:t>Segundo o PMBOK, gerenciar um projeto inclui balancear as demandas conflitantes de</w:t>
      </w:r>
      <w:r w:rsidR="00F926E1" w:rsidRPr="007F134F">
        <w:rPr>
          <w:rFonts w:ascii="Arial" w:eastAsia="Times New Roman" w:hAnsi="Arial" w:cs="Arial"/>
          <w:sz w:val="24"/>
          <w:szCs w:val="24"/>
          <w:lang w:eastAsia="pt-BR"/>
        </w:rPr>
        <w:t xml:space="preserve"> (sem se limitar a elas)</w:t>
      </w:r>
      <w:r w:rsidR="00390BDC" w:rsidRPr="007F134F">
        <w:rPr>
          <w:rFonts w:ascii="Arial" w:eastAsia="Times New Roman" w:hAnsi="Arial" w:cs="Arial"/>
          <w:sz w:val="24"/>
          <w:szCs w:val="24"/>
          <w:lang w:eastAsia="pt-BR"/>
        </w:rPr>
        <w:t>:</w:t>
      </w:r>
    </w:p>
    <w:p w14:paraId="13ADC8E0" w14:textId="4E2A5274" w:rsidR="00390BDC" w:rsidRPr="007F134F" w:rsidRDefault="00390BDC" w:rsidP="00390BDC">
      <w:pPr>
        <w:pStyle w:val="PargrafodaLista"/>
        <w:numPr>
          <w:ilvl w:val="0"/>
          <w:numId w:val="32"/>
        </w:numPr>
        <w:spacing w:line="360" w:lineRule="auto"/>
        <w:jc w:val="both"/>
        <w:rPr>
          <w:rFonts w:ascii="Arial" w:eastAsia="Times New Roman" w:hAnsi="Arial" w:cs="Arial"/>
          <w:b/>
          <w:bCs/>
          <w:sz w:val="24"/>
          <w:szCs w:val="24"/>
          <w:lang w:eastAsia="pt-BR"/>
        </w:rPr>
      </w:pPr>
      <w:r w:rsidRPr="007F134F">
        <w:rPr>
          <w:rFonts w:ascii="Arial" w:eastAsia="Times New Roman" w:hAnsi="Arial" w:cs="Arial"/>
          <w:b/>
          <w:bCs/>
          <w:sz w:val="24"/>
          <w:szCs w:val="24"/>
          <w:lang w:eastAsia="pt-BR"/>
        </w:rPr>
        <w:t>Qualidade</w:t>
      </w:r>
      <w:r w:rsidR="00B127E7" w:rsidRPr="007F134F">
        <w:rPr>
          <w:rFonts w:ascii="Arial" w:eastAsia="Times New Roman" w:hAnsi="Arial" w:cs="Arial"/>
          <w:b/>
          <w:bCs/>
          <w:sz w:val="24"/>
          <w:szCs w:val="24"/>
          <w:lang w:eastAsia="pt-BR"/>
        </w:rPr>
        <w:t>;</w:t>
      </w:r>
    </w:p>
    <w:p w14:paraId="4262B8E8" w14:textId="48AA09E0" w:rsidR="00390BDC" w:rsidRPr="007F134F" w:rsidRDefault="00390BDC" w:rsidP="00390BDC">
      <w:pPr>
        <w:pStyle w:val="PargrafodaLista"/>
        <w:numPr>
          <w:ilvl w:val="0"/>
          <w:numId w:val="32"/>
        </w:numPr>
        <w:spacing w:line="360" w:lineRule="auto"/>
        <w:jc w:val="both"/>
        <w:rPr>
          <w:rFonts w:ascii="Arial" w:eastAsia="Times New Roman" w:hAnsi="Arial" w:cs="Arial"/>
          <w:b/>
          <w:bCs/>
          <w:sz w:val="24"/>
          <w:szCs w:val="24"/>
          <w:lang w:eastAsia="pt-BR"/>
        </w:rPr>
      </w:pPr>
      <w:r w:rsidRPr="007F134F">
        <w:rPr>
          <w:rFonts w:ascii="Arial" w:eastAsia="Times New Roman" w:hAnsi="Arial" w:cs="Arial"/>
          <w:b/>
          <w:bCs/>
          <w:sz w:val="24"/>
          <w:szCs w:val="24"/>
          <w:lang w:eastAsia="pt-BR"/>
        </w:rPr>
        <w:t>Escopo</w:t>
      </w:r>
      <w:r w:rsidR="00B127E7" w:rsidRPr="007F134F">
        <w:rPr>
          <w:rFonts w:ascii="Arial" w:eastAsia="Times New Roman" w:hAnsi="Arial" w:cs="Arial"/>
          <w:b/>
          <w:bCs/>
          <w:sz w:val="24"/>
          <w:szCs w:val="24"/>
          <w:lang w:eastAsia="pt-BR"/>
        </w:rPr>
        <w:t>;</w:t>
      </w:r>
    </w:p>
    <w:p w14:paraId="2AFE682B" w14:textId="3E49B922" w:rsidR="00390BDC" w:rsidRPr="007F134F" w:rsidRDefault="00390BDC" w:rsidP="00390BDC">
      <w:pPr>
        <w:pStyle w:val="PargrafodaLista"/>
        <w:numPr>
          <w:ilvl w:val="0"/>
          <w:numId w:val="32"/>
        </w:numPr>
        <w:spacing w:line="360" w:lineRule="auto"/>
        <w:jc w:val="both"/>
        <w:rPr>
          <w:rFonts w:ascii="Arial" w:eastAsia="Times New Roman" w:hAnsi="Arial" w:cs="Arial"/>
          <w:b/>
          <w:bCs/>
          <w:sz w:val="24"/>
          <w:szCs w:val="24"/>
          <w:lang w:eastAsia="pt-BR"/>
        </w:rPr>
      </w:pPr>
      <w:r w:rsidRPr="007F134F">
        <w:rPr>
          <w:rFonts w:ascii="Arial" w:eastAsia="Times New Roman" w:hAnsi="Arial" w:cs="Arial"/>
          <w:b/>
          <w:bCs/>
          <w:sz w:val="24"/>
          <w:szCs w:val="24"/>
          <w:lang w:eastAsia="pt-BR"/>
        </w:rPr>
        <w:t>Cronograma</w:t>
      </w:r>
      <w:r w:rsidR="00B127E7" w:rsidRPr="007F134F">
        <w:rPr>
          <w:rFonts w:ascii="Arial" w:eastAsia="Times New Roman" w:hAnsi="Arial" w:cs="Arial"/>
          <w:b/>
          <w:bCs/>
          <w:sz w:val="24"/>
          <w:szCs w:val="24"/>
          <w:lang w:eastAsia="pt-BR"/>
        </w:rPr>
        <w:t>;</w:t>
      </w:r>
    </w:p>
    <w:p w14:paraId="0439BC2C" w14:textId="2D501044" w:rsidR="00390BDC" w:rsidRPr="007F134F" w:rsidRDefault="00390BDC" w:rsidP="00390BDC">
      <w:pPr>
        <w:pStyle w:val="PargrafodaLista"/>
        <w:numPr>
          <w:ilvl w:val="0"/>
          <w:numId w:val="32"/>
        </w:numPr>
        <w:spacing w:line="360" w:lineRule="auto"/>
        <w:jc w:val="both"/>
        <w:rPr>
          <w:rFonts w:ascii="Arial" w:eastAsia="Times New Roman" w:hAnsi="Arial" w:cs="Arial"/>
          <w:b/>
          <w:bCs/>
          <w:sz w:val="24"/>
          <w:szCs w:val="24"/>
          <w:lang w:eastAsia="pt-BR"/>
        </w:rPr>
      </w:pPr>
      <w:r w:rsidRPr="007F134F">
        <w:rPr>
          <w:rFonts w:ascii="Arial" w:eastAsia="Times New Roman" w:hAnsi="Arial" w:cs="Arial"/>
          <w:b/>
          <w:bCs/>
          <w:sz w:val="24"/>
          <w:szCs w:val="24"/>
          <w:lang w:eastAsia="pt-BR"/>
        </w:rPr>
        <w:t>Orçamento</w:t>
      </w:r>
      <w:r w:rsidR="00B127E7" w:rsidRPr="007F134F">
        <w:rPr>
          <w:rFonts w:ascii="Arial" w:eastAsia="Times New Roman" w:hAnsi="Arial" w:cs="Arial"/>
          <w:b/>
          <w:bCs/>
          <w:sz w:val="24"/>
          <w:szCs w:val="24"/>
          <w:lang w:eastAsia="pt-BR"/>
        </w:rPr>
        <w:t>;</w:t>
      </w:r>
    </w:p>
    <w:p w14:paraId="480CCFE5" w14:textId="7916ECCD" w:rsidR="00390BDC" w:rsidRPr="007F134F" w:rsidRDefault="00390BDC" w:rsidP="00390BDC">
      <w:pPr>
        <w:pStyle w:val="PargrafodaLista"/>
        <w:numPr>
          <w:ilvl w:val="0"/>
          <w:numId w:val="32"/>
        </w:numPr>
        <w:spacing w:line="360" w:lineRule="auto"/>
        <w:jc w:val="both"/>
        <w:rPr>
          <w:rFonts w:ascii="Arial" w:eastAsia="Times New Roman" w:hAnsi="Arial" w:cs="Arial"/>
          <w:b/>
          <w:bCs/>
          <w:sz w:val="24"/>
          <w:szCs w:val="24"/>
          <w:lang w:eastAsia="pt-BR"/>
        </w:rPr>
      </w:pPr>
      <w:r w:rsidRPr="007F134F">
        <w:rPr>
          <w:rFonts w:ascii="Arial" w:eastAsia="Times New Roman" w:hAnsi="Arial" w:cs="Arial"/>
          <w:b/>
          <w:bCs/>
          <w:sz w:val="24"/>
          <w:szCs w:val="24"/>
          <w:lang w:eastAsia="pt-BR"/>
        </w:rPr>
        <w:t>Recursos</w:t>
      </w:r>
      <w:r w:rsidR="00B127E7" w:rsidRPr="007F134F">
        <w:rPr>
          <w:rFonts w:ascii="Arial" w:eastAsia="Times New Roman" w:hAnsi="Arial" w:cs="Arial"/>
          <w:b/>
          <w:bCs/>
          <w:sz w:val="24"/>
          <w:szCs w:val="24"/>
          <w:lang w:eastAsia="pt-BR"/>
        </w:rPr>
        <w:t>;</w:t>
      </w:r>
    </w:p>
    <w:p w14:paraId="75BC725C" w14:textId="43D4E8A8" w:rsidR="00D1305C" w:rsidRPr="007F134F" w:rsidRDefault="00390BDC" w:rsidP="004C1096">
      <w:pPr>
        <w:pStyle w:val="PargrafodaLista"/>
        <w:numPr>
          <w:ilvl w:val="0"/>
          <w:numId w:val="32"/>
        </w:numPr>
        <w:spacing w:line="360" w:lineRule="auto"/>
        <w:jc w:val="both"/>
        <w:rPr>
          <w:rFonts w:ascii="Arial" w:eastAsia="Times New Roman" w:hAnsi="Arial" w:cs="Arial"/>
          <w:b/>
          <w:bCs/>
          <w:sz w:val="24"/>
          <w:szCs w:val="24"/>
          <w:lang w:eastAsia="pt-BR"/>
        </w:rPr>
      </w:pPr>
      <w:r w:rsidRPr="007F134F">
        <w:rPr>
          <w:rFonts w:ascii="Arial" w:eastAsia="Times New Roman" w:hAnsi="Arial" w:cs="Arial"/>
          <w:b/>
          <w:bCs/>
          <w:sz w:val="24"/>
          <w:szCs w:val="24"/>
          <w:lang w:eastAsia="pt-BR"/>
        </w:rPr>
        <w:t>Risco</w:t>
      </w:r>
      <w:r w:rsidR="00B127E7" w:rsidRPr="007F134F">
        <w:rPr>
          <w:rFonts w:ascii="Arial" w:eastAsia="Times New Roman" w:hAnsi="Arial" w:cs="Arial"/>
          <w:b/>
          <w:bCs/>
          <w:sz w:val="24"/>
          <w:szCs w:val="24"/>
          <w:lang w:eastAsia="pt-BR"/>
        </w:rPr>
        <w:t>.</w:t>
      </w:r>
    </w:p>
    <w:p w14:paraId="428D160C" w14:textId="77777777" w:rsidR="005217C8" w:rsidRPr="007F134F" w:rsidRDefault="00D1305C" w:rsidP="005217C8">
      <w:pPr>
        <w:keepNext/>
        <w:spacing w:line="360" w:lineRule="auto"/>
        <w:ind w:firstLine="708"/>
        <w:jc w:val="both"/>
        <w:rPr>
          <w:rFonts w:ascii="Arial" w:hAnsi="Arial" w:cs="Arial"/>
        </w:rPr>
      </w:pPr>
      <w:r w:rsidRPr="007F134F">
        <w:rPr>
          <w:rFonts w:ascii="Arial" w:eastAsia="Times New Roman" w:hAnsi="Arial" w:cs="Arial"/>
          <w:noProof/>
          <w:sz w:val="24"/>
          <w:szCs w:val="24"/>
          <w:lang w:eastAsia="pt-BR"/>
        </w:rPr>
        <w:lastRenderedPageBreak/>
        <w:drawing>
          <wp:inline distT="0" distB="0" distL="0" distR="0" wp14:anchorId="27602BC4" wp14:editId="2E25AF2B">
            <wp:extent cx="5486400" cy="3200400"/>
            <wp:effectExtent l="0" t="0" r="19050" b="1905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8007077" w14:textId="2D0BE82D" w:rsidR="00D1305C" w:rsidRPr="007F134F" w:rsidRDefault="005217C8" w:rsidP="007F134F">
      <w:pPr>
        <w:pStyle w:val="Legenda"/>
        <w:jc w:val="center"/>
        <w:rPr>
          <w:rFonts w:ascii="Arial" w:eastAsia="Times New Roman" w:hAnsi="Arial" w:cs="Arial"/>
          <w:i w:val="0"/>
          <w:iCs w:val="0"/>
          <w:lang w:eastAsia="pt-BR"/>
        </w:rPr>
      </w:pPr>
      <w:bookmarkStart w:id="1455" w:name="_Toc58248353"/>
      <w:r w:rsidRPr="00627E81">
        <w:rPr>
          <w:rFonts w:ascii="Arial" w:hAnsi="Arial" w:cs="Arial"/>
          <w:b/>
          <w:bCs/>
          <w:i w:val="0"/>
          <w:iCs w:val="0"/>
          <w:sz w:val="20"/>
        </w:rPr>
        <w:t xml:space="preserve">Figura </w:t>
      </w:r>
      <w:r w:rsidRPr="00627E81">
        <w:rPr>
          <w:rFonts w:ascii="Arial" w:hAnsi="Arial" w:cs="Arial"/>
          <w:b/>
          <w:bCs/>
          <w:i w:val="0"/>
          <w:iCs w:val="0"/>
          <w:sz w:val="20"/>
        </w:rPr>
        <w:fldChar w:fldCharType="begin"/>
      </w:r>
      <w:r w:rsidRPr="00627E81">
        <w:rPr>
          <w:rFonts w:ascii="Arial" w:hAnsi="Arial" w:cs="Arial"/>
          <w:b/>
          <w:bCs/>
          <w:i w:val="0"/>
          <w:iCs w:val="0"/>
          <w:sz w:val="20"/>
        </w:rPr>
        <w:instrText xml:space="preserve"> SEQ Figura \* ARABIC </w:instrText>
      </w:r>
      <w:r w:rsidRPr="00627E81">
        <w:rPr>
          <w:rFonts w:ascii="Arial" w:hAnsi="Arial" w:cs="Arial"/>
          <w:b/>
          <w:bCs/>
          <w:i w:val="0"/>
          <w:iCs w:val="0"/>
          <w:sz w:val="20"/>
        </w:rPr>
        <w:fldChar w:fldCharType="separate"/>
      </w:r>
      <w:r w:rsidR="007C5150">
        <w:rPr>
          <w:rFonts w:ascii="Arial" w:hAnsi="Arial" w:cs="Arial"/>
          <w:b/>
          <w:bCs/>
          <w:i w:val="0"/>
          <w:iCs w:val="0"/>
          <w:noProof/>
          <w:sz w:val="20"/>
        </w:rPr>
        <w:t>5</w:t>
      </w:r>
      <w:r w:rsidRPr="00627E81">
        <w:rPr>
          <w:rFonts w:ascii="Arial" w:hAnsi="Arial" w:cs="Arial"/>
          <w:b/>
          <w:bCs/>
          <w:i w:val="0"/>
          <w:iCs w:val="0"/>
          <w:sz w:val="20"/>
        </w:rPr>
        <w:fldChar w:fldCharType="end"/>
      </w:r>
      <w:r w:rsidR="007F134F" w:rsidRPr="00627E81">
        <w:rPr>
          <w:rFonts w:ascii="Arial" w:hAnsi="Arial" w:cs="Arial"/>
          <w:i w:val="0"/>
          <w:iCs w:val="0"/>
          <w:sz w:val="20"/>
        </w:rPr>
        <w:t xml:space="preserve"> </w:t>
      </w:r>
      <w:r w:rsidRPr="00627E81">
        <w:rPr>
          <w:rFonts w:ascii="Arial" w:hAnsi="Arial" w:cs="Arial"/>
          <w:i w:val="0"/>
          <w:iCs w:val="0"/>
          <w:sz w:val="20"/>
        </w:rPr>
        <w:t>– Restrições conflitantes de um projeto (Fonte: Autoria própria)</w:t>
      </w:r>
      <w:bookmarkEnd w:id="1455"/>
    </w:p>
    <w:p w14:paraId="64CD81CD" w14:textId="77777777" w:rsidR="004C1096" w:rsidRPr="007F134F" w:rsidRDefault="004C1096" w:rsidP="004C1096">
      <w:pPr>
        <w:spacing w:line="360" w:lineRule="auto"/>
        <w:jc w:val="both"/>
        <w:rPr>
          <w:rFonts w:ascii="Arial" w:eastAsia="Times New Roman" w:hAnsi="Arial" w:cs="Arial"/>
          <w:sz w:val="24"/>
          <w:szCs w:val="24"/>
          <w:lang w:eastAsia="pt-BR"/>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25"/>
        <w:gridCol w:w="7425"/>
      </w:tblGrid>
      <w:tr w:rsidR="004C1096" w:rsidRPr="007F134F" w14:paraId="3184749C"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F991A1" w14:textId="77777777" w:rsidR="004C1096" w:rsidRPr="007F134F" w:rsidRDefault="004C1096" w:rsidP="00303C40">
            <w:pPr>
              <w:suppressAutoHyphens w:val="0"/>
              <w:spacing w:after="0" w:line="240" w:lineRule="auto"/>
              <w:rPr>
                <w:rFonts w:ascii="Arial" w:eastAsia="Times New Roman" w:hAnsi="Arial" w:cs="Arial"/>
                <w:color w:val="auto"/>
                <w:kern w:val="0"/>
                <w:sz w:val="18"/>
                <w:szCs w:val="18"/>
                <w:lang w:eastAsia="pt-BR"/>
              </w:rPr>
            </w:pPr>
            <w:r w:rsidRPr="007F134F">
              <w:rPr>
                <w:rFonts w:ascii="Arial" w:eastAsia="Times New Roman" w:hAnsi="Arial" w:cs="Arial"/>
                <w:color w:val="363636"/>
                <w:kern w:val="0"/>
                <w:sz w:val="18"/>
                <w:szCs w:val="18"/>
                <w:shd w:val="clear" w:color="auto" w:fill="DFE3E8"/>
                <w:lang w:eastAsia="pt-BR"/>
              </w:rPr>
              <w:t>EDT</w:t>
            </w:r>
          </w:p>
        </w:tc>
        <w:tc>
          <w:tcPr>
            <w:tcW w:w="74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54A682"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363636"/>
                <w:kern w:val="0"/>
                <w:shd w:val="clear" w:color="auto" w:fill="DFE3E8"/>
                <w:lang w:eastAsia="pt-BR"/>
              </w:rPr>
              <w:t>Nome da tarefa</w:t>
            </w:r>
          </w:p>
        </w:tc>
      </w:tr>
      <w:tr w:rsidR="004C1096" w:rsidRPr="007F134F" w14:paraId="235A7538"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A6508"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2AE03"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Migração da Infraestrutura de TI para Cloud</w:t>
            </w:r>
          </w:p>
        </w:tc>
      </w:tr>
      <w:tr w:rsidR="004C1096" w:rsidRPr="007F134F" w14:paraId="73D86524"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FADCC"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1.1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B5DBF"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 xml:space="preserve">   Iniciação</w:t>
            </w:r>
          </w:p>
        </w:tc>
      </w:tr>
      <w:tr w:rsidR="004C1096" w:rsidRPr="007F134F" w14:paraId="4A251EFC"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D008D"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AFF68"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Analisar cenário do negócio</w:t>
            </w:r>
          </w:p>
        </w:tc>
      </w:tr>
      <w:tr w:rsidR="004C1096" w:rsidRPr="007F134F" w14:paraId="2CAF822A"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27A19"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1.1.2</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2CEAB"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Levantar requisitos da atual infraestrutura</w:t>
            </w:r>
          </w:p>
        </w:tc>
      </w:tr>
      <w:tr w:rsidR="004C1096" w:rsidRPr="007F134F" w14:paraId="2BD44D27"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14B77"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1.1.3</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8F5A3"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Levantar os riscos da migração</w:t>
            </w:r>
          </w:p>
        </w:tc>
      </w:tr>
      <w:tr w:rsidR="004C1096" w:rsidRPr="007F134F" w14:paraId="63B34B8D"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8A0B"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1.1.4</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C764D"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Levantar recursos básicos necessários para migração</w:t>
            </w:r>
          </w:p>
        </w:tc>
      </w:tr>
      <w:tr w:rsidR="004C1096" w:rsidRPr="007F134F" w14:paraId="7F48BF18"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6496B"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1.1.5</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B8EFA"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ED1C24"/>
                <w:kern w:val="0"/>
                <w:lang w:eastAsia="pt-BR"/>
              </w:rPr>
              <w:t xml:space="preserve">      </w:t>
            </w:r>
            <w:r w:rsidRPr="007F134F">
              <w:rPr>
                <w:rFonts w:ascii="Arial" w:eastAsia="Times New Roman" w:hAnsi="Arial" w:cs="Arial"/>
                <w:color w:val="000000"/>
                <w:kern w:val="0"/>
                <w:lang w:eastAsia="pt-BR"/>
              </w:rPr>
              <w:t>Criar orçamento do projeto</w:t>
            </w:r>
          </w:p>
        </w:tc>
      </w:tr>
      <w:tr w:rsidR="004C1096" w:rsidRPr="007F134F" w14:paraId="02B91996"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7F75A"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1.1.6</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90673"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Reunião com equipe pra levantamento de idéias para o projeto</w:t>
            </w:r>
          </w:p>
        </w:tc>
      </w:tr>
      <w:tr w:rsidR="004C1096" w:rsidRPr="007F134F" w14:paraId="099D52F1"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3EA0"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1.1.7</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A3D45"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Pesquisa de fornecedores cloud</w:t>
            </w:r>
          </w:p>
        </w:tc>
      </w:tr>
      <w:tr w:rsidR="004C1096" w:rsidRPr="007F134F" w14:paraId="3BFC1A46"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396FA"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1.1.8</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3F433"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ED1C24"/>
                <w:kern w:val="0"/>
                <w:lang w:eastAsia="pt-BR"/>
              </w:rPr>
              <w:t xml:space="preserve">      </w:t>
            </w:r>
            <w:r w:rsidRPr="007F134F">
              <w:rPr>
                <w:rFonts w:ascii="Arial" w:eastAsia="Times New Roman" w:hAnsi="Arial" w:cs="Arial"/>
                <w:color w:val="000000"/>
                <w:kern w:val="0"/>
                <w:lang w:eastAsia="pt-BR"/>
              </w:rPr>
              <w:t>Reunião para apresentar orçamento com as partes interessadas</w:t>
            </w:r>
          </w:p>
        </w:tc>
      </w:tr>
      <w:tr w:rsidR="004C1096" w:rsidRPr="007F134F" w14:paraId="543B8189"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8CFC9"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1.2</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8427E"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 xml:space="preserve">   Planejamento</w:t>
            </w:r>
          </w:p>
        </w:tc>
      </w:tr>
      <w:tr w:rsidR="004C1096" w:rsidRPr="007F134F" w14:paraId="3973B2BF"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55398"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1.2.1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49422"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Definir tempo de contratação do serviço</w:t>
            </w:r>
          </w:p>
        </w:tc>
      </w:tr>
      <w:tr w:rsidR="004C1096" w:rsidRPr="007F134F" w14:paraId="3A72A93B"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D0D6C"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1.2.2</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8BF60"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Definir equipe do projeto</w:t>
            </w:r>
          </w:p>
        </w:tc>
      </w:tr>
      <w:tr w:rsidR="004C1096" w:rsidRPr="007F134F" w14:paraId="3E6EEFB5"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310E0"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1.2.3</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B566A"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Definir orçamento a ser usada pela equipe</w:t>
            </w:r>
          </w:p>
        </w:tc>
      </w:tr>
      <w:tr w:rsidR="004C1096" w:rsidRPr="007F134F" w14:paraId="70F42A8B"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ECC5E"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1.3</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31548"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 xml:space="preserve">   Execução</w:t>
            </w:r>
          </w:p>
        </w:tc>
      </w:tr>
      <w:tr w:rsidR="004C1096" w:rsidRPr="007F134F" w14:paraId="26CF14E0"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109F5"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1.3.1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7F8C2"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Contratar fornecedor e instancia</w:t>
            </w:r>
          </w:p>
        </w:tc>
      </w:tr>
      <w:tr w:rsidR="004C1096" w:rsidRPr="007F134F" w14:paraId="073BD626"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0AC84"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1.3.2</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7274F"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Hospedar VHDX na nuvem</w:t>
            </w:r>
          </w:p>
        </w:tc>
      </w:tr>
      <w:tr w:rsidR="004C1096" w:rsidRPr="007F134F" w14:paraId="3B23C6B2"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3181E"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1.3.3</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10619"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Criar conexão para BD e testar conexão local/nuvem</w:t>
            </w:r>
          </w:p>
        </w:tc>
      </w:tr>
      <w:tr w:rsidR="004C1096" w:rsidRPr="007F134F" w14:paraId="6BE78D99"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A7DCB"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1.3.4</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8BA7F"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Testar regras de acesso e homologar funcionalidades da aplicação</w:t>
            </w:r>
          </w:p>
        </w:tc>
      </w:tr>
      <w:tr w:rsidR="004C1096" w:rsidRPr="007F134F" w14:paraId="7B4EF4D3"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02344"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1.3.5</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5A4C5"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Criar manuais </w:t>
            </w:r>
          </w:p>
        </w:tc>
      </w:tr>
      <w:tr w:rsidR="004C1096" w:rsidRPr="007F134F" w14:paraId="2A46105B"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34C00"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1.3.6</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74D87"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Treinar setores</w:t>
            </w:r>
          </w:p>
        </w:tc>
      </w:tr>
      <w:tr w:rsidR="004C1096" w:rsidRPr="007F134F" w14:paraId="5A8067B4"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E4481"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1.4</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6F3B6"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 xml:space="preserve">   Monitoramento e Controle</w:t>
            </w:r>
          </w:p>
        </w:tc>
      </w:tr>
      <w:tr w:rsidR="004C1096" w:rsidRPr="007F134F" w14:paraId="6408C869"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75563"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1.4.1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36725"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Acompanhar usabilidade nos setores</w:t>
            </w:r>
          </w:p>
        </w:tc>
      </w:tr>
      <w:tr w:rsidR="004C1096" w:rsidRPr="007F134F" w14:paraId="5E1CA7B7"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D5968"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lastRenderedPageBreak/>
              <w:t>1.4.2</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BCEE2"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Atuar no suporte e resolução de problemas</w:t>
            </w:r>
          </w:p>
        </w:tc>
      </w:tr>
      <w:tr w:rsidR="004C1096" w:rsidRPr="007F134F" w14:paraId="221578F4"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AFBD0"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1.5</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B165C"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b/>
                <w:bCs/>
                <w:color w:val="000000"/>
                <w:kern w:val="0"/>
                <w:lang w:eastAsia="pt-BR"/>
              </w:rPr>
              <w:t xml:space="preserve">   Encerramento</w:t>
            </w:r>
          </w:p>
        </w:tc>
      </w:tr>
      <w:tr w:rsidR="004C1096" w:rsidRPr="007F134F" w14:paraId="066E2CD3"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DDE97"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1.5.1</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1184D"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Entregar as contas do projeto</w:t>
            </w:r>
          </w:p>
        </w:tc>
      </w:tr>
      <w:tr w:rsidR="004C1096" w:rsidRPr="007F134F" w14:paraId="71B63878"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A4F07"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1.5.2</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6981C"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Apresentar a documentação do projeto</w:t>
            </w:r>
          </w:p>
        </w:tc>
      </w:tr>
      <w:tr w:rsidR="004C1096" w:rsidRPr="007F134F" w14:paraId="2A6FA882" w14:textId="77777777" w:rsidTr="00303C40">
        <w:trPr>
          <w:jc w:val="center"/>
        </w:trPr>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14CAD"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1.5.3</w:t>
            </w:r>
          </w:p>
        </w:tc>
        <w:tc>
          <w:tcPr>
            <w:tcW w:w="7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77712" w14:textId="77777777" w:rsidR="004C1096" w:rsidRPr="007F134F" w:rsidRDefault="004C1096" w:rsidP="00303C40">
            <w:pPr>
              <w:suppressAutoHyphens w:val="0"/>
              <w:spacing w:after="0" w:line="240" w:lineRule="auto"/>
              <w:rPr>
                <w:rFonts w:ascii="Arial" w:eastAsia="Times New Roman" w:hAnsi="Arial" w:cs="Arial"/>
                <w:color w:val="auto"/>
                <w:kern w:val="0"/>
                <w:lang w:eastAsia="pt-BR"/>
              </w:rPr>
            </w:pPr>
            <w:r w:rsidRPr="007F134F">
              <w:rPr>
                <w:rFonts w:ascii="Arial" w:eastAsia="Times New Roman" w:hAnsi="Arial" w:cs="Arial"/>
                <w:color w:val="000000"/>
                <w:kern w:val="0"/>
                <w:lang w:eastAsia="pt-BR"/>
              </w:rPr>
              <w:t xml:space="preserve">      Reunião de aceitação das entregas</w:t>
            </w:r>
          </w:p>
        </w:tc>
      </w:tr>
    </w:tbl>
    <w:p w14:paraId="18A05B32" w14:textId="40655580" w:rsidR="004C1096" w:rsidRPr="00DE6411" w:rsidRDefault="004C1096" w:rsidP="00FE331C">
      <w:pPr>
        <w:pStyle w:val="TabelaTCC"/>
        <w:rPr>
          <w:sz w:val="24"/>
          <w:szCs w:val="24"/>
        </w:rPr>
      </w:pPr>
      <w:r w:rsidRPr="00627E81">
        <w:rPr>
          <w:b/>
          <w:szCs w:val="24"/>
        </w:rPr>
        <w:t xml:space="preserve">Tabela </w:t>
      </w:r>
      <w:r w:rsidR="00CC52BB" w:rsidRPr="00627E81">
        <w:rPr>
          <w:b/>
          <w:szCs w:val="24"/>
        </w:rPr>
        <w:t>2</w:t>
      </w:r>
      <w:r w:rsidRPr="00627E81">
        <w:rPr>
          <w:b/>
          <w:szCs w:val="24"/>
        </w:rPr>
        <w:t xml:space="preserve"> – </w:t>
      </w:r>
      <w:r w:rsidRPr="00627E81">
        <w:rPr>
          <w:szCs w:val="24"/>
        </w:rPr>
        <w:t>EAP - Migração de Infraestrutura de TI para Cloud. (Fonte: Próprio Autor)</w:t>
      </w:r>
    </w:p>
    <w:p w14:paraId="3327EFB0" w14:textId="77777777" w:rsidR="00BD1F3C" w:rsidRPr="007F134F" w:rsidRDefault="00BD1F3C" w:rsidP="00B127E7">
      <w:pPr>
        <w:spacing w:line="360" w:lineRule="auto"/>
        <w:ind w:firstLine="708"/>
        <w:jc w:val="both"/>
        <w:rPr>
          <w:rFonts w:ascii="Arial" w:eastAsia="Times New Roman" w:hAnsi="Arial" w:cs="Arial"/>
          <w:sz w:val="24"/>
          <w:szCs w:val="24"/>
          <w:lang w:eastAsia="pt-BR"/>
        </w:rPr>
      </w:pPr>
    </w:p>
    <w:p w14:paraId="0690AF63" w14:textId="3A53D84E" w:rsidR="00537A96" w:rsidRPr="007F134F" w:rsidRDefault="00537A96" w:rsidP="00B127E7">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Como a análise de risco </w:t>
      </w:r>
      <w:r w:rsidR="002444A7" w:rsidRPr="007F134F">
        <w:rPr>
          <w:rFonts w:ascii="Arial" w:eastAsia="Times New Roman" w:hAnsi="Arial" w:cs="Arial"/>
          <w:sz w:val="24"/>
          <w:szCs w:val="24"/>
          <w:lang w:eastAsia="pt-BR"/>
        </w:rPr>
        <w:t xml:space="preserve">está sendo feita </w:t>
      </w:r>
      <w:r w:rsidR="00D1305C" w:rsidRPr="007F134F">
        <w:rPr>
          <w:rFonts w:ascii="Arial" w:eastAsia="Times New Roman" w:hAnsi="Arial" w:cs="Arial"/>
          <w:sz w:val="24"/>
          <w:szCs w:val="24"/>
          <w:lang w:eastAsia="pt-BR"/>
        </w:rPr>
        <w:t>com base n</w:t>
      </w:r>
      <w:r w:rsidRPr="007F134F">
        <w:rPr>
          <w:rFonts w:ascii="Arial" w:eastAsia="Times New Roman" w:hAnsi="Arial" w:cs="Arial"/>
          <w:sz w:val="24"/>
          <w:szCs w:val="24"/>
          <w:lang w:eastAsia="pt-BR"/>
        </w:rPr>
        <w:t xml:space="preserve">as tarefas da EAP, visando um melhor balanceamento das restrições conflitantes, </w:t>
      </w:r>
      <w:r w:rsidR="00D1305C" w:rsidRPr="007F134F">
        <w:rPr>
          <w:rFonts w:ascii="Arial" w:eastAsia="Times New Roman" w:hAnsi="Arial" w:cs="Arial"/>
          <w:sz w:val="24"/>
          <w:szCs w:val="24"/>
          <w:lang w:eastAsia="pt-BR"/>
        </w:rPr>
        <w:t>a restrição de</w:t>
      </w:r>
      <w:r w:rsidRPr="007F134F">
        <w:rPr>
          <w:rFonts w:ascii="Arial" w:eastAsia="Times New Roman" w:hAnsi="Arial" w:cs="Arial"/>
          <w:sz w:val="24"/>
          <w:szCs w:val="24"/>
          <w:lang w:eastAsia="pt-BR"/>
        </w:rPr>
        <w:t xml:space="preserve"> "risco" foi fixad</w:t>
      </w:r>
      <w:r w:rsidR="00D1305C" w:rsidRPr="007F134F">
        <w:rPr>
          <w:rFonts w:ascii="Arial" w:eastAsia="Times New Roman" w:hAnsi="Arial" w:cs="Arial"/>
          <w:sz w:val="24"/>
          <w:szCs w:val="24"/>
          <w:lang w:eastAsia="pt-BR"/>
        </w:rPr>
        <w:t>a</w:t>
      </w:r>
      <w:r w:rsidRPr="007F134F">
        <w:rPr>
          <w:rFonts w:ascii="Arial" w:eastAsia="Times New Roman" w:hAnsi="Arial" w:cs="Arial"/>
          <w:sz w:val="24"/>
          <w:szCs w:val="24"/>
          <w:lang w:eastAsia="pt-BR"/>
        </w:rPr>
        <w:t xml:space="preserve">, e a escolha </w:t>
      </w:r>
      <w:r w:rsidR="00D1305C" w:rsidRPr="007F134F">
        <w:rPr>
          <w:rFonts w:ascii="Arial" w:eastAsia="Times New Roman" w:hAnsi="Arial" w:cs="Arial"/>
          <w:sz w:val="24"/>
          <w:szCs w:val="24"/>
          <w:lang w:eastAsia="pt-BR"/>
        </w:rPr>
        <w:t xml:space="preserve">então </w:t>
      </w:r>
      <w:r w:rsidRPr="007F134F">
        <w:rPr>
          <w:rFonts w:ascii="Arial" w:eastAsia="Times New Roman" w:hAnsi="Arial" w:cs="Arial"/>
          <w:sz w:val="24"/>
          <w:szCs w:val="24"/>
          <w:lang w:eastAsia="pt-BR"/>
        </w:rPr>
        <w:t xml:space="preserve">foi feita entre </w:t>
      </w:r>
      <w:r w:rsidR="00D1305C" w:rsidRPr="007F134F">
        <w:rPr>
          <w:rFonts w:ascii="Arial" w:eastAsia="Times New Roman" w:hAnsi="Arial" w:cs="Arial"/>
          <w:sz w:val="24"/>
          <w:szCs w:val="24"/>
          <w:lang w:eastAsia="pt-BR"/>
        </w:rPr>
        <w:t xml:space="preserve">as restrições </w:t>
      </w:r>
      <w:r w:rsidRPr="007F134F">
        <w:rPr>
          <w:rFonts w:ascii="Arial" w:eastAsia="Times New Roman" w:hAnsi="Arial" w:cs="Arial"/>
          <w:sz w:val="24"/>
          <w:szCs w:val="24"/>
          <w:lang w:eastAsia="pt-BR"/>
        </w:rPr>
        <w:t xml:space="preserve">qualidade, escopo, cronograma, orçamento e recursos. Pode-se dizer </w:t>
      </w:r>
      <w:r w:rsidR="00AB1F46" w:rsidRPr="007F134F">
        <w:rPr>
          <w:rFonts w:ascii="Arial" w:eastAsia="Times New Roman" w:hAnsi="Arial" w:cs="Arial"/>
          <w:sz w:val="24"/>
          <w:szCs w:val="24"/>
          <w:lang w:eastAsia="pt-BR"/>
        </w:rPr>
        <w:t>as</w:t>
      </w:r>
      <w:r w:rsidRPr="007F134F">
        <w:rPr>
          <w:rFonts w:ascii="Arial" w:eastAsia="Times New Roman" w:hAnsi="Arial" w:cs="Arial"/>
          <w:sz w:val="24"/>
          <w:szCs w:val="24"/>
          <w:lang w:eastAsia="pt-BR"/>
        </w:rPr>
        <w:t xml:space="preserve"> restriç</w:t>
      </w:r>
      <w:r w:rsidR="00AB1F46" w:rsidRPr="007F134F">
        <w:rPr>
          <w:rFonts w:ascii="Arial" w:eastAsia="Times New Roman" w:hAnsi="Arial" w:cs="Arial"/>
          <w:sz w:val="24"/>
          <w:szCs w:val="24"/>
          <w:lang w:eastAsia="pt-BR"/>
        </w:rPr>
        <w:t>ões</w:t>
      </w:r>
      <w:r w:rsidRPr="007F134F">
        <w:rPr>
          <w:rFonts w:ascii="Arial" w:eastAsia="Times New Roman" w:hAnsi="Arial" w:cs="Arial"/>
          <w:sz w:val="24"/>
          <w:szCs w:val="24"/>
          <w:lang w:eastAsia="pt-BR"/>
        </w:rPr>
        <w:t xml:space="preserve"> conflitante</w:t>
      </w:r>
      <w:r w:rsidR="00AB1F46" w:rsidRPr="007F134F">
        <w:rPr>
          <w:rFonts w:ascii="Arial" w:eastAsia="Times New Roman" w:hAnsi="Arial" w:cs="Arial"/>
          <w:sz w:val="24"/>
          <w:szCs w:val="24"/>
          <w:lang w:eastAsia="pt-BR"/>
        </w:rPr>
        <w:t>s</w:t>
      </w:r>
      <w:r w:rsidRPr="007F134F">
        <w:rPr>
          <w:rFonts w:ascii="Arial" w:eastAsia="Times New Roman" w:hAnsi="Arial" w:cs="Arial"/>
          <w:sz w:val="24"/>
          <w:szCs w:val="24"/>
          <w:lang w:eastAsia="pt-BR"/>
        </w:rPr>
        <w:t xml:space="preserve"> do projeto escolhida</w:t>
      </w:r>
      <w:r w:rsidR="00AB1404">
        <w:rPr>
          <w:rFonts w:ascii="Arial" w:eastAsia="Times New Roman" w:hAnsi="Arial" w:cs="Arial"/>
          <w:sz w:val="24"/>
          <w:szCs w:val="24"/>
          <w:lang w:eastAsia="pt-BR"/>
        </w:rPr>
        <w:t>s</w:t>
      </w:r>
      <w:r w:rsidR="00AB1F46" w:rsidRPr="007F134F">
        <w:rPr>
          <w:rFonts w:ascii="Arial" w:eastAsia="Times New Roman" w:hAnsi="Arial" w:cs="Arial"/>
          <w:sz w:val="24"/>
          <w:szCs w:val="24"/>
          <w:lang w:eastAsia="pt-BR"/>
        </w:rPr>
        <w:t>, associada a</w:t>
      </w:r>
      <w:r w:rsidR="00AB1404">
        <w:rPr>
          <w:rFonts w:ascii="Arial" w:eastAsia="Times New Roman" w:hAnsi="Arial" w:cs="Arial"/>
          <w:sz w:val="24"/>
          <w:szCs w:val="24"/>
          <w:lang w:eastAsia="pt-BR"/>
        </w:rPr>
        <w:t xml:space="preserve"> cada um dos</w:t>
      </w:r>
      <w:r w:rsidR="00AB1F46" w:rsidRPr="007F134F">
        <w:rPr>
          <w:rFonts w:ascii="Arial" w:eastAsia="Times New Roman" w:hAnsi="Arial" w:cs="Arial"/>
          <w:sz w:val="24"/>
          <w:szCs w:val="24"/>
          <w:lang w:eastAsia="pt-BR"/>
        </w:rPr>
        <w:t xml:space="preserve"> risco</w:t>
      </w:r>
      <w:r w:rsidR="00AB1404">
        <w:rPr>
          <w:rFonts w:ascii="Arial" w:eastAsia="Times New Roman" w:hAnsi="Arial" w:cs="Arial"/>
          <w:sz w:val="24"/>
          <w:szCs w:val="24"/>
          <w:lang w:eastAsia="pt-BR"/>
        </w:rPr>
        <w:t>s</w:t>
      </w:r>
      <w:r w:rsidR="00AB1F46" w:rsidRPr="007F134F">
        <w:rPr>
          <w:rFonts w:ascii="Arial" w:eastAsia="Times New Roman" w:hAnsi="Arial" w:cs="Arial"/>
          <w:sz w:val="24"/>
          <w:szCs w:val="24"/>
          <w:lang w:eastAsia="pt-BR"/>
        </w:rPr>
        <w:t>,</w:t>
      </w:r>
      <w:r w:rsidRPr="007F134F">
        <w:rPr>
          <w:rFonts w:ascii="Arial" w:eastAsia="Times New Roman" w:hAnsi="Arial" w:cs="Arial"/>
          <w:sz w:val="24"/>
          <w:szCs w:val="24"/>
          <w:lang w:eastAsia="pt-BR"/>
        </w:rPr>
        <w:t xml:space="preserve"> </w:t>
      </w:r>
      <w:r w:rsidR="00AB1404">
        <w:rPr>
          <w:rFonts w:ascii="Arial" w:eastAsia="Times New Roman" w:hAnsi="Arial" w:cs="Arial"/>
          <w:sz w:val="24"/>
          <w:szCs w:val="24"/>
          <w:lang w:eastAsia="pt-BR"/>
        </w:rPr>
        <w:t xml:space="preserve">foram </w:t>
      </w:r>
      <w:r w:rsidRPr="007F134F">
        <w:rPr>
          <w:rFonts w:ascii="Arial" w:eastAsia="Times New Roman" w:hAnsi="Arial" w:cs="Arial"/>
          <w:sz w:val="24"/>
          <w:szCs w:val="24"/>
          <w:lang w:eastAsia="pt-BR"/>
        </w:rPr>
        <w:t>aquela</w:t>
      </w:r>
      <w:r w:rsidR="00AB1404">
        <w:rPr>
          <w:rFonts w:ascii="Arial" w:eastAsia="Times New Roman" w:hAnsi="Arial" w:cs="Arial"/>
          <w:sz w:val="24"/>
          <w:szCs w:val="24"/>
          <w:lang w:eastAsia="pt-BR"/>
        </w:rPr>
        <w:t>s</w:t>
      </w:r>
      <w:r w:rsidRPr="007F134F">
        <w:rPr>
          <w:rFonts w:ascii="Arial" w:eastAsia="Times New Roman" w:hAnsi="Arial" w:cs="Arial"/>
          <w:sz w:val="24"/>
          <w:szCs w:val="24"/>
          <w:lang w:eastAsia="pt-BR"/>
        </w:rPr>
        <w:t xml:space="preserve"> </w:t>
      </w:r>
      <w:r w:rsidR="00AB1404">
        <w:rPr>
          <w:rFonts w:ascii="Arial" w:eastAsia="Times New Roman" w:hAnsi="Arial" w:cs="Arial"/>
          <w:sz w:val="24"/>
          <w:szCs w:val="24"/>
          <w:lang w:eastAsia="pt-BR"/>
        </w:rPr>
        <w:t>selecionadas em virtude do</w:t>
      </w:r>
      <w:r w:rsidR="00AB1F46" w:rsidRPr="007F134F">
        <w:rPr>
          <w:rFonts w:ascii="Arial" w:eastAsia="Times New Roman" w:hAnsi="Arial" w:cs="Arial"/>
          <w:sz w:val="24"/>
          <w:szCs w:val="24"/>
          <w:lang w:eastAsia="pt-BR"/>
        </w:rPr>
        <w:t xml:space="preserve"> resultado da</w:t>
      </w:r>
      <w:r w:rsidRPr="007F134F">
        <w:rPr>
          <w:rFonts w:ascii="Arial" w:eastAsia="Times New Roman" w:hAnsi="Arial" w:cs="Arial"/>
          <w:sz w:val="24"/>
          <w:szCs w:val="24"/>
          <w:lang w:eastAsia="pt-BR"/>
        </w:rPr>
        <w:t xml:space="preserve"> análise crítica</w:t>
      </w:r>
      <w:r w:rsidR="00AB1F46" w:rsidRPr="007F134F">
        <w:rPr>
          <w:rFonts w:ascii="Arial" w:eastAsia="Times New Roman" w:hAnsi="Arial" w:cs="Arial"/>
          <w:sz w:val="24"/>
          <w:szCs w:val="24"/>
          <w:lang w:eastAsia="pt-BR"/>
        </w:rPr>
        <w:t xml:space="preserve"> feita</w:t>
      </w:r>
      <w:r w:rsidRPr="007F134F">
        <w:rPr>
          <w:rFonts w:ascii="Arial" w:eastAsia="Times New Roman" w:hAnsi="Arial" w:cs="Arial"/>
          <w:sz w:val="24"/>
          <w:szCs w:val="24"/>
          <w:lang w:eastAsia="pt-BR"/>
        </w:rPr>
        <w:t xml:space="preserve"> </w:t>
      </w:r>
      <w:r w:rsidR="00AB1F46" w:rsidRPr="007F134F">
        <w:rPr>
          <w:rFonts w:ascii="Arial" w:eastAsia="Times New Roman" w:hAnsi="Arial" w:cs="Arial"/>
          <w:sz w:val="24"/>
          <w:szCs w:val="24"/>
          <w:lang w:eastAsia="pt-BR"/>
        </w:rPr>
        <w:t>pela equipe do projeto (especialistas, gestores, atores, etc.) ter determinado que possu</w:t>
      </w:r>
      <w:r w:rsidR="00AB1404">
        <w:rPr>
          <w:rFonts w:ascii="Arial" w:eastAsia="Times New Roman" w:hAnsi="Arial" w:cs="Arial"/>
          <w:sz w:val="24"/>
          <w:szCs w:val="24"/>
          <w:lang w:eastAsia="pt-BR"/>
        </w:rPr>
        <w:t>em</w:t>
      </w:r>
      <w:r w:rsidR="00AB1F46" w:rsidRPr="007F134F">
        <w:rPr>
          <w:rFonts w:ascii="Arial" w:eastAsia="Times New Roman" w:hAnsi="Arial" w:cs="Arial"/>
          <w:sz w:val="24"/>
          <w:szCs w:val="24"/>
          <w:lang w:eastAsia="pt-BR"/>
        </w:rPr>
        <w:t xml:space="preserve"> a</w:t>
      </w:r>
      <w:r w:rsidR="00AB1404">
        <w:rPr>
          <w:rFonts w:ascii="Arial" w:eastAsia="Times New Roman" w:hAnsi="Arial" w:cs="Arial"/>
          <w:sz w:val="24"/>
          <w:szCs w:val="24"/>
          <w:lang w:eastAsia="pt-BR"/>
        </w:rPr>
        <w:t>s</w:t>
      </w:r>
      <w:r w:rsidR="00AB1F46" w:rsidRPr="007F134F">
        <w:rPr>
          <w:rFonts w:ascii="Arial" w:eastAsia="Times New Roman" w:hAnsi="Arial" w:cs="Arial"/>
          <w:sz w:val="24"/>
          <w:szCs w:val="24"/>
          <w:lang w:eastAsia="pt-BR"/>
        </w:rPr>
        <w:t xml:space="preserve"> capacidade</w:t>
      </w:r>
      <w:r w:rsidR="00AB1404">
        <w:rPr>
          <w:rFonts w:ascii="Arial" w:eastAsia="Times New Roman" w:hAnsi="Arial" w:cs="Arial"/>
          <w:sz w:val="24"/>
          <w:szCs w:val="24"/>
          <w:lang w:eastAsia="pt-BR"/>
        </w:rPr>
        <w:t>s</w:t>
      </w:r>
      <w:r w:rsidR="00AB1F46" w:rsidRPr="007F134F">
        <w:rPr>
          <w:rFonts w:ascii="Arial" w:eastAsia="Times New Roman" w:hAnsi="Arial" w:cs="Arial"/>
          <w:sz w:val="24"/>
          <w:szCs w:val="24"/>
          <w:lang w:eastAsia="pt-BR"/>
        </w:rPr>
        <w:t xml:space="preserve"> de causar</w:t>
      </w:r>
      <w:r w:rsidR="00AB1404">
        <w:rPr>
          <w:rFonts w:ascii="Arial" w:eastAsia="Times New Roman" w:hAnsi="Arial" w:cs="Arial"/>
          <w:sz w:val="24"/>
          <w:szCs w:val="24"/>
          <w:lang w:eastAsia="pt-BR"/>
        </w:rPr>
        <w:t>em</w:t>
      </w:r>
      <w:r w:rsidR="00AB1F46" w:rsidRPr="007F134F">
        <w:rPr>
          <w:rFonts w:ascii="Arial" w:eastAsia="Times New Roman" w:hAnsi="Arial" w:cs="Arial"/>
          <w:sz w:val="24"/>
          <w:szCs w:val="24"/>
          <w:lang w:eastAsia="pt-BR"/>
        </w:rPr>
        <w:t xml:space="preserve"> um maior impacto negativo no </w:t>
      </w:r>
      <w:r w:rsidRPr="007F134F">
        <w:rPr>
          <w:rFonts w:ascii="Arial" w:eastAsia="Times New Roman" w:hAnsi="Arial" w:cs="Arial"/>
          <w:sz w:val="24"/>
          <w:szCs w:val="24"/>
          <w:lang w:eastAsia="pt-BR"/>
        </w:rPr>
        <w:t>balanceamento</w:t>
      </w:r>
      <w:r w:rsidR="00AB1F46" w:rsidRPr="007F134F">
        <w:rPr>
          <w:rFonts w:ascii="Arial" w:eastAsia="Times New Roman" w:hAnsi="Arial" w:cs="Arial"/>
          <w:sz w:val="24"/>
          <w:szCs w:val="24"/>
          <w:lang w:eastAsia="pt-BR"/>
        </w:rPr>
        <w:t>,</w:t>
      </w:r>
      <w:r w:rsidRPr="007F134F">
        <w:rPr>
          <w:rFonts w:ascii="Arial" w:eastAsia="Times New Roman" w:hAnsi="Arial" w:cs="Arial"/>
          <w:sz w:val="24"/>
          <w:szCs w:val="24"/>
          <w:lang w:eastAsia="pt-BR"/>
        </w:rPr>
        <w:t xml:space="preserve"> em relação às demais restrições.</w:t>
      </w:r>
    </w:p>
    <w:p w14:paraId="310DC624" w14:textId="15595456" w:rsidR="00B93E6F" w:rsidRPr="007F134F" w:rsidRDefault="00B127E7" w:rsidP="00B127E7">
      <w:pPr>
        <w:spacing w:line="360" w:lineRule="auto"/>
        <w:ind w:firstLine="708"/>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É importante </w:t>
      </w:r>
      <w:r w:rsidR="00D67CA8" w:rsidRPr="007F134F">
        <w:rPr>
          <w:rFonts w:ascii="Arial" w:eastAsia="Times New Roman" w:hAnsi="Arial" w:cs="Arial"/>
          <w:sz w:val="24"/>
          <w:szCs w:val="24"/>
          <w:lang w:eastAsia="pt-BR"/>
        </w:rPr>
        <w:t xml:space="preserve">citar </w:t>
      </w:r>
      <w:r w:rsidRPr="007F134F">
        <w:rPr>
          <w:rFonts w:ascii="Arial" w:eastAsia="Times New Roman" w:hAnsi="Arial" w:cs="Arial"/>
          <w:sz w:val="24"/>
          <w:szCs w:val="24"/>
          <w:lang w:eastAsia="pt-BR"/>
        </w:rPr>
        <w:t xml:space="preserve">que vários outros riscos e restrições conflitantes podem </w:t>
      </w:r>
      <w:r w:rsidR="00D67CA8" w:rsidRPr="007F134F">
        <w:rPr>
          <w:rFonts w:ascii="Arial" w:eastAsia="Times New Roman" w:hAnsi="Arial" w:cs="Arial"/>
          <w:sz w:val="24"/>
          <w:szCs w:val="24"/>
          <w:lang w:eastAsia="pt-BR"/>
        </w:rPr>
        <w:t xml:space="preserve">e puderam </w:t>
      </w:r>
      <w:r w:rsidRPr="007F134F">
        <w:rPr>
          <w:rFonts w:ascii="Arial" w:eastAsia="Times New Roman" w:hAnsi="Arial" w:cs="Arial"/>
          <w:sz w:val="24"/>
          <w:szCs w:val="24"/>
          <w:lang w:eastAsia="pt-BR"/>
        </w:rPr>
        <w:t>ser identificad</w:t>
      </w:r>
      <w:r w:rsidR="00D67CA8" w:rsidRPr="007F134F">
        <w:rPr>
          <w:rFonts w:ascii="Arial" w:eastAsia="Times New Roman" w:hAnsi="Arial" w:cs="Arial"/>
          <w:sz w:val="24"/>
          <w:szCs w:val="24"/>
          <w:lang w:eastAsia="pt-BR"/>
        </w:rPr>
        <w:t>o</w:t>
      </w:r>
      <w:r w:rsidRPr="007F134F">
        <w:rPr>
          <w:rFonts w:ascii="Arial" w:eastAsia="Times New Roman" w:hAnsi="Arial" w:cs="Arial"/>
          <w:sz w:val="24"/>
          <w:szCs w:val="24"/>
          <w:lang w:eastAsia="pt-BR"/>
        </w:rPr>
        <w:t>s</w:t>
      </w:r>
      <w:r w:rsidR="00D67CA8" w:rsidRPr="007F134F">
        <w:rPr>
          <w:rFonts w:ascii="Arial" w:eastAsia="Times New Roman" w:hAnsi="Arial" w:cs="Arial"/>
          <w:sz w:val="24"/>
          <w:szCs w:val="24"/>
          <w:lang w:eastAsia="pt-BR"/>
        </w:rPr>
        <w:t xml:space="preserve"> e debatidos</w:t>
      </w:r>
      <w:r w:rsidRPr="007F134F">
        <w:rPr>
          <w:rFonts w:ascii="Arial" w:eastAsia="Times New Roman" w:hAnsi="Arial" w:cs="Arial"/>
          <w:sz w:val="24"/>
          <w:szCs w:val="24"/>
          <w:lang w:eastAsia="pt-BR"/>
        </w:rPr>
        <w:t xml:space="preserve">, conforme o apetite a risco da organização. </w:t>
      </w:r>
      <w:r w:rsidR="00D67CA8" w:rsidRPr="007F134F">
        <w:rPr>
          <w:rFonts w:ascii="Arial" w:eastAsia="Times New Roman" w:hAnsi="Arial" w:cs="Arial"/>
          <w:sz w:val="24"/>
          <w:szCs w:val="24"/>
          <w:lang w:eastAsia="pt-BR"/>
        </w:rPr>
        <w:t>Mas para efeitos desse trabalho, a</w:t>
      </w:r>
      <w:r w:rsidRPr="007F134F">
        <w:rPr>
          <w:rFonts w:ascii="Arial" w:eastAsia="Times New Roman" w:hAnsi="Arial" w:cs="Arial"/>
          <w:sz w:val="24"/>
          <w:szCs w:val="24"/>
          <w:lang w:eastAsia="pt-BR"/>
        </w:rPr>
        <w:t xml:space="preserve"> escolha dos elementos que estão na </w:t>
      </w:r>
      <w:r w:rsidR="004C1096" w:rsidRPr="007F134F">
        <w:rPr>
          <w:rFonts w:ascii="Arial" w:eastAsia="Times New Roman" w:hAnsi="Arial" w:cs="Arial"/>
          <w:sz w:val="24"/>
          <w:szCs w:val="24"/>
          <w:lang w:eastAsia="pt-BR"/>
        </w:rPr>
        <w:t xml:space="preserve">tabela </w:t>
      </w:r>
      <w:r w:rsidRPr="007F134F">
        <w:rPr>
          <w:rFonts w:ascii="Arial" w:eastAsia="Times New Roman" w:hAnsi="Arial" w:cs="Arial"/>
          <w:sz w:val="24"/>
          <w:szCs w:val="24"/>
          <w:lang w:eastAsia="pt-BR"/>
        </w:rPr>
        <w:t xml:space="preserve">2 levam em consideração a importância para o </w:t>
      </w:r>
      <w:r w:rsidR="00D67CA8" w:rsidRPr="007F134F">
        <w:rPr>
          <w:rFonts w:ascii="Arial" w:eastAsia="Times New Roman" w:hAnsi="Arial" w:cs="Arial"/>
          <w:sz w:val="24"/>
          <w:szCs w:val="24"/>
          <w:lang w:eastAsia="pt-BR"/>
        </w:rPr>
        <w:t xml:space="preserve">objetivo do </w:t>
      </w:r>
      <w:r w:rsidRPr="007F134F">
        <w:rPr>
          <w:rFonts w:ascii="Arial" w:eastAsia="Times New Roman" w:hAnsi="Arial" w:cs="Arial"/>
          <w:sz w:val="24"/>
          <w:szCs w:val="24"/>
          <w:lang w:eastAsia="pt-BR"/>
        </w:rPr>
        <w:t xml:space="preserve">negócio, dentro do cenário </w:t>
      </w:r>
      <w:r w:rsidR="00B7393A" w:rsidRPr="007F134F">
        <w:rPr>
          <w:rFonts w:ascii="Arial" w:eastAsia="Times New Roman" w:hAnsi="Arial" w:cs="Arial"/>
          <w:sz w:val="24"/>
          <w:szCs w:val="24"/>
          <w:lang w:eastAsia="pt-BR"/>
        </w:rPr>
        <w:t xml:space="preserve">complexo </w:t>
      </w:r>
      <w:r w:rsidRPr="007F134F">
        <w:rPr>
          <w:rFonts w:ascii="Arial" w:eastAsia="Times New Roman" w:hAnsi="Arial" w:cs="Arial"/>
          <w:sz w:val="24"/>
          <w:szCs w:val="24"/>
          <w:lang w:eastAsia="pt-BR"/>
        </w:rPr>
        <w:t>apresentado.</w:t>
      </w:r>
    </w:p>
    <w:tbl>
      <w:tblPr>
        <w:tblW w:w="9067" w:type="dxa"/>
        <w:tblCellMar>
          <w:left w:w="70" w:type="dxa"/>
          <w:right w:w="70" w:type="dxa"/>
        </w:tblCellMar>
        <w:tblLook w:val="04A0" w:firstRow="1" w:lastRow="0" w:firstColumn="1" w:lastColumn="0" w:noHBand="0" w:noVBand="1"/>
      </w:tblPr>
      <w:tblGrid>
        <w:gridCol w:w="1413"/>
        <w:gridCol w:w="1843"/>
        <w:gridCol w:w="3969"/>
        <w:gridCol w:w="1842"/>
      </w:tblGrid>
      <w:tr w:rsidR="00791B63" w:rsidRPr="007F134F" w14:paraId="2008325F" w14:textId="3B81FDED" w:rsidTr="00BD4E43">
        <w:trPr>
          <w:trHeight w:val="315"/>
        </w:trPr>
        <w:tc>
          <w:tcPr>
            <w:tcW w:w="9067" w:type="dxa"/>
            <w:gridSpan w:val="4"/>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4F742F8" w14:textId="7107CD20" w:rsidR="00791B63" w:rsidRPr="007F134F" w:rsidRDefault="00791B63" w:rsidP="00B93E6F">
            <w:pPr>
              <w:suppressAutoHyphens w:val="0"/>
              <w:spacing w:after="0" w:line="240" w:lineRule="auto"/>
              <w:jc w:val="center"/>
              <w:rPr>
                <w:rFonts w:ascii="Arial" w:eastAsia="Times New Roman" w:hAnsi="Arial" w:cs="Arial"/>
                <w:b/>
                <w:bCs/>
                <w:color w:val="000000"/>
                <w:kern w:val="0"/>
                <w:lang w:eastAsia="pt-BR"/>
              </w:rPr>
            </w:pPr>
            <w:r w:rsidRPr="007F134F">
              <w:rPr>
                <w:rFonts w:ascii="Arial" w:eastAsia="Times New Roman" w:hAnsi="Arial" w:cs="Arial"/>
                <w:b/>
                <w:bCs/>
                <w:color w:val="000000"/>
                <w:kern w:val="0"/>
                <w:lang w:eastAsia="pt-BR"/>
              </w:rPr>
              <w:t>Riscos do Projeto</w:t>
            </w:r>
          </w:p>
        </w:tc>
      </w:tr>
      <w:tr w:rsidR="00791B63" w:rsidRPr="007F134F" w14:paraId="70D3A69B" w14:textId="1CD0DDB7" w:rsidTr="000B29E2">
        <w:trPr>
          <w:trHeight w:val="315"/>
        </w:trPr>
        <w:tc>
          <w:tcPr>
            <w:tcW w:w="1413" w:type="dxa"/>
            <w:tcBorders>
              <w:top w:val="nil"/>
              <w:left w:val="single" w:sz="4" w:space="0" w:color="auto"/>
              <w:bottom w:val="single" w:sz="4" w:space="0" w:color="auto"/>
              <w:right w:val="single" w:sz="4" w:space="0" w:color="auto"/>
            </w:tcBorders>
            <w:shd w:val="clear" w:color="000000" w:fill="D9D9D9"/>
            <w:noWrap/>
            <w:vAlign w:val="center"/>
            <w:hideMark/>
          </w:tcPr>
          <w:p w14:paraId="758130D4" w14:textId="2A2CD69F" w:rsidR="00791B63" w:rsidRPr="007F134F" w:rsidRDefault="00791B63" w:rsidP="002444A7">
            <w:pPr>
              <w:suppressAutoHyphens w:val="0"/>
              <w:spacing w:after="0" w:line="240" w:lineRule="auto"/>
              <w:jc w:val="center"/>
              <w:rPr>
                <w:rFonts w:ascii="Arial" w:eastAsia="Times New Roman" w:hAnsi="Arial" w:cs="Arial"/>
                <w:b/>
                <w:bCs/>
                <w:color w:val="000000"/>
                <w:kern w:val="0"/>
                <w:lang w:eastAsia="pt-BR"/>
              </w:rPr>
            </w:pPr>
            <w:r w:rsidRPr="007F134F">
              <w:rPr>
                <w:rFonts w:ascii="Arial" w:eastAsia="Times New Roman" w:hAnsi="Arial" w:cs="Arial"/>
                <w:b/>
                <w:bCs/>
                <w:color w:val="000000"/>
                <w:kern w:val="0"/>
                <w:lang w:eastAsia="pt-BR"/>
              </w:rPr>
              <w:t>ID do risco</w:t>
            </w:r>
            <w:r w:rsidR="002444A7" w:rsidRPr="007F134F">
              <w:rPr>
                <w:rFonts w:ascii="Arial" w:eastAsia="Times New Roman" w:hAnsi="Arial" w:cs="Arial"/>
                <w:b/>
                <w:bCs/>
                <w:color w:val="000000"/>
                <w:kern w:val="0"/>
                <w:lang w:eastAsia="pt-BR"/>
              </w:rPr>
              <w:t xml:space="preserve"> para cada tarefa da EAP</w:t>
            </w:r>
          </w:p>
        </w:tc>
        <w:tc>
          <w:tcPr>
            <w:tcW w:w="1843" w:type="dxa"/>
            <w:tcBorders>
              <w:top w:val="nil"/>
              <w:left w:val="nil"/>
              <w:bottom w:val="single" w:sz="4" w:space="0" w:color="auto"/>
              <w:right w:val="single" w:sz="4" w:space="0" w:color="auto"/>
            </w:tcBorders>
            <w:shd w:val="clear" w:color="000000" w:fill="D9D9D9"/>
            <w:noWrap/>
            <w:vAlign w:val="center"/>
            <w:hideMark/>
          </w:tcPr>
          <w:p w14:paraId="783B2D29" w14:textId="372685DF" w:rsidR="00791B63" w:rsidRPr="007F134F" w:rsidRDefault="00791B63" w:rsidP="002444A7">
            <w:pPr>
              <w:suppressAutoHyphens w:val="0"/>
              <w:spacing w:after="0" w:line="240" w:lineRule="auto"/>
              <w:jc w:val="center"/>
              <w:rPr>
                <w:rFonts w:ascii="Arial" w:eastAsia="Times New Roman" w:hAnsi="Arial" w:cs="Arial"/>
                <w:b/>
                <w:bCs/>
                <w:color w:val="000000"/>
                <w:kern w:val="0"/>
                <w:lang w:eastAsia="pt-BR"/>
              </w:rPr>
            </w:pPr>
            <w:r w:rsidRPr="007F134F">
              <w:rPr>
                <w:rFonts w:ascii="Arial" w:eastAsia="Times New Roman" w:hAnsi="Arial" w:cs="Arial"/>
                <w:b/>
                <w:bCs/>
                <w:color w:val="000000"/>
                <w:kern w:val="0"/>
                <w:lang w:eastAsia="pt-BR"/>
              </w:rPr>
              <w:t>Nome do Risco</w:t>
            </w:r>
          </w:p>
        </w:tc>
        <w:tc>
          <w:tcPr>
            <w:tcW w:w="3969" w:type="dxa"/>
            <w:tcBorders>
              <w:top w:val="nil"/>
              <w:left w:val="nil"/>
              <w:bottom w:val="single" w:sz="4" w:space="0" w:color="auto"/>
              <w:right w:val="single" w:sz="4" w:space="0" w:color="auto"/>
            </w:tcBorders>
            <w:shd w:val="clear" w:color="000000" w:fill="D9D9D9"/>
            <w:noWrap/>
            <w:vAlign w:val="center"/>
            <w:hideMark/>
          </w:tcPr>
          <w:p w14:paraId="114074F5" w14:textId="4BFBFE1B" w:rsidR="00791B63" w:rsidRPr="007F134F" w:rsidRDefault="00791B63" w:rsidP="002444A7">
            <w:pPr>
              <w:suppressAutoHyphens w:val="0"/>
              <w:spacing w:after="0" w:line="240" w:lineRule="auto"/>
              <w:jc w:val="center"/>
              <w:rPr>
                <w:rFonts w:ascii="Arial" w:eastAsia="Times New Roman" w:hAnsi="Arial" w:cs="Arial"/>
                <w:b/>
                <w:bCs/>
                <w:color w:val="000000"/>
                <w:kern w:val="0"/>
                <w:lang w:eastAsia="pt-BR"/>
              </w:rPr>
            </w:pPr>
            <w:r w:rsidRPr="007F134F">
              <w:rPr>
                <w:rFonts w:ascii="Arial" w:eastAsia="Times New Roman" w:hAnsi="Arial" w:cs="Arial"/>
                <w:b/>
                <w:bCs/>
                <w:color w:val="000000"/>
                <w:kern w:val="0"/>
                <w:lang w:eastAsia="pt-BR"/>
              </w:rPr>
              <w:t>Descrição do Risco</w:t>
            </w:r>
          </w:p>
        </w:tc>
        <w:tc>
          <w:tcPr>
            <w:tcW w:w="1842" w:type="dxa"/>
            <w:tcBorders>
              <w:top w:val="nil"/>
              <w:left w:val="nil"/>
              <w:bottom w:val="single" w:sz="4" w:space="0" w:color="auto"/>
              <w:right w:val="single" w:sz="4" w:space="0" w:color="auto"/>
            </w:tcBorders>
            <w:shd w:val="clear" w:color="000000" w:fill="D9D9D9"/>
            <w:vAlign w:val="center"/>
          </w:tcPr>
          <w:p w14:paraId="13D6831C" w14:textId="70A40769" w:rsidR="00791B63" w:rsidRPr="007F134F" w:rsidRDefault="00791B63" w:rsidP="002444A7">
            <w:pPr>
              <w:suppressAutoHyphens w:val="0"/>
              <w:spacing w:after="0" w:line="240" w:lineRule="auto"/>
              <w:jc w:val="center"/>
              <w:rPr>
                <w:rFonts w:ascii="Arial" w:eastAsia="Times New Roman" w:hAnsi="Arial" w:cs="Arial"/>
                <w:b/>
                <w:bCs/>
                <w:color w:val="000000"/>
                <w:kern w:val="0"/>
                <w:lang w:eastAsia="pt-BR"/>
              </w:rPr>
            </w:pPr>
            <w:r w:rsidRPr="007F134F">
              <w:rPr>
                <w:rFonts w:ascii="Arial" w:eastAsia="Times New Roman" w:hAnsi="Arial" w:cs="Arial"/>
                <w:b/>
                <w:bCs/>
                <w:color w:val="000000"/>
                <w:kern w:val="0"/>
                <w:lang w:eastAsia="pt-BR"/>
              </w:rPr>
              <w:t>Nome da restrição conflitante</w:t>
            </w:r>
          </w:p>
        </w:tc>
      </w:tr>
      <w:tr w:rsidR="00791B63" w:rsidRPr="007F134F" w14:paraId="468E19ED" w14:textId="2770838B" w:rsidTr="000B29E2">
        <w:trPr>
          <w:trHeight w:val="1155"/>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02AB6CB7"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w:t>
            </w:r>
          </w:p>
        </w:tc>
        <w:tc>
          <w:tcPr>
            <w:tcW w:w="1843" w:type="dxa"/>
            <w:tcBorders>
              <w:top w:val="nil"/>
              <w:left w:val="nil"/>
              <w:bottom w:val="single" w:sz="4" w:space="0" w:color="auto"/>
              <w:right w:val="single" w:sz="4" w:space="0" w:color="auto"/>
            </w:tcBorders>
            <w:shd w:val="clear" w:color="000000" w:fill="F2F2F2"/>
            <w:vAlign w:val="center"/>
            <w:hideMark/>
          </w:tcPr>
          <w:p w14:paraId="05766B3F"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Projeto iniciar com erros, podendo gerar o cancelamento.</w:t>
            </w:r>
          </w:p>
        </w:tc>
        <w:tc>
          <w:tcPr>
            <w:tcW w:w="3969" w:type="dxa"/>
            <w:tcBorders>
              <w:top w:val="nil"/>
              <w:left w:val="nil"/>
              <w:bottom w:val="single" w:sz="4" w:space="0" w:color="auto"/>
              <w:right w:val="single" w:sz="4" w:space="0" w:color="auto"/>
            </w:tcBorders>
            <w:shd w:val="clear" w:color="000000" w:fill="F2F2F2"/>
            <w:vAlign w:val="center"/>
            <w:hideMark/>
          </w:tcPr>
          <w:p w14:paraId="2AFCFD4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risco pode trazer impactos para outras áreas conflitantes prejudicando o cronograma do projeto e a qualidade.</w:t>
            </w:r>
          </w:p>
        </w:tc>
        <w:tc>
          <w:tcPr>
            <w:tcW w:w="1842" w:type="dxa"/>
            <w:tcBorders>
              <w:top w:val="nil"/>
              <w:left w:val="nil"/>
              <w:bottom w:val="single" w:sz="4" w:space="0" w:color="auto"/>
              <w:right w:val="single" w:sz="4" w:space="0" w:color="auto"/>
            </w:tcBorders>
            <w:shd w:val="clear" w:color="000000" w:fill="F2F2F2"/>
          </w:tcPr>
          <w:p w14:paraId="22733215" w14:textId="312EC6E6" w:rsidR="00791B63" w:rsidRPr="007F134F" w:rsidRDefault="00615B14"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Cronograma e Qualidade</w:t>
            </w:r>
            <w:r w:rsidR="00AB1404">
              <w:rPr>
                <w:rFonts w:ascii="Arial" w:eastAsia="Times New Roman" w:hAnsi="Arial" w:cs="Arial"/>
                <w:color w:val="000000"/>
                <w:kern w:val="0"/>
                <w:lang w:eastAsia="pt-BR"/>
              </w:rPr>
              <w:t>.</w:t>
            </w:r>
          </w:p>
        </w:tc>
      </w:tr>
      <w:tr w:rsidR="00791B63" w:rsidRPr="007F134F" w14:paraId="213FB320" w14:textId="38550727" w:rsidTr="000B29E2">
        <w:trPr>
          <w:trHeight w:val="217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54857512"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2</w:t>
            </w:r>
          </w:p>
        </w:tc>
        <w:tc>
          <w:tcPr>
            <w:tcW w:w="1843" w:type="dxa"/>
            <w:tcBorders>
              <w:top w:val="nil"/>
              <w:left w:val="nil"/>
              <w:bottom w:val="single" w:sz="4" w:space="0" w:color="auto"/>
              <w:right w:val="single" w:sz="4" w:space="0" w:color="auto"/>
            </w:tcBorders>
            <w:shd w:val="clear" w:color="000000" w:fill="D9D9D9"/>
            <w:vAlign w:val="center"/>
            <w:hideMark/>
          </w:tcPr>
          <w:p w14:paraId="1EE91F23"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Atraso na entrega devido à erros no cronograma</w:t>
            </w:r>
          </w:p>
        </w:tc>
        <w:tc>
          <w:tcPr>
            <w:tcW w:w="3969" w:type="dxa"/>
            <w:tcBorders>
              <w:top w:val="nil"/>
              <w:left w:val="nil"/>
              <w:bottom w:val="single" w:sz="4" w:space="0" w:color="auto"/>
              <w:right w:val="single" w:sz="4" w:space="0" w:color="auto"/>
            </w:tcBorders>
            <w:shd w:val="clear" w:color="000000" w:fill="D9D9D9"/>
            <w:vAlign w:val="center"/>
            <w:hideMark/>
          </w:tcPr>
          <w:p w14:paraId="705C5542"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levantamento equivocado de informações da infraestrutura atual que a corporação possui pode gerar o retrabalho para ser feito uma nova análise e consigo o risco pode atrasar as entregas pois o cronograma estipulado precisa sofrer novas alterações.</w:t>
            </w:r>
          </w:p>
        </w:tc>
        <w:tc>
          <w:tcPr>
            <w:tcW w:w="1842" w:type="dxa"/>
            <w:tcBorders>
              <w:top w:val="nil"/>
              <w:left w:val="nil"/>
              <w:bottom w:val="single" w:sz="4" w:space="0" w:color="auto"/>
              <w:right w:val="single" w:sz="4" w:space="0" w:color="auto"/>
            </w:tcBorders>
            <w:shd w:val="clear" w:color="000000" w:fill="D9D9D9"/>
          </w:tcPr>
          <w:p w14:paraId="31002D80" w14:textId="6A913F17" w:rsidR="00791B63" w:rsidRPr="007F134F" w:rsidRDefault="00615B14"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Cronograma, Qualidade e Escopo</w:t>
            </w:r>
            <w:r w:rsidR="00AB1404">
              <w:rPr>
                <w:rFonts w:ascii="Arial" w:eastAsia="Times New Roman" w:hAnsi="Arial" w:cs="Arial"/>
                <w:color w:val="000000"/>
                <w:kern w:val="0"/>
                <w:lang w:eastAsia="pt-BR"/>
              </w:rPr>
              <w:t>.</w:t>
            </w:r>
          </w:p>
        </w:tc>
      </w:tr>
      <w:tr w:rsidR="00791B63" w:rsidRPr="007F134F" w14:paraId="43A7ABBB" w14:textId="6EDE422B" w:rsidTr="000B29E2">
        <w:trPr>
          <w:trHeight w:val="2730"/>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23C786B4"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3</w:t>
            </w:r>
          </w:p>
        </w:tc>
        <w:tc>
          <w:tcPr>
            <w:tcW w:w="1843" w:type="dxa"/>
            <w:tcBorders>
              <w:top w:val="nil"/>
              <w:left w:val="nil"/>
              <w:bottom w:val="single" w:sz="4" w:space="0" w:color="auto"/>
              <w:right w:val="single" w:sz="4" w:space="0" w:color="auto"/>
            </w:tcBorders>
            <w:shd w:val="clear" w:color="000000" w:fill="F2F2F2"/>
            <w:vAlign w:val="center"/>
            <w:hideMark/>
          </w:tcPr>
          <w:p w14:paraId="38876415"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Não entender a necessidade do cliente, afetando a qualidade da entrega.</w:t>
            </w:r>
          </w:p>
        </w:tc>
        <w:tc>
          <w:tcPr>
            <w:tcW w:w="3969" w:type="dxa"/>
            <w:tcBorders>
              <w:top w:val="nil"/>
              <w:left w:val="nil"/>
              <w:bottom w:val="single" w:sz="4" w:space="0" w:color="auto"/>
              <w:right w:val="single" w:sz="4" w:space="0" w:color="auto"/>
            </w:tcBorders>
            <w:shd w:val="clear" w:color="000000" w:fill="F2F2F2"/>
            <w:vAlign w:val="center"/>
            <w:hideMark/>
          </w:tcPr>
          <w:p w14:paraId="3D17586A"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levantamento de riscos da migração possui uma baixa probabilidade de acontecer e caso ocorra, ele possui um baixo impacto sobre o projeto, mesmo afetando a qualidade da entrega da tarefa. Consigo ele pode impactar em outras áreas do projeto, influenciando alterações no escopo do projeto, cronograma e risco.</w:t>
            </w:r>
          </w:p>
        </w:tc>
        <w:tc>
          <w:tcPr>
            <w:tcW w:w="1842" w:type="dxa"/>
            <w:tcBorders>
              <w:top w:val="nil"/>
              <w:left w:val="nil"/>
              <w:bottom w:val="single" w:sz="4" w:space="0" w:color="auto"/>
              <w:right w:val="single" w:sz="4" w:space="0" w:color="auto"/>
            </w:tcBorders>
            <w:shd w:val="clear" w:color="000000" w:fill="F2F2F2"/>
          </w:tcPr>
          <w:p w14:paraId="5F9D4E13" w14:textId="7856B370" w:rsidR="00791B63" w:rsidRPr="007F134F" w:rsidRDefault="00615B14"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Cronograma e Escopo</w:t>
            </w:r>
            <w:r w:rsidR="00AB1404">
              <w:rPr>
                <w:rFonts w:ascii="Arial" w:eastAsia="Times New Roman" w:hAnsi="Arial" w:cs="Arial"/>
                <w:color w:val="000000"/>
                <w:kern w:val="0"/>
                <w:lang w:eastAsia="pt-BR"/>
              </w:rPr>
              <w:t>.</w:t>
            </w:r>
          </w:p>
        </w:tc>
      </w:tr>
      <w:tr w:rsidR="00791B63" w:rsidRPr="007F134F" w14:paraId="6B2D9AEC" w14:textId="30C922D1" w:rsidTr="000B29E2">
        <w:trPr>
          <w:trHeight w:val="2220"/>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1273FAE1"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4</w:t>
            </w:r>
          </w:p>
        </w:tc>
        <w:tc>
          <w:tcPr>
            <w:tcW w:w="1843" w:type="dxa"/>
            <w:tcBorders>
              <w:top w:val="nil"/>
              <w:left w:val="nil"/>
              <w:bottom w:val="single" w:sz="4" w:space="0" w:color="auto"/>
              <w:right w:val="single" w:sz="4" w:space="0" w:color="auto"/>
            </w:tcBorders>
            <w:shd w:val="clear" w:color="000000" w:fill="D9D9D9"/>
            <w:vAlign w:val="center"/>
            <w:hideMark/>
          </w:tcPr>
          <w:p w14:paraId="066C4A55"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Recursos maus dimensionados, impactando na produção do sistema.</w:t>
            </w:r>
          </w:p>
        </w:tc>
        <w:tc>
          <w:tcPr>
            <w:tcW w:w="3969" w:type="dxa"/>
            <w:tcBorders>
              <w:top w:val="nil"/>
              <w:left w:val="nil"/>
              <w:bottom w:val="single" w:sz="4" w:space="0" w:color="auto"/>
              <w:right w:val="single" w:sz="4" w:space="0" w:color="auto"/>
            </w:tcBorders>
            <w:shd w:val="clear" w:color="000000" w:fill="D9D9D9"/>
            <w:vAlign w:val="center"/>
            <w:hideMark/>
          </w:tcPr>
          <w:p w14:paraId="036C4206"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 aquisição de recursos indevidos por mau dimensionamento pode gerar um impacto significante na migração do sistema, pois pode demandar mais custo de investimento e mais tempo, impactando no cronograma e na entrega ferindo a qualidade.</w:t>
            </w:r>
          </w:p>
        </w:tc>
        <w:tc>
          <w:tcPr>
            <w:tcW w:w="1842" w:type="dxa"/>
            <w:tcBorders>
              <w:top w:val="nil"/>
              <w:left w:val="nil"/>
              <w:bottom w:val="single" w:sz="4" w:space="0" w:color="auto"/>
              <w:right w:val="single" w:sz="4" w:space="0" w:color="auto"/>
            </w:tcBorders>
            <w:shd w:val="clear" w:color="000000" w:fill="D9D9D9"/>
          </w:tcPr>
          <w:p w14:paraId="2F4985B1" w14:textId="11A122C7" w:rsidR="00791B63" w:rsidRPr="007F134F" w:rsidRDefault="005716F8"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Recursos, Cronograma, Qualidade e Orçamento</w:t>
            </w:r>
            <w:r w:rsidR="00AB1404">
              <w:rPr>
                <w:rFonts w:ascii="Arial" w:eastAsia="Times New Roman" w:hAnsi="Arial" w:cs="Arial"/>
                <w:color w:val="000000"/>
                <w:kern w:val="0"/>
                <w:lang w:eastAsia="pt-BR"/>
              </w:rPr>
              <w:t>.</w:t>
            </w:r>
          </w:p>
        </w:tc>
      </w:tr>
      <w:tr w:rsidR="00791B63" w:rsidRPr="007F134F" w14:paraId="712A7789" w14:textId="329AA201" w:rsidTr="000B29E2">
        <w:trPr>
          <w:trHeight w:val="2895"/>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4F9D3928"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5</w:t>
            </w:r>
          </w:p>
        </w:tc>
        <w:tc>
          <w:tcPr>
            <w:tcW w:w="1843" w:type="dxa"/>
            <w:tcBorders>
              <w:top w:val="nil"/>
              <w:left w:val="nil"/>
              <w:bottom w:val="single" w:sz="4" w:space="0" w:color="auto"/>
              <w:right w:val="single" w:sz="4" w:space="0" w:color="auto"/>
            </w:tcBorders>
            <w:shd w:val="clear" w:color="000000" w:fill="F2F2F2"/>
            <w:vAlign w:val="center"/>
            <w:hideMark/>
          </w:tcPr>
          <w:p w14:paraId="5DA6A33F"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Dados não mapeados que podem resultar em custos adicionais.</w:t>
            </w:r>
          </w:p>
        </w:tc>
        <w:tc>
          <w:tcPr>
            <w:tcW w:w="3969" w:type="dxa"/>
            <w:tcBorders>
              <w:top w:val="nil"/>
              <w:left w:val="nil"/>
              <w:bottom w:val="single" w:sz="4" w:space="0" w:color="auto"/>
              <w:right w:val="single" w:sz="4" w:space="0" w:color="auto"/>
            </w:tcBorders>
            <w:shd w:val="clear" w:color="000000" w:fill="F2F2F2"/>
            <w:vAlign w:val="center"/>
            <w:hideMark/>
          </w:tcPr>
          <w:p w14:paraId="5CD1A16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projeto está sujeito a sofrer custos adicionais por conta de dados não mapeados, por irregularidade no desenvolvimento do orçamento que vai atender o projeto. Com uma probabilidade mediana e alta de ocorrer, podendo ter impactos altos aumentando o custo do projeto. A qualidade do projeto pode sofrer impactos com esse risco.</w:t>
            </w:r>
          </w:p>
        </w:tc>
        <w:tc>
          <w:tcPr>
            <w:tcW w:w="1842" w:type="dxa"/>
            <w:tcBorders>
              <w:top w:val="nil"/>
              <w:left w:val="nil"/>
              <w:bottom w:val="single" w:sz="4" w:space="0" w:color="auto"/>
              <w:right w:val="single" w:sz="4" w:space="0" w:color="auto"/>
            </w:tcBorders>
            <w:shd w:val="clear" w:color="000000" w:fill="F2F2F2"/>
          </w:tcPr>
          <w:p w14:paraId="7145DDDF" w14:textId="6DBFF63F" w:rsidR="00791B63" w:rsidRPr="007F134F" w:rsidRDefault="005716F8"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Orçamento, Orçamento, Qualidade</w:t>
            </w:r>
            <w:r w:rsidR="00AB1404">
              <w:rPr>
                <w:rFonts w:ascii="Arial" w:eastAsia="Times New Roman" w:hAnsi="Arial" w:cs="Arial"/>
                <w:color w:val="000000"/>
                <w:kern w:val="0"/>
                <w:lang w:eastAsia="pt-BR"/>
              </w:rPr>
              <w:t>.</w:t>
            </w:r>
          </w:p>
        </w:tc>
      </w:tr>
      <w:tr w:rsidR="00791B63" w:rsidRPr="007F134F" w14:paraId="2DFA33C7" w14:textId="205DA83A" w:rsidTr="000B29E2">
        <w:trPr>
          <w:trHeight w:val="196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0538B1A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6</w:t>
            </w:r>
          </w:p>
        </w:tc>
        <w:tc>
          <w:tcPr>
            <w:tcW w:w="1843" w:type="dxa"/>
            <w:tcBorders>
              <w:top w:val="nil"/>
              <w:left w:val="nil"/>
              <w:bottom w:val="single" w:sz="4" w:space="0" w:color="auto"/>
              <w:right w:val="single" w:sz="4" w:space="0" w:color="auto"/>
            </w:tcBorders>
            <w:shd w:val="clear" w:color="000000" w:fill="D9D9D9"/>
            <w:vAlign w:val="center"/>
            <w:hideMark/>
          </w:tcPr>
          <w:p w14:paraId="6B049A00"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Comunicação ineficaz, atrasando o projeto com novas reuniões.</w:t>
            </w:r>
          </w:p>
        </w:tc>
        <w:tc>
          <w:tcPr>
            <w:tcW w:w="3969" w:type="dxa"/>
            <w:tcBorders>
              <w:top w:val="nil"/>
              <w:left w:val="nil"/>
              <w:bottom w:val="single" w:sz="4" w:space="0" w:color="auto"/>
              <w:right w:val="single" w:sz="4" w:space="0" w:color="auto"/>
            </w:tcBorders>
            <w:shd w:val="clear" w:color="000000" w:fill="D9D9D9"/>
            <w:vAlign w:val="center"/>
            <w:hideMark/>
          </w:tcPr>
          <w:p w14:paraId="2A94EAA3"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 comunicação é um problema para todo o projeto, pois é necessário ter mais reuniões além do programado em escopo do cronograma, implicando em outras áreas de conhecimento como de escopo e qualidade.</w:t>
            </w:r>
          </w:p>
        </w:tc>
        <w:tc>
          <w:tcPr>
            <w:tcW w:w="1842" w:type="dxa"/>
            <w:tcBorders>
              <w:top w:val="nil"/>
              <w:left w:val="nil"/>
              <w:bottom w:val="single" w:sz="4" w:space="0" w:color="auto"/>
              <w:right w:val="single" w:sz="4" w:space="0" w:color="auto"/>
            </w:tcBorders>
            <w:shd w:val="clear" w:color="000000" w:fill="D9D9D9"/>
          </w:tcPr>
          <w:p w14:paraId="440B886B" w14:textId="7D9D2BAA" w:rsidR="00791B63" w:rsidRPr="007F134F" w:rsidRDefault="00D124F6"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Escopo e Qualidade</w:t>
            </w:r>
            <w:r w:rsidR="00AB1404">
              <w:rPr>
                <w:rFonts w:ascii="Arial" w:eastAsia="Times New Roman" w:hAnsi="Arial" w:cs="Arial"/>
                <w:color w:val="000000"/>
                <w:kern w:val="0"/>
                <w:lang w:eastAsia="pt-BR"/>
              </w:rPr>
              <w:t>.</w:t>
            </w:r>
          </w:p>
        </w:tc>
      </w:tr>
      <w:tr w:rsidR="00791B63" w:rsidRPr="007F134F" w14:paraId="7B628833" w14:textId="097D586D" w:rsidTr="000B29E2">
        <w:trPr>
          <w:trHeight w:val="2550"/>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72A1147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7</w:t>
            </w:r>
          </w:p>
        </w:tc>
        <w:tc>
          <w:tcPr>
            <w:tcW w:w="1843" w:type="dxa"/>
            <w:tcBorders>
              <w:top w:val="nil"/>
              <w:left w:val="nil"/>
              <w:bottom w:val="single" w:sz="4" w:space="0" w:color="auto"/>
              <w:right w:val="single" w:sz="4" w:space="0" w:color="auto"/>
            </w:tcBorders>
            <w:shd w:val="clear" w:color="000000" w:fill="F2F2F2"/>
            <w:vAlign w:val="center"/>
            <w:hideMark/>
          </w:tcPr>
          <w:p w14:paraId="289BC5E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Escolha errônea da plataforma, talvez necessário rever o projeto.</w:t>
            </w:r>
          </w:p>
        </w:tc>
        <w:tc>
          <w:tcPr>
            <w:tcW w:w="3969" w:type="dxa"/>
            <w:tcBorders>
              <w:top w:val="nil"/>
              <w:left w:val="nil"/>
              <w:bottom w:val="single" w:sz="4" w:space="0" w:color="auto"/>
              <w:right w:val="single" w:sz="4" w:space="0" w:color="auto"/>
            </w:tcBorders>
            <w:shd w:val="clear" w:color="000000" w:fill="F2F2F2"/>
            <w:vAlign w:val="center"/>
            <w:hideMark/>
          </w:tcPr>
          <w:p w14:paraId="7B049F5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 escolhe errada na contratação de serviços para hospedar o projeto acaba gerando um impacto na qualidade de entrega da tarefa, no escopo do projeto, no orçamento e recursos que possivelmente deve ser revisto. A equipe terá que rever alguns pontos do projeto que foram levantados para corrigir a escolha feita.</w:t>
            </w:r>
          </w:p>
        </w:tc>
        <w:tc>
          <w:tcPr>
            <w:tcW w:w="1842" w:type="dxa"/>
            <w:tcBorders>
              <w:top w:val="nil"/>
              <w:left w:val="nil"/>
              <w:bottom w:val="single" w:sz="4" w:space="0" w:color="auto"/>
              <w:right w:val="single" w:sz="4" w:space="0" w:color="auto"/>
            </w:tcBorders>
            <w:shd w:val="clear" w:color="000000" w:fill="F2F2F2"/>
          </w:tcPr>
          <w:p w14:paraId="28B60220" w14:textId="7B8871C2" w:rsidR="00791B63" w:rsidRPr="007F134F" w:rsidRDefault="00C36C19"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Escopo, Qualidade e Orçamento.</w:t>
            </w:r>
          </w:p>
        </w:tc>
      </w:tr>
      <w:tr w:rsidR="00791B63" w:rsidRPr="007F134F" w14:paraId="4D924471" w14:textId="697C45C3" w:rsidTr="000B29E2">
        <w:trPr>
          <w:trHeight w:val="352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0E100F6E"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8</w:t>
            </w:r>
          </w:p>
        </w:tc>
        <w:tc>
          <w:tcPr>
            <w:tcW w:w="1843" w:type="dxa"/>
            <w:tcBorders>
              <w:top w:val="nil"/>
              <w:left w:val="nil"/>
              <w:bottom w:val="single" w:sz="4" w:space="0" w:color="auto"/>
              <w:right w:val="single" w:sz="4" w:space="0" w:color="auto"/>
            </w:tcBorders>
            <w:shd w:val="clear" w:color="000000" w:fill="D9D9D9"/>
            <w:vAlign w:val="center"/>
            <w:hideMark/>
          </w:tcPr>
          <w:p w14:paraId="192CAF07"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Informações desconhecidas levando ao aumento do custo.</w:t>
            </w:r>
          </w:p>
        </w:tc>
        <w:tc>
          <w:tcPr>
            <w:tcW w:w="3969" w:type="dxa"/>
            <w:tcBorders>
              <w:top w:val="nil"/>
              <w:left w:val="nil"/>
              <w:bottom w:val="single" w:sz="4" w:space="0" w:color="auto"/>
              <w:right w:val="single" w:sz="4" w:space="0" w:color="auto"/>
            </w:tcBorders>
            <w:shd w:val="clear" w:color="000000" w:fill="D9D9D9"/>
            <w:vAlign w:val="center"/>
            <w:hideMark/>
          </w:tcPr>
          <w:p w14:paraId="62435EA1"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Em todo projeto pode surgir informações que antes eram desconhecidas no decorrer do projeto. Essas informações se não forem tratadas até a aprovação das partes interessadas pode gerar um aumento no orçamento do projeto e a insatisfação dos solicitantes. A utilização da metodologia de gerenciar as partes interessadas em um projeto pode trazer eficácia nas decisões tornando maiores as chances de sucesso em um projeto.</w:t>
            </w:r>
          </w:p>
        </w:tc>
        <w:tc>
          <w:tcPr>
            <w:tcW w:w="1842" w:type="dxa"/>
            <w:tcBorders>
              <w:top w:val="nil"/>
              <w:left w:val="nil"/>
              <w:bottom w:val="single" w:sz="4" w:space="0" w:color="auto"/>
              <w:right w:val="single" w:sz="4" w:space="0" w:color="auto"/>
            </w:tcBorders>
            <w:shd w:val="clear" w:color="000000" w:fill="D9D9D9"/>
          </w:tcPr>
          <w:p w14:paraId="5F8D3642" w14:textId="4A36F65E" w:rsidR="00791B63" w:rsidRPr="007F134F" w:rsidRDefault="00C36C19"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Orçamento, Qualidade</w:t>
            </w:r>
            <w:r w:rsidR="00AB1404">
              <w:rPr>
                <w:rFonts w:ascii="Arial" w:eastAsia="Times New Roman" w:hAnsi="Arial" w:cs="Arial"/>
                <w:color w:val="000000"/>
                <w:kern w:val="0"/>
                <w:lang w:eastAsia="pt-BR"/>
              </w:rPr>
              <w:t>.</w:t>
            </w:r>
          </w:p>
        </w:tc>
      </w:tr>
      <w:tr w:rsidR="00791B63" w:rsidRPr="007F134F" w14:paraId="4EFADF01" w14:textId="47677BCF" w:rsidTr="000B29E2">
        <w:trPr>
          <w:trHeight w:val="2625"/>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7F5889D9"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9</w:t>
            </w:r>
          </w:p>
        </w:tc>
        <w:tc>
          <w:tcPr>
            <w:tcW w:w="1843" w:type="dxa"/>
            <w:tcBorders>
              <w:top w:val="nil"/>
              <w:left w:val="nil"/>
              <w:bottom w:val="single" w:sz="4" w:space="0" w:color="auto"/>
              <w:right w:val="single" w:sz="4" w:space="0" w:color="auto"/>
            </w:tcBorders>
            <w:shd w:val="clear" w:color="000000" w:fill="F2F2F2"/>
            <w:vAlign w:val="center"/>
            <w:hideMark/>
          </w:tcPr>
          <w:p w14:paraId="02AD5221"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Tempo dimensionado incorretamente atrasando a execução.</w:t>
            </w:r>
          </w:p>
        </w:tc>
        <w:tc>
          <w:tcPr>
            <w:tcW w:w="3969" w:type="dxa"/>
            <w:tcBorders>
              <w:top w:val="nil"/>
              <w:left w:val="nil"/>
              <w:bottom w:val="single" w:sz="4" w:space="0" w:color="auto"/>
              <w:right w:val="single" w:sz="4" w:space="0" w:color="auto"/>
            </w:tcBorders>
            <w:shd w:val="clear" w:color="000000" w:fill="F2F2F2"/>
            <w:vAlign w:val="center"/>
            <w:hideMark/>
          </w:tcPr>
          <w:p w14:paraId="4E347F0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 definição do tempo de contratação de um serviço implica na estimativa de tempo que as partes interessadas desejam que o projeto fique disponível. Essa medição feita de forma errônea pode atrasar a execução do projeto e deixar que a empresa economize, pois existem formas contratuais que proporcionam economia a longa escala.</w:t>
            </w:r>
          </w:p>
        </w:tc>
        <w:tc>
          <w:tcPr>
            <w:tcW w:w="1842" w:type="dxa"/>
            <w:tcBorders>
              <w:top w:val="nil"/>
              <w:left w:val="nil"/>
              <w:bottom w:val="single" w:sz="4" w:space="0" w:color="auto"/>
              <w:right w:val="single" w:sz="4" w:space="0" w:color="auto"/>
            </w:tcBorders>
            <w:shd w:val="clear" w:color="000000" w:fill="F2F2F2"/>
          </w:tcPr>
          <w:p w14:paraId="68059B60" w14:textId="3FEF7989" w:rsidR="00791B63" w:rsidRPr="007F134F" w:rsidRDefault="00122151"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Cronograma, Orçamento e Recursos.</w:t>
            </w:r>
          </w:p>
        </w:tc>
      </w:tr>
      <w:tr w:rsidR="00791B63" w:rsidRPr="007F134F" w14:paraId="073F151D" w14:textId="3A269049" w:rsidTr="000B29E2">
        <w:trPr>
          <w:trHeight w:val="205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094A0C92"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10</w:t>
            </w:r>
          </w:p>
        </w:tc>
        <w:tc>
          <w:tcPr>
            <w:tcW w:w="1843" w:type="dxa"/>
            <w:tcBorders>
              <w:top w:val="nil"/>
              <w:left w:val="nil"/>
              <w:bottom w:val="single" w:sz="4" w:space="0" w:color="auto"/>
              <w:right w:val="single" w:sz="4" w:space="0" w:color="auto"/>
            </w:tcBorders>
            <w:shd w:val="clear" w:color="000000" w:fill="D9D9D9"/>
            <w:vAlign w:val="center"/>
            <w:hideMark/>
          </w:tcPr>
          <w:p w14:paraId="78D10365"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Diminuição do quadro de funcionários por doença, atrasando o projeto.</w:t>
            </w:r>
          </w:p>
        </w:tc>
        <w:tc>
          <w:tcPr>
            <w:tcW w:w="3969" w:type="dxa"/>
            <w:tcBorders>
              <w:top w:val="nil"/>
              <w:left w:val="nil"/>
              <w:bottom w:val="single" w:sz="4" w:space="0" w:color="auto"/>
              <w:right w:val="single" w:sz="4" w:space="0" w:color="auto"/>
            </w:tcBorders>
            <w:shd w:val="clear" w:color="000000" w:fill="D9D9D9"/>
            <w:vAlign w:val="center"/>
            <w:hideMark/>
          </w:tcPr>
          <w:p w14:paraId="057C290A"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Por conta do atual momento vivido durante o projeto, a equipe corre um alto risco de ter diminuição no quadro de funcionários na equipe que foi definida para estar atuando no projeto.</w:t>
            </w:r>
          </w:p>
        </w:tc>
        <w:tc>
          <w:tcPr>
            <w:tcW w:w="1842" w:type="dxa"/>
            <w:tcBorders>
              <w:top w:val="nil"/>
              <w:left w:val="nil"/>
              <w:bottom w:val="single" w:sz="4" w:space="0" w:color="auto"/>
              <w:right w:val="single" w:sz="4" w:space="0" w:color="auto"/>
            </w:tcBorders>
            <w:shd w:val="clear" w:color="000000" w:fill="D9D9D9"/>
          </w:tcPr>
          <w:p w14:paraId="747A1543" w14:textId="096833F0" w:rsidR="00791B63" w:rsidRPr="007F134F" w:rsidRDefault="00FD74B6"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Orçamento</w:t>
            </w:r>
            <w:r w:rsidR="00AB1404">
              <w:rPr>
                <w:rFonts w:ascii="Arial" w:eastAsia="Times New Roman" w:hAnsi="Arial" w:cs="Arial"/>
                <w:color w:val="000000"/>
                <w:kern w:val="0"/>
                <w:lang w:eastAsia="pt-BR"/>
              </w:rPr>
              <w:t>.</w:t>
            </w:r>
          </w:p>
        </w:tc>
      </w:tr>
      <w:tr w:rsidR="00791B63" w:rsidRPr="007F134F" w14:paraId="15E89ACD" w14:textId="0A8E95E4" w:rsidTr="000B29E2">
        <w:trPr>
          <w:trHeight w:val="2655"/>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1A19C105"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11</w:t>
            </w:r>
          </w:p>
        </w:tc>
        <w:tc>
          <w:tcPr>
            <w:tcW w:w="1843" w:type="dxa"/>
            <w:tcBorders>
              <w:top w:val="nil"/>
              <w:left w:val="nil"/>
              <w:bottom w:val="single" w:sz="4" w:space="0" w:color="auto"/>
              <w:right w:val="single" w:sz="4" w:space="0" w:color="auto"/>
            </w:tcBorders>
            <w:shd w:val="clear" w:color="000000" w:fill="F2F2F2"/>
            <w:vAlign w:val="center"/>
            <w:hideMark/>
          </w:tcPr>
          <w:p w14:paraId="690E9B3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Orçamento desacertado gerando contratação de mais recursos.</w:t>
            </w:r>
          </w:p>
        </w:tc>
        <w:tc>
          <w:tcPr>
            <w:tcW w:w="3969" w:type="dxa"/>
            <w:tcBorders>
              <w:top w:val="nil"/>
              <w:left w:val="nil"/>
              <w:bottom w:val="single" w:sz="4" w:space="0" w:color="auto"/>
              <w:right w:val="single" w:sz="4" w:space="0" w:color="auto"/>
            </w:tcBorders>
            <w:shd w:val="clear" w:color="000000" w:fill="F2F2F2"/>
            <w:vAlign w:val="center"/>
            <w:hideMark/>
          </w:tcPr>
          <w:p w14:paraId="70660C09"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De acordo com PMBOK Determinar o orçamento é o processo de agregação dos custos estimados de atividades individuais ou pacotes de trabalho para estabelecer uma linha de base dos custos autorizada. O principal benefício deste processo é a determinação da linha de base dos custos para o monitoramento e controle do desempenho do projeto.</w:t>
            </w:r>
          </w:p>
        </w:tc>
        <w:tc>
          <w:tcPr>
            <w:tcW w:w="1842" w:type="dxa"/>
            <w:tcBorders>
              <w:top w:val="nil"/>
              <w:left w:val="nil"/>
              <w:bottom w:val="single" w:sz="4" w:space="0" w:color="auto"/>
              <w:right w:val="single" w:sz="4" w:space="0" w:color="auto"/>
            </w:tcBorders>
            <w:shd w:val="clear" w:color="000000" w:fill="F2F2F2"/>
          </w:tcPr>
          <w:p w14:paraId="1B190AB2" w14:textId="447C3BBB" w:rsidR="00791B63" w:rsidRPr="007F134F" w:rsidRDefault="00DB1116"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Orçamento, Custo</w:t>
            </w:r>
            <w:r w:rsidR="00AB1404">
              <w:rPr>
                <w:rFonts w:ascii="Arial" w:eastAsia="Times New Roman" w:hAnsi="Arial" w:cs="Arial"/>
                <w:color w:val="000000"/>
                <w:kern w:val="0"/>
                <w:lang w:eastAsia="pt-BR"/>
              </w:rPr>
              <w:t xml:space="preserve">, </w:t>
            </w:r>
            <w:r w:rsidRPr="007F134F">
              <w:rPr>
                <w:rFonts w:ascii="Arial" w:eastAsia="Times New Roman" w:hAnsi="Arial" w:cs="Arial"/>
                <w:color w:val="000000"/>
                <w:kern w:val="0"/>
                <w:lang w:eastAsia="pt-BR"/>
              </w:rPr>
              <w:t>Qualidade</w:t>
            </w:r>
            <w:r w:rsidR="00AB1404">
              <w:rPr>
                <w:rFonts w:ascii="Arial" w:eastAsia="Times New Roman" w:hAnsi="Arial" w:cs="Arial"/>
                <w:color w:val="000000"/>
                <w:kern w:val="0"/>
                <w:lang w:eastAsia="pt-BR"/>
              </w:rPr>
              <w:t>.</w:t>
            </w:r>
          </w:p>
        </w:tc>
      </w:tr>
      <w:tr w:rsidR="00791B63" w:rsidRPr="007F134F" w14:paraId="3394F653" w14:textId="2ABC115A" w:rsidTr="000B29E2">
        <w:trPr>
          <w:trHeight w:val="325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178762BF"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12</w:t>
            </w:r>
          </w:p>
        </w:tc>
        <w:tc>
          <w:tcPr>
            <w:tcW w:w="1843" w:type="dxa"/>
            <w:tcBorders>
              <w:top w:val="nil"/>
              <w:left w:val="nil"/>
              <w:bottom w:val="single" w:sz="4" w:space="0" w:color="auto"/>
              <w:right w:val="single" w:sz="4" w:space="0" w:color="auto"/>
            </w:tcBorders>
            <w:shd w:val="clear" w:color="000000" w:fill="D9D9D9"/>
            <w:vAlign w:val="center"/>
            <w:hideMark/>
          </w:tcPr>
          <w:p w14:paraId="3FE3FCA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Custo não estimado causando adiamento do início.</w:t>
            </w:r>
          </w:p>
        </w:tc>
        <w:tc>
          <w:tcPr>
            <w:tcW w:w="3969" w:type="dxa"/>
            <w:tcBorders>
              <w:top w:val="nil"/>
              <w:left w:val="nil"/>
              <w:bottom w:val="single" w:sz="4" w:space="0" w:color="auto"/>
              <w:right w:val="single" w:sz="4" w:space="0" w:color="auto"/>
            </w:tcBorders>
            <w:shd w:val="clear" w:color="000000" w:fill="D9D9D9"/>
            <w:vAlign w:val="center"/>
            <w:hideMark/>
          </w:tcPr>
          <w:p w14:paraId="286130A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guia PMBOK trata esta questão de uma maneira bem abrangente, assim podemos citar o núcleo do processo da seguinte forma: Atrasos em cronograma, estouros de orçamentos, verba baixa para contratação de serviços, falta de mão de obra, demora na entrega de materiais; são diversos os fatores que levam ao insucesso de projetos e muitas vezes geram insatisfação de clientes e até mesmo a inviabilidade dele.</w:t>
            </w:r>
          </w:p>
        </w:tc>
        <w:tc>
          <w:tcPr>
            <w:tcW w:w="1842" w:type="dxa"/>
            <w:tcBorders>
              <w:top w:val="nil"/>
              <w:left w:val="nil"/>
              <w:bottom w:val="single" w:sz="4" w:space="0" w:color="auto"/>
              <w:right w:val="single" w:sz="4" w:space="0" w:color="auto"/>
            </w:tcBorders>
            <w:shd w:val="clear" w:color="000000" w:fill="D9D9D9"/>
          </w:tcPr>
          <w:p w14:paraId="0BF27680" w14:textId="72BA17F8" w:rsidR="00791B63" w:rsidRPr="007F134F" w:rsidRDefault="002E6786"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Cronograma, Orçamento, Custo, Qualidade.</w:t>
            </w:r>
          </w:p>
        </w:tc>
      </w:tr>
      <w:tr w:rsidR="00791B63" w:rsidRPr="007F134F" w14:paraId="3679DA29" w14:textId="6FB8C6F1" w:rsidTr="000B29E2">
        <w:trPr>
          <w:trHeight w:val="4650"/>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74BA9EB3"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13</w:t>
            </w:r>
          </w:p>
        </w:tc>
        <w:tc>
          <w:tcPr>
            <w:tcW w:w="1843" w:type="dxa"/>
            <w:tcBorders>
              <w:top w:val="nil"/>
              <w:left w:val="nil"/>
              <w:bottom w:val="single" w:sz="4" w:space="0" w:color="auto"/>
              <w:right w:val="single" w:sz="4" w:space="0" w:color="auto"/>
            </w:tcBorders>
            <w:shd w:val="clear" w:color="000000" w:fill="F2F2F2"/>
            <w:vAlign w:val="center"/>
            <w:hideMark/>
          </w:tcPr>
          <w:p w14:paraId="36671CF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Indisponibilidade no serviço sendo necessário recomeçar.</w:t>
            </w:r>
          </w:p>
        </w:tc>
        <w:tc>
          <w:tcPr>
            <w:tcW w:w="3969" w:type="dxa"/>
            <w:tcBorders>
              <w:top w:val="nil"/>
              <w:left w:val="nil"/>
              <w:bottom w:val="single" w:sz="4" w:space="0" w:color="auto"/>
              <w:right w:val="single" w:sz="4" w:space="0" w:color="auto"/>
            </w:tcBorders>
            <w:shd w:val="clear" w:color="000000" w:fill="F2F2F2"/>
            <w:vAlign w:val="center"/>
            <w:hideMark/>
          </w:tcPr>
          <w:p w14:paraId="2CCFAF03"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Aquisições mal planejadas ou mal administradas poderão se tornar fontes de problemas e gastos imprevistos. Um dos graves problemas enfrentados pelos projetos de forma geral está relacionado à contratação de subfornecedores. Assim, possivelmente podemos contratar uma empresa que diz que presta determinado serviço, mas na verdade, é uma sublocação de serviços de outro operador, assim tardiamente poderia ser descoberto que o sistema poderia apresentar falhas em curto prazo de tempo, com isso recomeçaríamos todo processo de aquisição. A qualidade da entrega é prejudicada.</w:t>
            </w:r>
          </w:p>
        </w:tc>
        <w:tc>
          <w:tcPr>
            <w:tcW w:w="1842" w:type="dxa"/>
            <w:tcBorders>
              <w:top w:val="nil"/>
              <w:left w:val="nil"/>
              <w:bottom w:val="single" w:sz="4" w:space="0" w:color="auto"/>
              <w:right w:val="single" w:sz="4" w:space="0" w:color="auto"/>
            </w:tcBorders>
            <w:shd w:val="clear" w:color="000000" w:fill="F2F2F2"/>
          </w:tcPr>
          <w:p w14:paraId="1EB4FF78" w14:textId="3816648A" w:rsidR="00791B63" w:rsidRPr="007F134F" w:rsidRDefault="00374D35"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Escopo, Custo, Qualidade.</w:t>
            </w:r>
          </w:p>
        </w:tc>
      </w:tr>
      <w:tr w:rsidR="00791B63" w:rsidRPr="007F134F" w14:paraId="694C1A96" w14:textId="20B95212" w:rsidTr="000B29E2">
        <w:trPr>
          <w:trHeight w:val="1860"/>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7BB32916"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14</w:t>
            </w:r>
          </w:p>
        </w:tc>
        <w:tc>
          <w:tcPr>
            <w:tcW w:w="1843" w:type="dxa"/>
            <w:tcBorders>
              <w:top w:val="nil"/>
              <w:left w:val="nil"/>
              <w:bottom w:val="single" w:sz="4" w:space="0" w:color="auto"/>
              <w:right w:val="single" w:sz="4" w:space="0" w:color="auto"/>
            </w:tcBorders>
            <w:shd w:val="clear" w:color="000000" w:fill="D9D9D9"/>
            <w:vAlign w:val="center"/>
            <w:hideMark/>
          </w:tcPr>
          <w:p w14:paraId="233C3B29"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Dificuldade na implementação atrasando o projeto.</w:t>
            </w:r>
          </w:p>
        </w:tc>
        <w:tc>
          <w:tcPr>
            <w:tcW w:w="3969" w:type="dxa"/>
            <w:tcBorders>
              <w:top w:val="nil"/>
              <w:left w:val="nil"/>
              <w:bottom w:val="single" w:sz="4" w:space="0" w:color="auto"/>
              <w:right w:val="single" w:sz="4" w:space="0" w:color="auto"/>
            </w:tcBorders>
            <w:shd w:val="clear" w:color="000000" w:fill="D9D9D9"/>
            <w:vAlign w:val="center"/>
            <w:hideMark/>
          </w:tcPr>
          <w:p w14:paraId="58B66BA2"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cronograma é restrição conflitante a ser bem afetada caso o risco se concretize. Porém a área de qualidade pode ser afetada gerando um impacto no projeto.</w:t>
            </w:r>
          </w:p>
        </w:tc>
        <w:tc>
          <w:tcPr>
            <w:tcW w:w="1842" w:type="dxa"/>
            <w:tcBorders>
              <w:top w:val="nil"/>
              <w:left w:val="nil"/>
              <w:bottom w:val="single" w:sz="4" w:space="0" w:color="auto"/>
              <w:right w:val="single" w:sz="4" w:space="0" w:color="auto"/>
            </w:tcBorders>
            <w:shd w:val="clear" w:color="000000" w:fill="D9D9D9"/>
          </w:tcPr>
          <w:p w14:paraId="008E4E37" w14:textId="49EE3C9D" w:rsidR="00791B63" w:rsidRPr="007F134F" w:rsidRDefault="00507B95"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Cronograma, Qualidade</w:t>
            </w:r>
            <w:r w:rsidR="00AB1404">
              <w:rPr>
                <w:rFonts w:ascii="Arial" w:eastAsia="Times New Roman" w:hAnsi="Arial" w:cs="Arial"/>
                <w:color w:val="000000"/>
                <w:kern w:val="0"/>
                <w:lang w:eastAsia="pt-BR"/>
              </w:rPr>
              <w:t>.</w:t>
            </w:r>
          </w:p>
        </w:tc>
      </w:tr>
      <w:tr w:rsidR="00791B63" w:rsidRPr="007F134F" w14:paraId="5D6E4ABF" w14:textId="6E5B4701" w:rsidTr="000B29E2">
        <w:trPr>
          <w:trHeight w:val="2010"/>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27A4EC8C"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15</w:t>
            </w:r>
          </w:p>
        </w:tc>
        <w:tc>
          <w:tcPr>
            <w:tcW w:w="1843" w:type="dxa"/>
            <w:tcBorders>
              <w:top w:val="nil"/>
              <w:left w:val="nil"/>
              <w:bottom w:val="single" w:sz="4" w:space="0" w:color="auto"/>
              <w:right w:val="single" w:sz="4" w:space="0" w:color="auto"/>
            </w:tcBorders>
            <w:shd w:val="clear" w:color="000000" w:fill="F2F2F2"/>
            <w:vAlign w:val="center"/>
            <w:hideMark/>
          </w:tcPr>
          <w:p w14:paraId="7D137A97"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Qualidade afetada por conta de requisitos incorretos.</w:t>
            </w:r>
          </w:p>
        </w:tc>
        <w:tc>
          <w:tcPr>
            <w:tcW w:w="3969" w:type="dxa"/>
            <w:tcBorders>
              <w:top w:val="nil"/>
              <w:left w:val="nil"/>
              <w:bottom w:val="single" w:sz="4" w:space="0" w:color="auto"/>
              <w:right w:val="single" w:sz="4" w:space="0" w:color="auto"/>
            </w:tcBorders>
            <w:shd w:val="clear" w:color="000000" w:fill="F2F2F2"/>
            <w:vAlign w:val="center"/>
            <w:hideMark/>
          </w:tcPr>
          <w:p w14:paraId="6F52FAD9"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Outras áreas podem ser afetadas com o risco eminente caso concretize. A qualidade em si é afetada de imediato, dentre as áreas de custo, cronograma e recurso que no decorrer pode ser gravemente afetada.</w:t>
            </w:r>
          </w:p>
        </w:tc>
        <w:tc>
          <w:tcPr>
            <w:tcW w:w="1842" w:type="dxa"/>
            <w:tcBorders>
              <w:top w:val="nil"/>
              <w:left w:val="nil"/>
              <w:bottom w:val="single" w:sz="4" w:space="0" w:color="auto"/>
              <w:right w:val="single" w:sz="4" w:space="0" w:color="auto"/>
            </w:tcBorders>
            <w:shd w:val="clear" w:color="000000" w:fill="F2F2F2"/>
          </w:tcPr>
          <w:p w14:paraId="3EBFE5F4" w14:textId="5BF3A0A6" w:rsidR="00791B63" w:rsidRPr="007F134F" w:rsidRDefault="00CB1C9C"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Custo, Cronograma</w:t>
            </w:r>
            <w:r w:rsidR="00AB1404">
              <w:rPr>
                <w:rFonts w:ascii="Arial" w:eastAsia="Times New Roman" w:hAnsi="Arial" w:cs="Arial"/>
                <w:color w:val="000000"/>
                <w:kern w:val="0"/>
                <w:lang w:eastAsia="pt-BR"/>
              </w:rPr>
              <w:t xml:space="preserve">, </w:t>
            </w:r>
            <w:r w:rsidRPr="007F134F">
              <w:rPr>
                <w:rFonts w:ascii="Arial" w:eastAsia="Times New Roman" w:hAnsi="Arial" w:cs="Arial"/>
                <w:color w:val="000000"/>
                <w:kern w:val="0"/>
                <w:lang w:eastAsia="pt-BR"/>
              </w:rPr>
              <w:t>Recurso.</w:t>
            </w:r>
          </w:p>
        </w:tc>
      </w:tr>
      <w:tr w:rsidR="00791B63" w:rsidRPr="007F134F" w14:paraId="4E561379" w14:textId="62E598EE" w:rsidTr="000B29E2">
        <w:trPr>
          <w:trHeight w:val="3240"/>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6B365B39"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16</w:t>
            </w:r>
          </w:p>
        </w:tc>
        <w:tc>
          <w:tcPr>
            <w:tcW w:w="1843" w:type="dxa"/>
            <w:tcBorders>
              <w:top w:val="nil"/>
              <w:left w:val="nil"/>
              <w:bottom w:val="single" w:sz="4" w:space="0" w:color="auto"/>
              <w:right w:val="single" w:sz="4" w:space="0" w:color="auto"/>
            </w:tcBorders>
            <w:shd w:val="clear" w:color="000000" w:fill="D9D9D9"/>
            <w:vAlign w:val="center"/>
            <w:hideMark/>
          </w:tcPr>
          <w:p w14:paraId="1F5691BF"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Erro na utilização do sistema por conta do manual confeccionado incorretamente.</w:t>
            </w:r>
          </w:p>
        </w:tc>
        <w:tc>
          <w:tcPr>
            <w:tcW w:w="3969" w:type="dxa"/>
            <w:tcBorders>
              <w:top w:val="nil"/>
              <w:left w:val="nil"/>
              <w:bottom w:val="single" w:sz="4" w:space="0" w:color="auto"/>
              <w:right w:val="single" w:sz="4" w:space="0" w:color="auto"/>
            </w:tcBorders>
            <w:shd w:val="clear" w:color="000000" w:fill="D9D9D9"/>
            <w:vAlign w:val="center"/>
            <w:hideMark/>
          </w:tcPr>
          <w:p w14:paraId="5721FF90"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 preocupação em arquitetar equipes de alto desempenho é cada vez maior, afinal, toda empresa depende dos seus talentos para alcançar grandes resultados. Grosso modo, consiste em uma série de atividades para melhorar as relações dentro da equipe e, portanto, seu desempenho. Por mais que as chances de os manuais serem confeccionados fora do escopo, não pode ser uma causa de impacto no projeto, inferindo a qualidade dele.</w:t>
            </w:r>
          </w:p>
        </w:tc>
        <w:tc>
          <w:tcPr>
            <w:tcW w:w="1842" w:type="dxa"/>
            <w:tcBorders>
              <w:top w:val="nil"/>
              <w:left w:val="nil"/>
              <w:bottom w:val="single" w:sz="4" w:space="0" w:color="auto"/>
              <w:right w:val="single" w:sz="4" w:space="0" w:color="auto"/>
            </w:tcBorders>
            <w:shd w:val="clear" w:color="000000" w:fill="D9D9D9"/>
          </w:tcPr>
          <w:p w14:paraId="1D28D3C1" w14:textId="1DABD800" w:rsidR="00791B63" w:rsidRPr="007F134F" w:rsidRDefault="00D91DA7"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Qualidade</w:t>
            </w:r>
            <w:r w:rsidR="00AB1404">
              <w:rPr>
                <w:rFonts w:ascii="Arial" w:eastAsia="Times New Roman" w:hAnsi="Arial" w:cs="Arial"/>
                <w:color w:val="000000"/>
                <w:kern w:val="0"/>
                <w:lang w:eastAsia="pt-BR"/>
              </w:rPr>
              <w:t>,</w:t>
            </w:r>
            <w:r w:rsidRPr="007F134F">
              <w:rPr>
                <w:rFonts w:ascii="Arial" w:eastAsia="Times New Roman" w:hAnsi="Arial" w:cs="Arial"/>
                <w:color w:val="000000"/>
                <w:kern w:val="0"/>
                <w:lang w:eastAsia="pt-BR"/>
              </w:rPr>
              <w:t xml:space="preserve"> Escopo</w:t>
            </w:r>
            <w:r w:rsidR="00AB1404">
              <w:rPr>
                <w:rFonts w:ascii="Arial" w:eastAsia="Times New Roman" w:hAnsi="Arial" w:cs="Arial"/>
                <w:color w:val="000000"/>
                <w:kern w:val="0"/>
                <w:lang w:eastAsia="pt-BR"/>
              </w:rPr>
              <w:t>.</w:t>
            </w:r>
          </w:p>
        </w:tc>
      </w:tr>
      <w:tr w:rsidR="00791B63" w:rsidRPr="007F134F" w14:paraId="635914FA" w14:textId="42505F2A" w:rsidTr="000B29E2">
        <w:trPr>
          <w:trHeight w:val="2295"/>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5735F2D4"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17</w:t>
            </w:r>
          </w:p>
        </w:tc>
        <w:tc>
          <w:tcPr>
            <w:tcW w:w="1843" w:type="dxa"/>
            <w:tcBorders>
              <w:top w:val="nil"/>
              <w:left w:val="nil"/>
              <w:bottom w:val="single" w:sz="4" w:space="0" w:color="auto"/>
              <w:right w:val="single" w:sz="4" w:space="0" w:color="auto"/>
            </w:tcBorders>
            <w:shd w:val="clear" w:color="000000" w:fill="F2F2F2"/>
            <w:vAlign w:val="center"/>
            <w:hideMark/>
          </w:tcPr>
          <w:p w14:paraId="4BB1A21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Atraso na entrega devido à dificuldade de compreensão na utilização.</w:t>
            </w:r>
          </w:p>
        </w:tc>
        <w:tc>
          <w:tcPr>
            <w:tcW w:w="3969" w:type="dxa"/>
            <w:tcBorders>
              <w:top w:val="nil"/>
              <w:left w:val="nil"/>
              <w:bottom w:val="single" w:sz="4" w:space="0" w:color="auto"/>
              <w:right w:val="single" w:sz="4" w:space="0" w:color="auto"/>
            </w:tcBorders>
            <w:shd w:val="clear" w:color="000000" w:fill="F2F2F2"/>
            <w:vAlign w:val="center"/>
            <w:hideMark/>
          </w:tcPr>
          <w:p w14:paraId="78A4BFA5"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Identificar as dificuldades vivenciadas pelos usuários na utilização do sistema foi um fator que fez com que a equipe fizesse a revisão dos manuais. Crucial para que os impactos fossem menores por conta da dificuldade, o risco era pequeno, porém havia chances de ocorrer.</w:t>
            </w:r>
          </w:p>
        </w:tc>
        <w:tc>
          <w:tcPr>
            <w:tcW w:w="1842" w:type="dxa"/>
            <w:tcBorders>
              <w:top w:val="nil"/>
              <w:left w:val="nil"/>
              <w:bottom w:val="single" w:sz="4" w:space="0" w:color="auto"/>
              <w:right w:val="single" w:sz="4" w:space="0" w:color="auto"/>
            </w:tcBorders>
            <w:shd w:val="clear" w:color="000000" w:fill="F2F2F2"/>
          </w:tcPr>
          <w:p w14:paraId="205FB61C" w14:textId="4C7076DB" w:rsidR="00791B63" w:rsidRPr="007F134F" w:rsidRDefault="00BF5078"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Qualidade</w:t>
            </w:r>
            <w:r w:rsidR="00AB1404">
              <w:rPr>
                <w:rFonts w:ascii="Arial" w:eastAsia="Times New Roman" w:hAnsi="Arial" w:cs="Arial"/>
                <w:color w:val="000000"/>
                <w:kern w:val="0"/>
                <w:lang w:eastAsia="pt-BR"/>
              </w:rPr>
              <w:t>,</w:t>
            </w:r>
            <w:r w:rsidRPr="007F134F">
              <w:rPr>
                <w:rFonts w:ascii="Arial" w:eastAsia="Times New Roman" w:hAnsi="Arial" w:cs="Arial"/>
                <w:color w:val="000000"/>
                <w:kern w:val="0"/>
                <w:lang w:eastAsia="pt-BR"/>
              </w:rPr>
              <w:t xml:space="preserve"> Cronograma.</w:t>
            </w:r>
          </w:p>
        </w:tc>
      </w:tr>
      <w:tr w:rsidR="00791B63" w:rsidRPr="007F134F" w14:paraId="7A11A9D4" w14:textId="12DA2093" w:rsidTr="000B29E2">
        <w:trPr>
          <w:trHeight w:val="229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6B86945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18</w:t>
            </w:r>
          </w:p>
        </w:tc>
        <w:tc>
          <w:tcPr>
            <w:tcW w:w="1843" w:type="dxa"/>
            <w:tcBorders>
              <w:top w:val="nil"/>
              <w:left w:val="nil"/>
              <w:bottom w:val="single" w:sz="4" w:space="0" w:color="auto"/>
              <w:right w:val="single" w:sz="4" w:space="0" w:color="auto"/>
            </w:tcBorders>
            <w:shd w:val="clear" w:color="000000" w:fill="D9D9D9"/>
            <w:vAlign w:val="center"/>
            <w:hideMark/>
          </w:tcPr>
          <w:p w14:paraId="24F66996"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Falta de entendimento dos usuários causando demora na conclusão do treinamento.</w:t>
            </w:r>
          </w:p>
        </w:tc>
        <w:tc>
          <w:tcPr>
            <w:tcW w:w="3969" w:type="dxa"/>
            <w:tcBorders>
              <w:top w:val="nil"/>
              <w:left w:val="nil"/>
              <w:bottom w:val="single" w:sz="4" w:space="0" w:color="auto"/>
              <w:right w:val="single" w:sz="4" w:space="0" w:color="auto"/>
            </w:tcBorders>
            <w:shd w:val="clear" w:color="000000" w:fill="D9D9D9"/>
            <w:vAlign w:val="center"/>
            <w:hideMark/>
          </w:tcPr>
          <w:p w14:paraId="1C3D6328" w14:textId="6D00EC0E"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 xml:space="preserve">Com uma alta probabilidade de acontecer e de impacto, essa ameaça pode trazer problemas nas áreas conflitantes de cronograma e a qualidade. Pois os treinamentos vão ser preciso ser </w:t>
            </w:r>
            <w:r w:rsidR="00627E81" w:rsidRPr="007F134F">
              <w:rPr>
                <w:rFonts w:ascii="Arial" w:eastAsia="Times New Roman" w:hAnsi="Arial" w:cs="Arial"/>
                <w:color w:val="000000"/>
                <w:kern w:val="0"/>
                <w:lang w:eastAsia="pt-BR"/>
              </w:rPr>
              <w:t>revalidado</w:t>
            </w:r>
            <w:r w:rsidRPr="007F134F">
              <w:rPr>
                <w:rFonts w:ascii="Arial" w:eastAsia="Times New Roman" w:hAnsi="Arial" w:cs="Arial"/>
                <w:color w:val="000000"/>
                <w:kern w:val="0"/>
                <w:lang w:eastAsia="pt-BR"/>
              </w:rPr>
              <w:t xml:space="preserve"> aumentando o tempo e aferindo a qualidade da entrega dentro do prazo.</w:t>
            </w:r>
          </w:p>
        </w:tc>
        <w:tc>
          <w:tcPr>
            <w:tcW w:w="1842" w:type="dxa"/>
            <w:tcBorders>
              <w:top w:val="nil"/>
              <w:left w:val="nil"/>
              <w:bottom w:val="single" w:sz="4" w:space="0" w:color="auto"/>
              <w:right w:val="single" w:sz="4" w:space="0" w:color="auto"/>
            </w:tcBorders>
            <w:shd w:val="clear" w:color="000000" w:fill="D9D9D9"/>
          </w:tcPr>
          <w:p w14:paraId="5520570E" w14:textId="2823F1BD" w:rsidR="00791B63" w:rsidRPr="007F134F" w:rsidRDefault="00172D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Qualidade</w:t>
            </w:r>
            <w:r w:rsidR="00AB1404">
              <w:rPr>
                <w:rFonts w:ascii="Arial" w:eastAsia="Times New Roman" w:hAnsi="Arial" w:cs="Arial"/>
                <w:color w:val="000000"/>
                <w:kern w:val="0"/>
                <w:lang w:eastAsia="pt-BR"/>
              </w:rPr>
              <w:t>,</w:t>
            </w:r>
            <w:r w:rsidRPr="007F134F">
              <w:rPr>
                <w:rFonts w:ascii="Arial" w:eastAsia="Times New Roman" w:hAnsi="Arial" w:cs="Arial"/>
                <w:color w:val="000000"/>
                <w:kern w:val="0"/>
                <w:lang w:eastAsia="pt-BR"/>
              </w:rPr>
              <w:t xml:space="preserve"> Cronograma.</w:t>
            </w:r>
          </w:p>
        </w:tc>
      </w:tr>
      <w:tr w:rsidR="00791B63" w:rsidRPr="007F134F" w14:paraId="6C2EC247" w14:textId="54B8A201" w:rsidTr="000B29E2">
        <w:trPr>
          <w:trHeight w:val="2295"/>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12AD21F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19</w:t>
            </w:r>
          </w:p>
        </w:tc>
        <w:tc>
          <w:tcPr>
            <w:tcW w:w="1843" w:type="dxa"/>
            <w:tcBorders>
              <w:top w:val="nil"/>
              <w:left w:val="nil"/>
              <w:bottom w:val="single" w:sz="4" w:space="0" w:color="auto"/>
              <w:right w:val="single" w:sz="4" w:space="0" w:color="auto"/>
            </w:tcBorders>
            <w:shd w:val="clear" w:color="000000" w:fill="F2F2F2"/>
            <w:vAlign w:val="center"/>
            <w:hideMark/>
          </w:tcPr>
          <w:p w14:paraId="16FD4652"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Bugs encontrados e atraso para entrega do pleno funcionamento.</w:t>
            </w:r>
          </w:p>
        </w:tc>
        <w:tc>
          <w:tcPr>
            <w:tcW w:w="3969" w:type="dxa"/>
            <w:tcBorders>
              <w:top w:val="nil"/>
              <w:left w:val="nil"/>
              <w:bottom w:val="single" w:sz="4" w:space="0" w:color="auto"/>
              <w:right w:val="single" w:sz="4" w:space="0" w:color="auto"/>
            </w:tcBorders>
            <w:shd w:val="clear" w:color="000000" w:fill="F2F2F2"/>
            <w:vAlign w:val="center"/>
            <w:hideMark/>
          </w:tcPr>
          <w:p w14:paraId="0D7F6ABE"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gerenciamento do escopo, ou melhor, a falta dele, é um dos maiores motivos para o fracasso do projeto. Definir corretamente o que está e o que não está incluído no projeto é absolutamente fundamental para um bom gerenciamento de projeto.</w:t>
            </w:r>
          </w:p>
        </w:tc>
        <w:tc>
          <w:tcPr>
            <w:tcW w:w="1842" w:type="dxa"/>
            <w:tcBorders>
              <w:top w:val="nil"/>
              <w:left w:val="nil"/>
              <w:bottom w:val="single" w:sz="4" w:space="0" w:color="auto"/>
              <w:right w:val="single" w:sz="4" w:space="0" w:color="auto"/>
            </w:tcBorders>
            <w:shd w:val="clear" w:color="000000" w:fill="F2F2F2"/>
          </w:tcPr>
          <w:p w14:paraId="4A2BEC1C" w14:textId="7193CA38" w:rsidR="00791B63" w:rsidRPr="007F134F" w:rsidRDefault="00D14BFD"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Escopo</w:t>
            </w:r>
            <w:r w:rsidR="00AB1404">
              <w:rPr>
                <w:rFonts w:ascii="Arial" w:eastAsia="Times New Roman" w:hAnsi="Arial" w:cs="Arial"/>
                <w:color w:val="000000"/>
                <w:kern w:val="0"/>
                <w:lang w:eastAsia="pt-BR"/>
              </w:rPr>
              <w:t>,</w:t>
            </w:r>
            <w:r w:rsidRPr="007F134F">
              <w:rPr>
                <w:rFonts w:ascii="Arial" w:eastAsia="Times New Roman" w:hAnsi="Arial" w:cs="Arial"/>
                <w:color w:val="000000"/>
                <w:kern w:val="0"/>
                <w:lang w:eastAsia="pt-BR"/>
              </w:rPr>
              <w:t xml:space="preserve"> Qualidade</w:t>
            </w:r>
            <w:r w:rsidR="00AB1404">
              <w:rPr>
                <w:rFonts w:ascii="Arial" w:eastAsia="Times New Roman" w:hAnsi="Arial" w:cs="Arial"/>
                <w:color w:val="000000"/>
                <w:kern w:val="0"/>
                <w:lang w:eastAsia="pt-BR"/>
              </w:rPr>
              <w:t>.</w:t>
            </w:r>
          </w:p>
        </w:tc>
      </w:tr>
      <w:tr w:rsidR="00791B63" w:rsidRPr="007F134F" w14:paraId="7D113264" w14:textId="120DCFA8" w:rsidTr="000B29E2">
        <w:trPr>
          <w:trHeight w:val="229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58E01407"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20</w:t>
            </w:r>
          </w:p>
        </w:tc>
        <w:tc>
          <w:tcPr>
            <w:tcW w:w="1843" w:type="dxa"/>
            <w:tcBorders>
              <w:top w:val="nil"/>
              <w:left w:val="nil"/>
              <w:bottom w:val="single" w:sz="4" w:space="0" w:color="auto"/>
              <w:right w:val="single" w:sz="4" w:space="0" w:color="auto"/>
            </w:tcBorders>
            <w:shd w:val="clear" w:color="000000" w:fill="D9D9D9"/>
            <w:vAlign w:val="center"/>
            <w:hideMark/>
          </w:tcPr>
          <w:p w14:paraId="276D42A9"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Investimentos não previstos, gerando aumento no custo final.</w:t>
            </w:r>
          </w:p>
        </w:tc>
        <w:tc>
          <w:tcPr>
            <w:tcW w:w="3969" w:type="dxa"/>
            <w:tcBorders>
              <w:top w:val="nil"/>
              <w:left w:val="nil"/>
              <w:bottom w:val="single" w:sz="4" w:space="0" w:color="auto"/>
              <w:right w:val="single" w:sz="4" w:space="0" w:color="auto"/>
            </w:tcBorders>
            <w:shd w:val="clear" w:color="000000" w:fill="D9D9D9"/>
            <w:vAlign w:val="center"/>
            <w:hideMark/>
          </w:tcPr>
          <w:p w14:paraId="25A31960"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Em qualquer ambiente, quanto menos se conhece sobre um trabalho, maior será a tolerância em relação à faixa de estimativa. A exatidão da estimativa de um projeto aumentará conforme ele progride no seu ciclo de vida.</w:t>
            </w:r>
          </w:p>
        </w:tc>
        <w:tc>
          <w:tcPr>
            <w:tcW w:w="1842" w:type="dxa"/>
            <w:tcBorders>
              <w:top w:val="nil"/>
              <w:left w:val="nil"/>
              <w:bottom w:val="single" w:sz="4" w:space="0" w:color="auto"/>
              <w:right w:val="single" w:sz="4" w:space="0" w:color="auto"/>
            </w:tcBorders>
            <w:shd w:val="clear" w:color="000000" w:fill="D9D9D9"/>
          </w:tcPr>
          <w:p w14:paraId="36E41F92" w14:textId="296736EB" w:rsidR="00791B63" w:rsidRPr="007F134F" w:rsidRDefault="0000095B"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Custo</w:t>
            </w:r>
            <w:r w:rsidR="00AB1404">
              <w:rPr>
                <w:rFonts w:ascii="Arial" w:eastAsia="Times New Roman" w:hAnsi="Arial" w:cs="Arial"/>
                <w:color w:val="000000"/>
                <w:kern w:val="0"/>
                <w:lang w:eastAsia="pt-BR"/>
              </w:rPr>
              <w:t>,</w:t>
            </w:r>
            <w:r w:rsidRPr="007F134F">
              <w:rPr>
                <w:rFonts w:ascii="Arial" w:eastAsia="Times New Roman" w:hAnsi="Arial" w:cs="Arial"/>
                <w:color w:val="000000"/>
                <w:kern w:val="0"/>
                <w:lang w:eastAsia="pt-BR"/>
              </w:rPr>
              <w:t xml:space="preserve"> Cronograma.</w:t>
            </w:r>
          </w:p>
        </w:tc>
      </w:tr>
      <w:tr w:rsidR="00791B63" w:rsidRPr="007F134F" w14:paraId="1B18FDDD" w14:textId="689BFF13" w:rsidTr="000B29E2">
        <w:trPr>
          <w:trHeight w:val="2640"/>
        </w:trPr>
        <w:tc>
          <w:tcPr>
            <w:tcW w:w="1413" w:type="dxa"/>
            <w:tcBorders>
              <w:top w:val="nil"/>
              <w:left w:val="single" w:sz="4" w:space="0" w:color="auto"/>
              <w:bottom w:val="single" w:sz="4" w:space="0" w:color="auto"/>
              <w:right w:val="single" w:sz="4" w:space="0" w:color="auto"/>
            </w:tcBorders>
            <w:shd w:val="clear" w:color="000000" w:fill="F2F2F2"/>
            <w:vAlign w:val="center"/>
            <w:hideMark/>
          </w:tcPr>
          <w:p w14:paraId="17C72137"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21</w:t>
            </w:r>
          </w:p>
        </w:tc>
        <w:tc>
          <w:tcPr>
            <w:tcW w:w="1843" w:type="dxa"/>
            <w:tcBorders>
              <w:top w:val="nil"/>
              <w:left w:val="nil"/>
              <w:bottom w:val="single" w:sz="4" w:space="0" w:color="auto"/>
              <w:right w:val="single" w:sz="4" w:space="0" w:color="auto"/>
            </w:tcBorders>
            <w:shd w:val="clear" w:color="000000" w:fill="F2F2F2"/>
            <w:vAlign w:val="center"/>
            <w:hideMark/>
          </w:tcPr>
          <w:p w14:paraId="4D51EA42"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Ajuste na documentação por falta de informações.</w:t>
            </w:r>
          </w:p>
        </w:tc>
        <w:tc>
          <w:tcPr>
            <w:tcW w:w="3969" w:type="dxa"/>
            <w:tcBorders>
              <w:top w:val="nil"/>
              <w:left w:val="nil"/>
              <w:bottom w:val="single" w:sz="4" w:space="0" w:color="auto"/>
              <w:right w:val="single" w:sz="4" w:space="0" w:color="auto"/>
            </w:tcBorders>
            <w:shd w:val="clear" w:color="000000" w:fill="F2F2F2"/>
            <w:vAlign w:val="center"/>
            <w:hideMark/>
          </w:tcPr>
          <w:p w14:paraId="5A94D76B"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Por não fazer parte da entrega e ser vista como um peso para desenvolvedores focados em seus projetos, muitas empresas ignoram o papel da documentação em alinhar expectativas, rastrear origem de problemas mais complexos e criar um ambiente colaborativo sem tanto retrabalho e perda de tempo.</w:t>
            </w:r>
          </w:p>
        </w:tc>
        <w:tc>
          <w:tcPr>
            <w:tcW w:w="1842" w:type="dxa"/>
            <w:tcBorders>
              <w:top w:val="nil"/>
              <w:left w:val="nil"/>
              <w:bottom w:val="single" w:sz="4" w:space="0" w:color="auto"/>
              <w:right w:val="single" w:sz="4" w:space="0" w:color="auto"/>
            </w:tcBorders>
            <w:shd w:val="clear" w:color="000000" w:fill="F2F2F2"/>
          </w:tcPr>
          <w:p w14:paraId="43957057" w14:textId="18A90326" w:rsidR="00791B63" w:rsidRPr="007F134F" w:rsidRDefault="00A07BFB"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Qualidade</w:t>
            </w:r>
            <w:r w:rsidR="00F309AE">
              <w:rPr>
                <w:rFonts w:ascii="Arial" w:eastAsia="Times New Roman" w:hAnsi="Arial" w:cs="Arial"/>
                <w:color w:val="000000"/>
                <w:kern w:val="0"/>
                <w:lang w:eastAsia="pt-BR"/>
              </w:rPr>
              <w:t>.</w:t>
            </w:r>
          </w:p>
        </w:tc>
      </w:tr>
      <w:tr w:rsidR="00791B63" w:rsidRPr="007F134F" w14:paraId="7CD15905" w14:textId="57039DC9" w:rsidTr="000B29E2">
        <w:trPr>
          <w:trHeight w:val="2295"/>
        </w:trPr>
        <w:tc>
          <w:tcPr>
            <w:tcW w:w="1413" w:type="dxa"/>
            <w:tcBorders>
              <w:top w:val="nil"/>
              <w:left w:val="single" w:sz="4" w:space="0" w:color="auto"/>
              <w:bottom w:val="single" w:sz="4" w:space="0" w:color="auto"/>
              <w:right w:val="single" w:sz="4" w:space="0" w:color="auto"/>
            </w:tcBorders>
            <w:shd w:val="clear" w:color="000000" w:fill="D9D9D9"/>
            <w:vAlign w:val="center"/>
            <w:hideMark/>
          </w:tcPr>
          <w:p w14:paraId="28CFC088"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Risco 22</w:t>
            </w:r>
          </w:p>
        </w:tc>
        <w:tc>
          <w:tcPr>
            <w:tcW w:w="1843" w:type="dxa"/>
            <w:tcBorders>
              <w:top w:val="nil"/>
              <w:left w:val="nil"/>
              <w:bottom w:val="single" w:sz="4" w:space="0" w:color="auto"/>
              <w:right w:val="single" w:sz="4" w:space="0" w:color="auto"/>
            </w:tcBorders>
            <w:shd w:val="clear" w:color="000000" w:fill="D9D9D9"/>
            <w:vAlign w:val="center"/>
            <w:hideMark/>
          </w:tcPr>
          <w:p w14:paraId="4519F28E"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Entrega não satisfatória por erros do projeto.</w:t>
            </w:r>
          </w:p>
        </w:tc>
        <w:tc>
          <w:tcPr>
            <w:tcW w:w="3969" w:type="dxa"/>
            <w:tcBorders>
              <w:top w:val="nil"/>
              <w:left w:val="nil"/>
              <w:bottom w:val="single" w:sz="4" w:space="0" w:color="auto"/>
              <w:right w:val="single" w:sz="4" w:space="0" w:color="auto"/>
            </w:tcBorders>
            <w:shd w:val="clear" w:color="000000" w:fill="D9D9D9"/>
            <w:vAlign w:val="center"/>
            <w:hideMark/>
          </w:tcPr>
          <w:p w14:paraId="0F7B0090" w14:textId="77777777" w:rsidR="00791B63" w:rsidRPr="007F134F" w:rsidRDefault="00791B63"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O gerente de projetos precisa tratar como todos os envolvidos da equipe vão se comunicar ao longo de todo o projeto, para manter todos totalmente alinhados sobre tudo o que estiver acontecendo. A falta de comunicação pode gerar terríveis erros de percurso.</w:t>
            </w:r>
          </w:p>
        </w:tc>
        <w:tc>
          <w:tcPr>
            <w:tcW w:w="1842" w:type="dxa"/>
            <w:tcBorders>
              <w:top w:val="nil"/>
              <w:left w:val="nil"/>
              <w:bottom w:val="single" w:sz="4" w:space="0" w:color="auto"/>
              <w:right w:val="single" w:sz="4" w:space="0" w:color="auto"/>
            </w:tcBorders>
            <w:shd w:val="clear" w:color="000000" w:fill="D9D9D9"/>
          </w:tcPr>
          <w:p w14:paraId="40C8FC3D" w14:textId="78807957" w:rsidR="00791B63" w:rsidRPr="007F134F" w:rsidRDefault="00F34C98" w:rsidP="00B93E6F">
            <w:pPr>
              <w:suppressAutoHyphens w:val="0"/>
              <w:spacing w:after="0" w:line="240" w:lineRule="auto"/>
              <w:jc w:val="center"/>
              <w:rPr>
                <w:rFonts w:ascii="Arial" w:eastAsia="Times New Roman" w:hAnsi="Arial" w:cs="Arial"/>
                <w:color w:val="000000"/>
                <w:kern w:val="0"/>
                <w:lang w:eastAsia="pt-BR"/>
              </w:rPr>
            </w:pPr>
            <w:r w:rsidRPr="007F134F">
              <w:rPr>
                <w:rFonts w:ascii="Arial" w:eastAsia="Times New Roman" w:hAnsi="Arial" w:cs="Arial"/>
                <w:color w:val="000000"/>
                <w:kern w:val="0"/>
                <w:lang w:eastAsia="pt-BR"/>
              </w:rPr>
              <w:t>Qualidade</w:t>
            </w:r>
            <w:r w:rsidR="00AB1404">
              <w:rPr>
                <w:rFonts w:ascii="Arial" w:eastAsia="Times New Roman" w:hAnsi="Arial" w:cs="Arial"/>
                <w:color w:val="000000"/>
                <w:kern w:val="0"/>
                <w:lang w:eastAsia="pt-BR"/>
              </w:rPr>
              <w:t>,</w:t>
            </w:r>
            <w:r w:rsidRPr="007F134F">
              <w:rPr>
                <w:rFonts w:ascii="Arial" w:eastAsia="Times New Roman" w:hAnsi="Arial" w:cs="Arial"/>
                <w:color w:val="000000"/>
                <w:kern w:val="0"/>
                <w:lang w:eastAsia="pt-BR"/>
              </w:rPr>
              <w:t xml:space="preserve"> Cronograma</w:t>
            </w:r>
            <w:r w:rsidR="00AB1404">
              <w:rPr>
                <w:rFonts w:ascii="Arial" w:eastAsia="Times New Roman" w:hAnsi="Arial" w:cs="Arial"/>
                <w:color w:val="000000"/>
                <w:kern w:val="0"/>
                <w:lang w:eastAsia="pt-BR"/>
              </w:rPr>
              <w:t>.</w:t>
            </w:r>
          </w:p>
        </w:tc>
      </w:tr>
    </w:tbl>
    <w:p w14:paraId="0B684E8F" w14:textId="326E14C1" w:rsidR="00B93E6F" w:rsidRPr="007F134F" w:rsidRDefault="00B93E6F" w:rsidP="00FE331C">
      <w:pPr>
        <w:pStyle w:val="TabelaTCC"/>
        <w:rPr>
          <w:rFonts w:eastAsia="Times New Roman"/>
          <w:sz w:val="24"/>
          <w:szCs w:val="24"/>
          <w:lang w:eastAsia="pt-BR"/>
        </w:rPr>
      </w:pPr>
      <w:ins w:id="1456" w:author="Michel Oliveira" w:date="2020-11-23T19:48:00Z">
        <w:r w:rsidRPr="00627E81">
          <w:rPr>
            <w:b/>
            <w:szCs w:val="24"/>
          </w:rPr>
          <w:t xml:space="preserve">Tabela </w:t>
        </w:r>
      </w:ins>
      <w:r w:rsidR="00CC52BB" w:rsidRPr="00627E81">
        <w:rPr>
          <w:b/>
          <w:szCs w:val="24"/>
        </w:rPr>
        <w:t>3</w:t>
      </w:r>
      <w:r w:rsidRPr="00627E81">
        <w:rPr>
          <w:b/>
          <w:szCs w:val="24"/>
        </w:rPr>
        <w:t xml:space="preserve"> </w:t>
      </w:r>
      <w:r w:rsidR="00224180" w:rsidRPr="00627E81">
        <w:rPr>
          <w:szCs w:val="24"/>
        </w:rPr>
        <w:t>–</w:t>
      </w:r>
      <w:r w:rsidRPr="00627E81">
        <w:rPr>
          <w:szCs w:val="24"/>
        </w:rPr>
        <w:t xml:space="preserve"> </w:t>
      </w:r>
      <w:bookmarkStart w:id="1457" w:name="_Hlk57231738"/>
      <w:r w:rsidR="001A7A01" w:rsidRPr="00627E81">
        <w:rPr>
          <w:szCs w:val="24"/>
        </w:rPr>
        <w:t>Resumo dos riscos (Fonte: Próprio Autor).</w:t>
      </w:r>
      <w:bookmarkEnd w:id="1457"/>
    </w:p>
    <w:p w14:paraId="297ABDBB" w14:textId="77777777" w:rsidR="004C1096" w:rsidRPr="007F134F" w:rsidRDefault="004C1096" w:rsidP="001A7A01">
      <w:pPr>
        <w:spacing w:after="0" w:line="360" w:lineRule="auto"/>
        <w:rPr>
          <w:rFonts w:ascii="Arial" w:eastAsia="Times New Roman" w:hAnsi="Arial" w:cs="Arial"/>
          <w:sz w:val="24"/>
          <w:szCs w:val="24"/>
          <w:lang w:eastAsia="pt-BR"/>
        </w:rPr>
      </w:pPr>
    </w:p>
    <w:p w14:paraId="4FC5E080" w14:textId="60D3B84D" w:rsidR="00B127E7" w:rsidRDefault="00B127E7" w:rsidP="00902887">
      <w:pPr>
        <w:spacing w:after="0" w:line="360" w:lineRule="auto"/>
        <w:ind w:firstLine="720"/>
        <w:jc w:val="both"/>
        <w:rPr>
          <w:rFonts w:ascii="Arial" w:eastAsia="Times New Roman" w:hAnsi="Arial" w:cs="Arial"/>
          <w:sz w:val="24"/>
          <w:szCs w:val="24"/>
          <w:lang w:eastAsia="pt-BR"/>
        </w:rPr>
      </w:pPr>
      <w:r w:rsidRPr="007F134F">
        <w:rPr>
          <w:rFonts w:ascii="Arial" w:eastAsia="Times New Roman" w:hAnsi="Arial" w:cs="Arial"/>
          <w:sz w:val="24"/>
          <w:szCs w:val="24"/>
          <w:lang w:eastAsia="pt-BR"/>
        </w:rPr>
        <w:t xml:space="preserve">As subseções a seguir irão detalhar cada um dos riscos e restrições conflitantes de um projeto identificados, </w:t>
      </w:r>
      <w:r w:rsidR="00423C81" w:rsidRPr="007F134F">
        <w:rPr>
          <w:rFonts w:ascii="Arial" w:eastAsia="Times New Roman" w:hAnsi="Arial" w:cs="Arial"/>
          <w:sz w:val="24"/>
          <w:szCs w:val="24"/>
          <w:lang w:eastAsia="pt-BR"/>
        </w:rPr>
        <w:t xml:space="preserve">prosseguindo com a </w:t>
      </w:r>
      <w:r w:rsidR="009563D7" w:rsidRPr="007F134F">
        <w:rPr>
          <w:rFonts w:ascii="Arial" w:eastAsia="Times New Roman" w:hAnsi="Arial" w:cs="Arial"/>
          <w:sz w:val="24"/>
          <w:szCs w:val="24"/>
          <w:lang w:eastAsia="pt-BR"/>
        </w:rPr>
        <w:t>A</w:t>
      </w:r>
      <w:r w:rsidR="00423C81" w:rsidRPr="007F134F">
        <w:rPr>
          <w:rFonts w:ascii="Arial" w:eastAsia="Times New Roman" w:hAnsi="Arial" w:cs="Arial"/>
          <w:sz w:val="24"/>
          <w:szCs w:val="24"/>
          <w:lang w:eastAsia="pt-BR"/>
        </w:rPr>
        <w:t>nálise/</w:t>
      </w:r>
      <w:r w:rsidR="009563D7" w:rsidRPr="007F134F">
        <w:rPr>
          <w:rFonts w:ascii="Arial" w:eastAsia="Times New Roman" w:hAnsi="Arial" w:cs="Arial"/>
          <w:sz w:val="24"/>
          <w:szCs w:val="24"/>
          <w:lang w:eastAsia="pt-BR"/>
        </w:rPr>
        <w:t>A</w:t>
      </w:r>
      <w:r w:rsidR="00423C81" w:rsidRPr="007F134F">
        <w:rPr>
          <w:rFonts w:ascii="Arial" w:eastAsia="Times New Roman" w:hAnsi="Arial" w:cs="Arial"/>
          <w:sz w:val="24"/>
          <w:szCs w:val="24"/>
          <w:lang w:eastAsia="pt-BR"/>
        </w:rPr>
        <w:t xml:space="preserve">valiação dos riscos, e o </w:t>
      </w:r>
      <w:r w:rsidR="009563D7" w:rsidRPr="007F134F">
        <w:rPr>
          <w:rFonts w:ascii="Arial" w:eastAsia="Times New Roman" w:hAnsi="Arial" w:cs="Arial"/>
          <w:sz w:val="24"/>
          <w:szCs w:val="24"/>
          <w:lang w:eastAsia="pt-BR"/>
        </w:rPr>
        <w:t>T</w:t>
      </w:r>
      <w:r w:rsidR="00423C81" w:rsidRPr="007F134F">
        <w:rPr>
          <w:rFonts w:ascii="Arial" w:eastAsia="Times New Roman" w:hAnsi="Arial" w:cs="Arial"/>
          <w:sz w:val="24"/>
          <w:szCs w:val="24"/>
          <w:lang w:eastAsia="pt-BR"/>
        </w:rPr>
        <w:t>ratamento proposto para cada um dos riscos.</w:t>
      </w:r>
      <w:r w:rsidR="00BD1F3C" w:rsidRPr="007F134F">
        <w:rPr>
          <w:rFonts w:ascii="Arial" w:eastAsia="Times New Roman" w:hAnsi="Arial" w:cs="Arial"/>
          <w:sz w:val="24"/>
          <w:szCs w:val="24"/>
          <w:lang w:eastAsia="pt-BR"/>
        </w:rPr>
        <w:t xml:space="preserve"> Não foram considerados nesse trabalho as etapas de Aceitação do Risco Residual, Comunicação do Risco, e Monitoramento e análise crítica.</w:t>
      </w:r>
    </w:p>
    <w:p w14:paraId="35524D59" w14:textId="6A5D0480" w:rsidR="00283320" w:rsidRDefault="00283320" w:rsidP="00902887">
      <w:pPr>
        <w:spacing w:after="0" w:line="360" w:lineRule="auto"/>
        <w:ind w:firstLine="72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Cada uma das matrizes de riscos foi elaborada após a montagem e </w:t>
      </w:r>
      <w:r w:rsidR="006E4753">
        <w:rPr>
          <w:rFonts w:ascii="Arial" w:eastAsia="Times New Roman" w:hAnsi="Arial" w:cs="Arial"/>
          <w:sz w:val="24"/>
          <w:szCs w:val="24"/>
          <w:lang w:eastAsia="pt-BR"/>
        </w:rPr>
        <w:t xml:space="preserve">o </w:t>
      </w:r>
      <w:r>
        <w:rPr>
          <w:rFonts w:ascii="Arial" w:eastAsia="Times New Roman" w:hAnsi="Arial" w:cs="Arial"/>
          <w:sz w:val="24"/>
          <w:szCs w:val="24"/>
          <w:lang w:eastAsia="pt-BR"/>
        </w:rPr>
        <w:t>desenvolvimento das matrizes referentes à</w:t>
      </w:r>
      <w:r w:rsidR="003E4341">
        <w:rPr>
          <w:rFonts w:ascii="Arial" w:eastAsia="Times New Roman" w:hAnsi="Arial" w:cs="Arial"/>
          <w:sz w:val="24"/>
          <w:szCs w:val="24"/>
          <w:lang w:eastAsia="pt-BR"/>
        </w:rPr>
        <w:t>s</w:t>
      </w:r>
      <w:r>
        <w:rPr>
          <w:rFonts w:ascii="Arial" w:eastAsia="Times New Roman" w:hAnsi="Arial" w:cs="Arial"/>
          <w:sz w:val="24"/>
          <w:szCs w:val="24"/>
          <w:lang w:eastAsia="pt-BR"/>
        </w:rPr>
        <w:t xml:space="preserve"> </w:t>
      </w:r>
      <w:r w:rsidR="003E4341">
        <w:rPr>
          <w:rFonts w:ascii="Arial" w:eastAsia="Times New Roman" w:hAnsi="Arial" w:cs="Arial"/>
          <w:sz w:val="24"/>
          <w:szCs w:val="24"/>
          <w:lang w:eastAsia="pt-BR"/>
        </w:rPr>
        <w:t xml:space="preserve">seguintes </w:t>
      </w:r>
      <w:r>
        <w:rPr>
          <w:rFonts w:ascii="Arial" w:eastAsia="Times New Roman" w:hAnsi="Arial" w:cs="Arial"/>
          <w:sz w:val="24"/>
          <w:szCs w:val="24"/>
          <w:lang w:eastAsia="pt-BR"/>
        </w:rPr>
        <w:t>análise</w:t>
      </w:r>
      <w:r w:rsidR="003E4341">
        <w:rPr>
          <w:rFonts w:ascii="Arial" w:eastAsia="Times New Roman" w:hAnsi="Arial" w:cs="Arial"/>
          <w:sz w:val="24"/>
          <w:szCs w:val="24"/>
          <w:lang w:eastAsia="pt-BR"/>
        </w:rPr>
        <w:t>s</w:t>
      </w:r>
      <w:r>
        <w:rPr>
          <w:rFonts w:ascii="Arial" w:eastAsia="Times New Roman" w:hAnsi="Arial" w:cs="Arial"/>
          <w:sz w:val="24"/>
          <w:szCs w:val="24"/>
          <w:lang w:eastAsia="pt-BR"/>
        </w:rPr>
        <w:t xml:space="preserve"> qualitativa</w:t>
      </w:r>
      <w:r w:rsidR="003E4341">
        <w:rPr>
          <w:rFonts w:ascii="Arial" w:eastAsia="Times New Roman" w:hAnsi="Arial" w:cs="Arial"/>
          <w:sz w:val="24"/>
          <w:szCs w:val="24"/>
          <w:lang w:eastAsia="pt-BR"/>
        </w:rPr>
        <w:t>s:</w:t>
      </w:r>
      <w:r>
        <w:rPr>
          <w:rFonts w:ascii="Arial" w:eastAsia="Times New Roman" w:hAnsi="Arial" w:cs="Arial"/>
          <w:sz w:val="24"/>
          <w:szCs w:val="24"/>
          <w:lang w:eastAsia="pt-BR"/>
        </w:rPr>
        <w:t xml:space="preserve"> dos níveis de probabilidade da ameaça correspondente se concretizar</w:t>
      </w:r>
      <w:r w:rsidR="003E4341">
        <w:rPr>
          <w:rFonts w:ascii="Arial" w:eastAsia="Times New Roman" w:hAnsi="Arial" w:cs="Arial"/>
          <w:sz w:val="24"/>
          <w:szCs w:val="24"/>
          <w:lang w:eastAsia="pt-BR"/>
        </w:rPr>
        <w:t>;</w:t>
      </w:r>
      <w:r>
        <w:rPr>
          <w:rFonts w:ascii="Arial" w:eastAsia="Times New Roman" w:hAnsi="Arial" w:cs="Arial"/>
          <w:sz w:val="24"/>
          <w:szCs w:val="24"/>
          <w:lang w:eastAsia="pt-BR"/>
        </w:rPr>
        <w:t xml:space="preserve"> e dos níveis de impacto</w:t>
      </w:r>
      <w:r w:rsidR="003E4341">
        <w:rPr>
          <w:rFonts w:ascii="Arial" w:eastAsia="Times New Roman" w:hAnsi="Arial" w:cs="Arial"/>
          <w:sz w:val="24"/>
          <w:szCs w:val="24"/>
          <w:lang w:eastAsia="pt-BR"/>
        </w:rPr>
        <w:t xml:space="preserve"> à organização</w:t>
      </w:r>
      <w:r>
        <w:rPr>
          <w:rFonts w:ascii="Arial" w:eastAsia="Times New Roman" w:hAnsi="Arial" w:cs="Arial"/>
          <w:sz w:val="24"/>
          <w:szCs w:val="24"/>
          <w:lang w:eastAsia="pt-BR"/>
        </w:rPr>
        <w:t xml:space="preserve">, caso essa ameaça se concretize. A tabela 4 mostra, em caráter de exemplo, as análises qualitativas de probabilidade </w:t>
      </w:r>
      <w:r w:rsidR="00BA468A">
        <w:rPr>
          <w:rFonts w:ascii="Arial" w:eastAsia="Times New Roman" w:hAnsi="Arial" w:cs="Arial"/>
          <w:sz w:val="24"/>
          <w:szCs w:val="24"/>
          <w:lang w:eastAsia="pt-BR"/>
        </w:rPr>
        <w:t>e</w:t>
      </w:r>
      <w:r>
        <w:rPr>
          <w:rFonts w:ascii="Arial" w:eastAsia="Times New Roman" w:hAnsi="Arial" w:cs="Arial"/>
          <w:sz w:val="24"/>
          <w:szCs w:val="24"/>
          <w:lang w:eastAsia="pt-BR"/>
        </w:rPr>
        <w:t xml:space="preserve"> impacto para a tarefa 1, "</w:t>
      </w:r>
      <w:r w:rsidRPr="00283320">
        <w:rPr>
          <w:rFonts w:ascii="Arial" w:eastAsia="Times New Roman" w:hAnsi="Arial" w:cs="Arial"/>
          <w:sz w:val="24"/>
          <w:szCs w:val="24"/>
          <w:lang w:eastAsia="pt-BR"/>
        </w:rPr>
        <w:t>Analisar cenário do negócio</w:t>
      </w:r>
      <w:r>
        <w:rPr>
          <w:rFonts w:ascii="Arial" w:eastAsia="Times New Roman" w:hAnsi="Arial" w:cs="Arial"/>
          <w:sz w:val="24"/>
          <w:szCs w:val="24"/>
          <w:lang w:eastAsia="pt-BR"/>
        </w:rPr>
        <w:t>".</w:t>
      </w:r>
    </w:p>
    <w:p w14:paraId="16F7E8A8" w14:textId="77777777" w:rsidR="00283320" w:rsidRDefault="00283320" w:rsidP="00B127E7">
      <w:pPr>
        <w:spacing w:after="0" w:line="360" w:lineRule="auto"/>
        <w:ind w:firstLine="720"/>
        <w:rPr>
          <w:rFonts w:ascii="Arial" w:eastAsia="Times New Roman" w:hAnsi="Arial" w:cs="Arial"/>
          <w:sz w:val="24"/>
          <w:szCs w:val="24"/>
          <w:lang w:eastAsia="pt-BR"/>
        </w:rPr>
      </w:pPr>
    </w:p>
    <w:tbl>
      <w:tblPr>
        <w:tblStyle w:val="Tabelacomgrade"/>
        <w:tblW w:w="0" w:type="auto"/>
        <w:tblLook w:val="04A0" w:firstRow="1" w:lastRow="0" w:firstColumn="1" w:lastColumn="0" w:noHBand="0" w:noVBand="1"/>
      </w:tblPr>
      <w:tblGrid>
        <w:gridCol w:w="9061"/>
      </w:tblGrid>
      <w:tr w:rsidR="00283320" w14:paraId="5D62982C" w14:textId="77777777" w:rsidTr="00283320">
        <w:tc>
          <w:tcPr>
            <w:tcW w:w="9061" w:type="dxa"/>
          </w:tcPr>
          <w:tbl>
            <w:tblPr>
              <w:tblW w:w="8845" w:type="dxa"/>
              <w:tblCellMar>
                <w:left w:w="70" w:type="dxa"/>
                <w:right w:w="70" w:type="dxa"/>
              </w:tblCellMar>
              <w:tblLook w:val="04A0" w:firstRow="1" w:lastRow="0" w:firstColumn="1" w:lastColumn="0" w:noHBand="0" w:noVBand="1"/>
            </w:tblPr>
            <w:tblGrid>
              <w:gridCol w:w="1164"/>
              <w:gridCol w:w="1422"/>
              <w:gridCol w:w="6259"/>
            </w:tblGrid>
            <w:tr w:rsidR="00283320" w:rsidRPr="00283320" w14:paraId="7867E6AB" w14:textId="77777777" w:rsidTr="00283320">
              <w:trPr>
                <w:trHeight w:val="276"/>
              </w:trPr>
              <w:tc>
                <w:tcPr>
                  <w:tcW w:w="1164" w:type="dxa"/>
                  <w:tcBorders>
                    <w:top w:val="nil"/>
                    <w:left w:val="nil"/>
                    <w:bottom w:val="nil"/>
                    <w:right w:val="nil"/>
                  </w:tcBorders>
                  <w:shd w:val="clear" w:color="auto" w:fill="auto"/>
                  <w:noWrap/>
                  <w:vAlign w:val="bottom"/>
                  <w:hideMark/>
                </w:tcPr>
                <w:p w14:paraId="524B5BAF" w14:textId="77777777" w:rsidR="00283320" w:rsidRPr="00283320" w:rsidRDefault="00283320" w:rsidP="00283320">
                  <w:pPr>
                    <w:suppressAutoHyphens w:val="0"/>
                    <w:spacing w:after="0" w:line="240" w:lineRule="auto"/>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EDT</w:t>
                  </w:r>
                </w:p>
              </w:tc>
              <w:tc>
                <w:tcPr>
                  <w:tcW w:w="1422" w:type="dxa"/>
                  <w:tcBorders>
                    <w:top w:val="nil"/>
                    <w:left w:val="nil"/>
                    <w:bottom w:val="nil"/>
                    <w:right w:val="nil"/>
                  </w:tcBorders>
                  <w:shd w:val="clear" w:color="auto" w:fill="auto"/>
                  <w:noWrap/>
                  <w:vAlign w:val="bottom"/>
                  <w:hideMark/>
                </w:tcPr>
                <w:p w14:paraId="3009311A" w14:textId="261C82E1" w:rsidR="00283320" w:rsidRPr="00283320" w:rsidRDefault="00283320" w:rsidP="00283320">
                  <w:pPr>
                    <w:suppressAutoHyphens w:val="0"/>
                    <w:spacing w:after="0" w:line="240" w:lineRule="auto"/>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Tarefa</w:t>
                  </w:r>
                  <w:r>
                    <w:rPr>
                      <w:rFonts w:ascii="Arial" w:eastAsia="Times New Roman" w:hAnsi="Arial" w:cs="Arial"/>
                      <w:b/>
                      <w:bCs/>
                      <w:color w:val="auto"/>
                      <w:kern w:val="0"/>
                      <w:lang w:eastAsia="pt-BR"/>
                    </w:rPr>
                    <w:t xml:space="preserve"> 1</w:t>
                  </w:r>
                </w:p>
              </w:tc>
              <w:tc>
                <w:tcPr>
                  <w:tcW w:w="6259" w:type="dxa"/>
                  <w:tcBorders>
                    <w:top w:val="nil"/>
                    <w:left w:val="nil"/>
                    <w:bottom w:val="nil"/>
                    <w:right w:val="nil"/>
                  </w:tcBorders>
                  <w:shd w:val="clear" w:color="auto" w:fill="auto"/>
                  <w:noWrap/>
                  <w:vAlign w:val="bottom"/>
                  <w:hideMark/>
                </w:tcPr>
                <w:p w14:paraId="6BAD74D4" w14:textId="2ED5BE64" w:rsidR="00283320" w:rsidRPr="00283320" w:rsidRDefault="00283320" w:rsidP="00283320">
                  <w:pPr>
                    <w:suppressAutoHyphens w:val="0"/>
                    <w:spacing w:after="0" w:line="240" w:lineRule="auto"/>
                    <w:rPr>
                      <w:rFonts w:ascii="Arial" w:eastAsia="Times New Roman" w:hAnsi="Arial" w:cs="Arial"/>
                      <w:b/>
                      <w:bCs/>
                      <w:color w:val="auto"/>
                      <w:kern w:val="0"/>
                      <w:lang w:eastAsia="pt-BR"/>
                    </w:rPr>
                  </w:pPr>
                </w:p>
              </w:tc>
            </w:tr>
            <w:tr w:rsidR="00283320" w:rsidRPr="00283320" w14:paraId="35B72C90" w14:textId="77777777" w:rsidTr="00283320">
              <w:trPr>
                <w:trHeight w:val="276"/>
              </w:trPr>
              <w:tc>
                <w:tcPr>
                  <w:tcW w:w="1164" w:type="dxa"/>
                  <w:tcBorders>
                    <w:top w:val="nil"/>
                    <w:left w:val="nil"/>
                    <w:bottom w:val="nil"/>
                    <w:right w:val="nil"/>
                  </w:tcBorders>
                  <w:shd w:val="clear" w:color="auto" w:fill="auto"/>
                  <w:noWrap/>
                  <w:vAlign w:val="bottom"/>
                  <w:hideMark/>
                </w:tcPr>
                <w:p w14:paraId="45091F7D"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r w:rsidRPr="00283320">
                    <w:rPr>
                      <w:rFonts w:ascii="Arial" w:eastAsia="Times New Roman" w:hAnsi="Arial" w:cs="Arial"/>
                      <w:color w:val="auto"/>
                      <w:kern w:val="0"/>
                      <w:lang w:eastAsia="pt-BR"/>
                    </w:rPr>
                    <w:t>1.1.1</w:t>
                  </w:r>
                </w:p>
              </w:tc>
              <w:tc>
                <w:tcPr>
                  <w:tcW w:w="7681" w:type="dxa"/>
                  <w:gridSpan w:val="2"/>
                  <w:tcBorders>
                    <w:top w:val="nil"/>
                    <w:left w:val="nil"/>
                    <w:bottom w:val="nil"/>
                    <w:right w:val="nil"/>
                  </w:tcBorders>
                  <w:shd w:val="clear" w:color="auto" w:fill="auto"/>
                  <w:noWrap/>
                  <w:vAlign w:val="bottom"/>
                  <w:hideMark/>
                </w:tcPr>
                <w:p w14:paraId="0A09D182"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r w:rsidRPr="00283320">
                    <w:rPr>
                      <w:rFonts w:ascii="Arial" w:eastAsia="Times New Roman" w:hAnsi="Arial" w:cs="Arial"/>
                      <w:color w:val="auto"/>
                      <w:kern w:val="0"/>
                      <w:lang w:eastAsia="pt-BR"/>
                    </w:rPr>
                    <w:t>Analisar cenário do negócio</w:t>
                  </w:r>
                </w:p>
              </w:tc>
            </w:tr>
            <w:tr w:rsidR="00283320" w:rsidRPr="00283320" w14:paraId="1BD3E3BE" w14:textId="77777777" w:rsidTr="00283320">
              <w:trPr>
                <w:trHeight w:val="288"/>
              </w:trPr>
              <w:tc>
                <w:tcPr>
                  <w:tcW w:w="1164" w:type="dxa"/>
                  <w:tcBorders>
                    <w:top w:val="nil"/>
                    <w:left w:val="nil"/>
                    <w:bottom w:val="nil"/>
                    <w:right w:val="nil"/>
                  </w:tcBorders>
                  <w:shd w:val="clear" w:color="auto" w:fill="auto"/>
                  <w:noWrap/>
                  <w:vAlign w:val="bottom"/>
                  <w:hideMark/>
                </w:tcPr>
                <w:p w14:paraId="4F355CF7" w14:textId="77777777" w:rsidR="00283320" w:rsidRPr="00283320" w:rsidRDefault="00283320" w:rsidP="00283320">
                  <w:pPr>
                    <w:suppressAutoHyphens w:val="0"/>
                    <w:spacing w:after="0" w:line="240" w:lineRule="auto"/>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Ameaça:</w:t>
                  </w:r>
                </w:p>
              </w:tc>
              <w:tc>
                <w:tcPr>
                  <w:tcW w:w="7681" w:type="dxa"/>
                  <w:gridSpan w:val="2"/>
                  <w:tcBorders>
                    <w:top w:val="nil"/>
                    <w:left w:val="nil"/>
                    <w:bottom w:val="nil"/>
                    <w:right w:val="nil"/>
                  </w:tcBorders>
                  <w:shd w:val="clear" w:color="auto" w:fill="auto"/>
                  <w:noWrap/>
                  <w:vAlign w:val="bottom"/>
                  <w:hideMark/>
                </w:tcPr>
                <w:p w14:paraId="4D3C429A"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r w:rsidRPr="00283320">
                    <w:rPr>
                      <w:rFonts w:ascii="Arial" w:eastAsia="Times New Roman" w:hAnsi="Arial" w:cs="Arial"/>
                      <w:color w:val="auto"/>
                      <w:kern w:val="0"/>
                      <w:lang w:eastAsia="pt-BR"/>
                    </w:rPr>
                    <w:t>Membros da equipe não conhecem o negócio da empresa</w:t>
                  </w:r>
                </w:p>
              </w:tc>
            </w:tr>
            <w:tr w:rsidR="00283320" w:rsidRPr="00283320" w14:paraId="6A48FADE" w14:textId="77777777" w:rsidTr="00283320">
              <w:trPr>
                <w:trHeight w:val="300"/>
              </w:trPr>
              <w:tc>
                <w:tcPr>
                  <w:tcW w:w="1164" w:type="dxa"/>
                  <w:tcBorders>
                    <w:top w:val="nil"/>
                    <w:left w:val="nil"/>
                    <w:bottom w:val="nil"/>
                    <w:right w:val="nil"/>
                  </w:tcBorders>
                  <w:shd w:val="clear" w:color="auto" w:fill="auto"/>
                  <w:noWrap/>
                  <w:vAlign w:val="bottom"/>
                  <w:hideMark/>
                </w:tcPr>
                <w:p w14:paraId="2AD4A2AD"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p>
              </w:tc>
              <w:tc>
                <w:tcPr>
                  <w:tcW w:w="1422" w:type="dxa"/>
                  <w:tcBorders>
                    <w:top w:val="nil"/>
                    <w:left w:val="nil"/>
                    <w:bottom w:val="nil"/>
                    <w:right w:val="nil"/>
                  </w:tcBorders>
                  <w:shd w:val="clear" w:color="auto" w:fill="auto"/>
                  <w:noWrap/>
                  <w:vAlign w:val="bottom"/>
                  <w:hideMark/>
                </w:tcPr>
                <w:p w14:paraId="3A719898"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p>
              </w:tc>
              <w:tc>
                <w:tcPr>
                  <w:tcW w:w="6259" w:type="dxa"/>
                  <w:tcBorders>
                    <w:top w:val="nil"/>
                    <w:left w:val="nil"/>
                    <w:bottom w:val="nil"/>
                    <w:right w:val="nil"/>
                  </w:tcBorders>
                  <w:shd w:val="clear" w:color="auto" w:fill="auto"/>
                  <w:noWrap/>
                  <w:vAlign w:val="bottom"/>
                  <w:hideMark/>
                </w:tcPr>
                <w:p w14:paraId="32F7DF94"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p>
              </w:tc>
            </w:tr>
            <w:tr w:rsidR="00283320" w:rsidRPr="00283320" w14:paraId="470ABE0C" w14:textId="77777777" w:rsidTr="00283320">
              <w:trPr>
                <w:trHeight w:val="288"/>
              </w:trPr>
              <w:tc>
                <w:tcPr>
                  <w:tcW w:w="25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CD0924"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Termo</w:t>
                  </w:r>
                </w:p>
              </w:tc>
              <w:tc>
                <w:tcPr>
                  <w:tcW w:w="6259" w:type="dxa"/>
                  <w:tcBorders>
                    <w:top w:val="single" w:sz="4" w:space="0" w:color="000000"/>
                    <w:left w:val="nil"/>
                    <w:bottom w:val="single" w:sz="4" w:space="0" w:color="000000"/>
                    <w:right w:val="single" w:sz="4" w:space="0" w:color="000000"/>
                  </w:tcBorders>
                  <w:shd w:val="clear" w:color="auto" w:fill="auto"/>
                  <w:noWrap/>
                  <w:vAlign w:val="center"/>
                  <w:hideMark/>
                </w:tcPr>
                <w:p w14:paraId="30E47289"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Definição</w:t>
                  </w:r>
                </w:p>
              </w:tc>
            </w:tr>
            <w:tr w:rsidR="00283320" w:rsidRPr="00283320" w14:paraId="133BB827" w14:textId="77777777" w:rsidTr="00283320">
              <w:trPr>
                <w:trHeight w:val="288"/>
              </w:trPr>
              <w:tc>
                <w:tcPr>
                  <w:tcW w:w="8845"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29A8C1" w14:textId="0E8B69D3"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Probabilidade: Requisitos do projeto medidos erroneamente (Cronograma e Qualidade)</w:t>
                  </w:r>
                </w:p>
              </w:tc>
            </w:tr>
            <w:tr w:rsidR="00283320" w:rsidRPr="00283320" w14:paraId="3223AAD4" w14:textId="77777777" w:rsidTr="00283320">
              <w:trPr>
                <w:trHeight w:val="405"/>
              </w:trPr>
              <w:tc>
                <w:tcPr>
                  <w:tcW w:w="1164" w:type="dxa"/>
                  <w:tcBorders>
                    <w:top w:val="nil"/>
                    <w:left w:val="single" w:sz="4" w:space="0" w:color="000000"/>
                    <w:bottom w:val="single" w:sz="4" w:space="0" w:color="000000"/>
                    <w:right w:val="single" w:sz="4" w:space="0" w:color="000000"/>
                  </w:tcBorders>
                  <w:shd w:val="clear" w:color="auto" w:fill="auto"/>
                  <w:noWrap/>
                  <w:vAlign w:val="center"/>
                  <w:hideMark/>
                </w:tcPr>
                <w:p w14:paraId="751460F2"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Superior a 70%</w:t>
                  </w:r>
                </w:p>
              </w:tc>
              <w:tc>
                <w:tcPr>
                  <w:tcW w:w="1422" w:type="dxa"/>
                  <w:tcBorders>
                    <w:top w:val="nil"/>
                    <w:left w:val="nil"/>
                    <w:bottom w:val="single" w:sz="4" w:space="0" w:color="000000"/>
                    <w:right w:val="single" w:sz="4" w:space="0" w:color="000000"/>
                  </w:tcBorders>
                  <w:shd w:val="clear" w:color="auto" w:fill="auto"/>
                  <w:noWrap/>
                  <w:vAlign w:val="center"/>
                  <w:hideMark/>
                </w:tcPr>
                <w:p w14:paraId="29D81E46"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Gravíssima</w:t>
                  </w:r>
                </w:p>
              </w:tc>
              <w:tc>
                <w:tcPr>
                  <w:tcW w:w="6259" w:type="dxa"/>
                  <w:tcBorders>
                    <w:top w:val="nil"/>
                    <w:left w:val="nil"/>
                    <w:bottom w:val="single" w:sz="4" w:space="0" w:color="000000"/>
                    <w:right w:val="single" w:sz="4" w:space="0" w:color="000000"/>
                  </w:tcBorders>
                  <w:shd w:val="clear" w:color="auto" w:fill="auto"/>
                  <w:vAlign w:val="center"/>
                  <w:hideMark/>
                </w:tcPr>
                <w:p w14:paraId="630E2EBB"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Chance muito grande de existir requisitos com falhas</w:t>
                  </w:r>
                </w:p>
              </w:tc>
            </w:tr>
            <w:tr w:rsidR="00283320" w:rsidRPr="00283320" w14:paraId="52F0A609" w14:textId="77777777" w:rsidTr="00283320">
              <w:trPr>
                <w:trHeight w:val="390"/>
              </w:trPr>
              <w:tc>
                <w:tcPr>
                  <w:tcW w:w="1164" w:type="dxa"/>
                  <w:tcBorders>
                    <w:top w:val="nil"/>
                    <w:left w:val="single" w:sz="4" w:space="0" w:color="000000"/>
                    <w:bottom w:val="single" w:sz="4" w:space="0" w:color="000000"/>
                    <w:right w:val="single" w:sz="4" w:space="0" w:color="000000"/>
                  </w:tcBorders>
                  <w:shd w:val="clear" w:color="auto" w:fill="auto"/>
                  <w:noWrap/>
                  <w:vAlign w:val="center"/>
                  <w:hideMark/>
                </w:tcPr>
                <w:p w14:paraId="1D5D5A43"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Superior a 40%</w:t>
                  </w:r>
                </w:p>
              </w:tc>
              <w:tc>
                <w:tcPr>
                  <w:tcW w:w="1422" w:type="dxa"/>
                  <w:tcBorders>
                    <w:top w:val="nil"/>
                    <w:left w:val="nil"/>
                    <w:bottom w:val="single" w:sz="4" w:space="0" w:color="000000"/>
                    <w:right w:val="single" w:sz="4" w:space="0" w:color="000000"/>
                  </w:tcBorders>
                  <w:shd w:val="clear" w:color="auto" w:fill="auto"/>
                  <w:noWrap/>
                  <w:vAlign w:val="center"/>
                  <w:hideMark/>
                </w:tcPr>
                <w:p w14:paraId="215C8E9D"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Grave</w:t>
                  </w:r>
                </w:p>
              </w:tc>
              <w:tc>
                <w:tcPr>
                  <w:tcW w:w="6259" w:type="dxa"/>
                  <w:tcBorders>
                    <w:top w:val="nil"/>
                    <w:left w:val="nil"/>
                    <w:bottom w:val="single" w:sz="4" w:space="0" w:color="000000"/>
                    <w:right w:val="single" w:sz="4" w:space="0" w:color="000000"/>
                  </w:tcBorders>
                  <w:shd w:val="clear" w:color="auto" w:fill="auto"/>
                  <w:vAlign w:val="center"/>
                  <w:hideMark/>
                </w:tcPr>
                <w:p w14:paraId="76D7E171"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Chance grande de existir requisitos com falhas</w:t>
                  </w:r>
                </w:p>
              </w:tc>
            </w:tr>
            <w:tr w:rsidR="00283320" w:rsidRPr="00283320" w14:paraId="469F02E1" w14:textId="77777777" w:rsidTr="00283320">
              <w:trPr>
                <w:trHeight w:val="375"/>
              </w:trPr>
              <w:tc>
                <w:tcPr>
                  <w:tcW w:w="1164" w:type="dxa"/>
                  <w:tcBorders>
                    <w:top w:val="nil"/>
                    <w:left w:val="single" w:sz="4" w:space="0" w:color="000000"/>
                    <w:bottom w:val="single" w:sz="4" w:space="0" w:color="000000"/>
                    <w:right w:val="single" w:sz="4" w:space="0" w:color="000000"/>
                  </w:tcBorders>
                  <w:shd w:val="clear" w:color="auto" w:fill="auto"/>
                  <w:noWrap/>
                  <w:vAlign w:val="center"/>
                  <w:hideMark/>
                </w:tcPr>
                <w:p w14:paraId="751E7604"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lastRenderedPageBreak/>
                    <w:t>Superior a 10%</w:t>
                  </w:r>
                </w:p>
              </w:tc>
              <w:tc>
                <w:tcPr>
                  <w:tcW w:w="1422" w:type="dxa"/>
                  <w:tcBorders>
                    <w:top w:val="nil"/>
                    <w:left w:val="nil"/>
                    <w:bottom w:val="single" w:sz="4" w:space="0" w:color="000000"/>
                    <w:right w:val="single" w:sz="4" w:space="0" w:color="000000"/>
                  </w:tcBorders>
                  <w:shd w:val="clear" w:color="auto" w:fill="auto"/>
                  <w:noWrap/>
                  <w:vAlign w:val="center"/>
                  <w:hideMark/>
                </w:tcPr>
                <w:p w14:paraId="2CA273FC"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Média</w:t>
                  </w:r>
                </w:p>
              </w:tc>
              <w:tc>
                <w:tcPr>
                  <w:tcW w:w="6259" w:type="dxa"/>
                  <w:tcBorders>
                    <w:top w:val="nil"/>
                    <w:left w:val="nil"/>
                    <w:bottom w:val="single" w:sz="4" w:space="0" w:color="000000"/>
                    <w:right w:val="single" w:sz="4" w:space="0" w:color="000000"/>
                  </w:tcBorders>
                  <w:shd w:val="clear" w:color="auto" w:fill="auto"/>
                  <w:vAlign w:val="center"/>
                  <w:hideMark/>
                </w:tcPr>
                <w:p w14:paraId="6F486030"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Chance média de existir requisitos com falhas</w:t>
                  </w:r>
                </w:p>
              </w:tc>
            </w:tr>
            <w:tr w:rsidR="00283320" w:rsidRPr="00283320" w14:paraId="1B9D964E" w14:textId="77777777" w:rsidTr="00283320">
              <w:trPr>
                <w:trHeight w:val="288"/>
              </w:trPr>
              <w:tc>
                <w:tcPr>
                  <w:tcW w:w="1164" w:type="dxa"/>
                  <w:tcBorders>
                    <w:top w:val="nil"/>
                    <w:left w:val="nil"/>
                    <w:bottom w:val="nil"/>
                    <w:right w:val="nil"/>
                  </w:tcBorders>
                  <w:shd w:val="clear" w:color="auto" w:fill="auto"/>
                  <w:noWrap/>
                  <w:vAlign w:val="bottom"/>
                  <w:hideMark/>
                </w:tcPr>
                <w:p w14:paraId="5D3E4BE0"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p>
              </w:tc>
              <w:tc>
                <w:tcPr>
                  <w:tcW w:w="1422" w:type="dxa"/>
                  <w:tcBorders>
                    <w:top w:val="nil"/>
                    <w:left w:val="nil"/>
                    <w:bottom w:val="nil"/>
                    <w:right w:val="nil"/>
                  </w:tcBorders>
                  <w:shd w:val="clear" w:color="auto" w:fill="auto"/>
                  <w:noWrap/>
                  <w:vAlign w:val="bottom"/>
                  <w:hideMark/>
                </w:tcPr>
                <w:p w14:paraId="39F1BDEC"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p>
              </w:tc>
              <w:tc>
                <w:tcPr>
                  <w:tcW w:w="6259" w:type="dxa"/>
                  <w:tcBorders>
                    <w:top w:val="nil"/>
                    <w:left w:val="nil"/>
                    <w:bottom w:val="nil"/>
                    <w:right w:val="nil"/>
                  </w:tcBorders>
                  <w:shd w:val="clear" w:color="auto" w:fill="auto"/>
                  <w:noWrap/>
                  <w:vAlign w:val="bottom"/>
                  <w:hideMark/>
                </w:tcPr>
                <w:p w14:paraId="0A0FCFA5" w14:textId="77777777" w:rsidR="00283320" w:rsidRPr="00283320" w:rsidRDefault="00283320" w:rsidP="00283320">
                  <w:pPr>
                    <w:suppressAutoHyphens w:val="0"/>
                    <w:spacing w:after="0" w:line="240" w:lineRule="auto"/>
                    <w:rPr>
                      <w:rFonts w:ascii="Arial" w:eastAsia="Times New Roman" w:hAnsi="Arial" w:cs="Arial"/>
                      <w:color w:val="auto"/>
                      <w:kern w:val="0"/>
                      <w:lang w:eastAsia="pt-BR"/>
                    </w:rPr>
                  </w:pPr>
                </w:p>
              </w:tc>
            </w:tr>
            <w:tr w:rsidR="00283320" w:rsidRPr="00283320" w14:paraId="0487AA52" w14:textId="77777777" w:rsidTr="00283320">
              <w:trPr>
                <w:trHeight w:val="288"/>
              </w:trPr>
              <w:tc>
                <w:tcPr>
                  <w:tcW w:w="25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9BEC01"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Termo</w:t>
                  </w:r>
                </w:p>
              </w:tc>
              <w:tc>
                <w:tcPr>
                  <w:tcW w:w="6259" w:type="dxa"/>
                  <w:tcBorders>
                    <w:top w:val="single" w:sz="4" w:space="0" w:color="000000"/>
                    <w:left w:val="nil"/>
                    <w:bottom w:val="single" w:sz="4" w:space="0" w:color="000000"/>
                    <w:right w:val="single" w:sz="4" w:space="0" w:color="000000"/>
                  </w:tcBorders>
                  <w:shd w:val="clear" w:color="auto" w:fill="auto"/>
                  <w:noWrap/>
                  <w:vAlign w:val="center"/>
                  <w:hideMark/>
                </w:tcPr>
                <w:p w14:paraId="03B9A8A6"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Definição</w:t>
                  </w:r>
                </w:p>
              </w:tc>
            </w:tr>
            <w:tr w:rsidR="00283320" w:rsidRPr="00283320" w14:paraId="35E4C3B2" w14:textId="77777777" w:rsidTr="00283320">
              <w:trPr>
                <w:trHeight w:val="288"/>
              </w:trPr>
              <w:tc>
                <w:tcPr>
                  <w:tcW w:w="8845"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9DC03D"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Impacto: Gerar o cancelamento do projeto</w:t>
                  </w:r>
                </w:p>
              </w:tc>
            </w:tr>
            <w:tr w:rsidR="00283320" w:rsidRPr="00283320" w14:paraId="2CBCC103" w14:textId="77777777" w:rsidTr="00283320">
              <w:trPr>
                <w:trHeight w:val="345"/>
              </w:trPr>
              <w:tc>
                <w:tcPr>
                  <w:tcW w:w="25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344DD8"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3+ falhas - Gravíssima</w:t>
                  </w:r>
                </w:p>
              </w:tc>
              <w:tc>
                <w:tcPr>
                  <w:tcW w:w="6259" w:type="dxa"/>
                  <w:tcBorders>
                    <w:top w:val="nil"/>
                    <w:left w:val="nil"/>
                    <w:bottom w:val="single" w:sz="4" w:space="0" w:color="000000"/>
                    <w:right w:val="single" w:sz="4" w:space="0" w:color="000000"/>
                  </w:tcBorders>
                  <w:shd w:val="clear" w:color="auto" w:fill="auto"/>
                  <w:vAlign w:val="center"/>
                  <w:hideMark/>
                </w:tcPr>
                <w:p w14:paraId="059B2A91"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O projeto da organização deve ser cancelado</w:t>
                  </w:r>
                </w:p>
              </w:tc>
            </w:tr>
            <w:tr w:rsidR="00283320" w:rsidRPr="00283320" w14:paraId="09B2A1FD" w14:textId="77777777" w:rsidTr="00283320">
              <w:trPr>
                <w:trHeight w:val="345"/>
              </w:trPr>
              <w:tc>
                <w:tcPr>
                  <w:tcW w:w="25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455CBD"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2 falhas - Grave</w:t>
                  </w:r>
                </w:p>
              </w:tc>
              <w:tc>
                <w:tcPr>
                  <w:tcW w:w="6259" w:type="dxa"/>
                  <w:tcBorders>
                    <w:top w:val="nil"/>
                    <w:left w:val="nil"/>
                    <w:bottom w:val="single" w:sz="4" w:space="0" w:color="000000"/>
                    <w:right w:val="single" w:sz="4" w:space="0" w:color="000000"/>
                  </w:tcBorders>
                  <w:shd w:val="clear" w:color="auto" w:fill="auto"/>
                  <w:vAlign w:val="center"/>
                  <w:hideMark/>
                </w:tcPr>
                <w:p w14:paraId="6003B7E4"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Nova análise do cenário do negócio + impacto nas outras restrições conflitantes (Escopo, Cronograma, Orçamento, Recursos)</w:t>
                  </w:r>
                </w:p>
              </w:tc>
            </w:tr>
            <w:tr w:rsidR="00283320" w:rsidRPr="00283320" w14:paraId="1EDFCECF" w14:textId="77777777" w:rsidTr="00283320">
              <w:trPr>
                <w:trHeight w:val="375"/>
              </w:trPr>
              <w:tc>
                <w:tcPr>
                  <w:tcW w:w="25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FD1990" w14:textId="77777777" w:rsidR="00283320" w:rsidRPr="00283320" w:rsidRDefault="00283320" w:rsidP="00283320">
                  <w:pPr>
                    <w:suppressAutoHyphens w:val="0"/>
                    <w:spacing w:after="0" w:line="240" w:lineRule="auto"/>
                    <w:jc w:val="center"/>
                    <w:rPr>
                      <w:rFonts w:ascii="Arial" w:eastAsia="Times New Roman" w:hAnsi="Arial" w:cs="Arial"/>
                      <w:b/>
                      <w:bCs/>
                      <w:color w:val="auto"/>
                      <w:kern w:val="0"/>
                      <w:lang w:eastAsia="pt-BR"/>
                    </w:rPr>
                  </w:pPr>
                  <w:r w:rsidRPr="00283320">
                    <w:rPr>
                      <w:rFonts w:ascii="Arial" w:eastAsia="Times New Roman" w:hAnsi="Arial" w:cs="Arial"/>
                      <w:b/>
                      <w:bCs/>
                      <w:color w:val="auto"/>
                      <w:kern w:val="0"/>
                      <w:lang w:eastAsia="pt-BR"/>
                    </w:rPr>
                    <w:t>1 falha - Média</w:t>
                  </w:r>
                </w:p>
              </w:tc>
              <w:tc>
                <w:tcPr>
                  <w:tcW w:w="6259" w:type="dxa"/>
                  <w:tcBorders>
                    <w:top w:val="nil"/>
                    <w:left w:val="nil"/>
                    <w:bottom w:val="single" w:sz="4" w:space="0" w:color="000000"/>
                    <w:right w:val="single" w:sz="4" w:space="0" w:color="000000"/>
                  </w:tcBorders>
                  <w:shd w:val="clear" w:color="auto" w:fill="auto"/>
                  <w:vAlign w:val="center"/>
                  <w:hideMark/>
                </w:tcPr>
                <w:p w14:paraId="1CCA7B10" w14:textId="77777777" w:rsidR="00283320" w:rsidRPr="00283320" w:rsidRDefault="00283320" w:rsidP="00283320">
                  <w:pPr>
                    <w:suppressAutoHyphens w:val="0"/>
                    <w:spacing w:after="0" w:line="240" w:lineRule="auto"/>
                    <w:jc w:val="center"/>
                    <w:rPr>
                      <w:rFonts w:ascii="Arial" w:eastAsia="Times New Roman" w:hAnsi="Arial" w:cs="Arial"/>
                      <w:color w:val="auto"/>
                      <w:kern w:val="0"/>
                      <w:lang w:eastAsia="pt-BR"/>
                    </w:rPr>
                  </w:pPr>
                  <w:r w:rsidRPr="00283320">
                    <w:rPr>
                      <w:rFonts w:ascii="Arial" w:eastAsia="Times New Roman" w:hAnsi="Arial" w:cs="Arial"/>
                      <w:color w:val="auto"/>
                      <w:kern w:val="0"/>
                      <w:lang w:eastAsia="pt-BR"/>
                    </w:rPr>
                    <w:t>Nova análise do cenário do negócio</w:t>
                  </w:r>
                </w:p>
              </w:tc>
            </w:tr>
          </w:tbl>
          <w:p w14:paraId="7BF76820" w14:textId="77777777" w:rsidR="00283320" w:rsidRDefault="00283320" w:rsidP="00B127E7">
            <w:pPr>
              <w:spacing w:after="0" w:line="360" w:lineRule="auto"/>
              <w:rPr>
                <w:rFonts w:ascii="Arial" w:eastAsia="Times New Roman" w:hAnsi="Arial" w:cs="Arial"/>
                <w:sz w:val="24"/>
                <w:szCs w:val="24"/>
                <w:lang w:eastAsia="pt-BR"/>
              </w:rPr>
            </w:pPr>
          </w:p>
        </w:tc>
      </w:tr>
    </w:tbl>
    <w:p w14:paraId="39E3877D" w14:textId="685E5DE0" w:rsidR="00BA468A" w:rsidRPr="007F134F" w:rsidRDefault="00BA468A" w:rsidP="00BA468A">
      <w:pPr>
        <w:pStyle w:val="TabelaTCC"/>
        <w:rPr>
          <w:rFonts w:eastAsia="Times New Roman"/>
          <w:sz w:val="24"/>
          <w:szCs w:val="24"/>
          <w:lang w:eastAsia="pt-BR"/>
        </w:rPr>
      </w:pPr>
      <w:ins w:id="1458" w:author="Michel Oliveira" w:date="2020-11-23T19:48:00Z">
        <w:r w:rsidRPr="00627E81">
          <w:rPr>
            <w:b/>
            <w:szCs w:val="24"/>
          </w:rPr>
          <w:lastRenderedPageBreak/>
          <w:t xml:space="preserve">Tabela </w:t>
        </w:r>
      </w:ins>
      <w:r>
        <w:rPr>
          <w:b/>
          <w:szCs w:val="24"/>
        </w:rPr>
        <w:t>4</w:t>
      </w:r>
      <w:r w:rsidRPr="00627E81">
        <w:rPr>
          <w:b/>
          <w:szCs w:val="24"/>
        </w:rPr>
        <w:t xml:space="preserve"> </w:t>
      </w:r>
      <w:r w:rsidRPr="00627E81">
        <w:rPr>
          <w:szCs w:val="24"/>
        </w:rPr>
        <w:t xml:space="preserve">– </w:t>
      </w:r>
      <w:r>
        <w:rPr>
          <w:szCs w:val="24"/>
        </w:rPr>
        <w:t>A</w:t>
      </w:r>
      <w:r w:rsidRPr="00BA468A">
        <w:rPr>
          <w:szCs w:val="24"/>
        </w:rPr>
        <w:t xml:space="preserve">nálises qualitativas de probabilidade </w:t>
      </w:r>
      <w:r>
        <w:rPr>
          <w:szCs w:val="24"/>
        </w:rPr>
        <w:t>e</w:t>
      </w:r>
      <w:r w:rsidRPr="00BA468A">
        <w:rPr>
          <w:szCs w:val="24"/>
        </w:rPr>
        <w:t xml:space="preserve"> impacto para a tarefa "Analisar cenário do negócio".</w:t>
      </w:r>
      <w:r w:rsidRPr="00627E81">
        <w:rPr>
          <w:szCs w:val="24"/>
        </w:rPr>
        <w:t xml:space="preserve"> (Fonte: Próprio Autor).</w:t>
      </w:r>
    </w:p>
    <w:p w14:paraId="7E92626A" w14:textId="77777777" w:rsidR="00B127E7" w:rsidRPr="007F134F" w:rsidRDefault="00B127E7" w:rsidP="001A7A01">
      <w:pPr>
        <w:spacing w:after="0" w:line="360" w:lineRule="auto"/>
        <w:rPr>
          <w:ins w:id="1459" w:author="HP" w:date="2020-11-21T18:18:00Z"/>
          <w:rFonts w:ascii="Arial" w:eastAsia="Times New Roman" w:hAnsi="Arial" w:cs="Arial"/>
          <w:sz w:val="24"/>
          <w:szCs w:val="24"/>
          <w:lang w:eastAsia="pt-BR"/>
        </w:rPr>
      </w:pPr>
    </w:p>
    <w:p w14:paraId="04FAA0BD" w14:textId="4BB9EE5F" w:rsidR="00D27222" w:rsidRPr="007F134F" w:rsidRDefault="00644438">
      <w:pPr>
        <w:pStyle w:val="Ttulo3"/>
        <w:pPrChange w:id="1460" w:author="HP" w:date="2020-11-21T18:38:00Z">
          <w:pPr>
            <w:pStyle w:val="Ttulo1"/>
          </w:pPr>
        </w:pPrChange>
      </w:pPr>
      <w:bookmarkStart w:id="1461" w:name="_Toc56876214"/>
      <w:bookmarkStart w:id="1462" w:name="_Toc56876325"/>
      <w:bookmarkStart w:id="1463" w:name="_Toc58248407"/>
      <w:commentRangeStart w:id="1464"/>
      <w:commentRangeEnd w:id="1464"/>
      <w:ins w:id="1465" w:author="HP" w:date="2020-11-21T18:19:00Z">
        <w:r w:rsidRPr="007F134F">
          <w:rPr>
            <w:rStyle w:val="Refdecomentrio"/>
            <w:rFonts w:cs="Arial"/>
          </w:rPr>
          <w:commentReference w:id="1464"/>
        </w:r>
      </w:ins>
      <w:bookmarkStart w:id="1466" w:name="_Toc54946001"/>
      <w:bookmarkEnd w:id="1461"/>
      <w:bookmarkEnd w:id="1462"/>
      <w:r w:rsidR="000F609B" w:rsidRPr="007F134F">
        <w:rPr>
          <w:rFonts w:cs="Arial"/>
          <w:rPrChange w:id="1467" w:author="HP" w:date="2020-11-21T18:37:00Z">
            <w:rPr>
              <w:rFonts w:eastAsia="Arial" w:cs="Arial"/>
              <w:bCs/>
              <w:caps/>
              <w:color w:val="000000"/>
              <w:sz w:val="25"/>
              <w:szCs w:val="24"/>
            </w:rPr>
          </w:rPrChange>
        </w:rPr>
        <w:t xml:space="preserve">4.2.1 </w:t>
      </w:r>
      <w:r w:rsidR="00D27222" w:rsidRPr="007F134F">
        <w:rPr>
          <w:rFonts w:cs="Arial"/>
          <w:rPrChange w:id="1468" w:author="HP" w:date="2020-11-21T18:37:00Z">
            <w:rPr>
              <w:rFonts w:eastAsia="Arial" w:cs="Arial"/>
              <w:caps/>
              <w:color w:val="000000"/>
              <w:sz w:val="25"/>
              <w:szCs w:val="24"/>
            </w:rPr>
          </w:rPrChange>
        </w:rPr>
        <w:t>Risco 1: Tarefa “Analisar cenário do negócio</w:t>
      </w:r>
      <w:bookmarkEnd w:id="1466"/>
      <w:r w:rsidR="00D27222" w:rsidRPr="007F134F">
        <w:rPr>
          <w:rFonts w:cs="Arial"/>
          <w:rPrChange w:id="1469" w:author="HP" w:date="2020-11-21T18:37:00Z">
            <w:rPr>
              <w:rFonts w:eastAsia="Arial" w:cs="Arial"/>
              <w:caps/>
              <w:color w:val="000000"/>
              <w:sz w:val="25"/>
              <w:szCs w:val="24"/>
            </w:rPr>
          </w:rPrChange>
        </w:rPr>
        <w:t>”</w:t>
      </w:r>
      <w:bookmarkEnd w:id="1463"/>
    </w:p>
    <w:p w14:paraId="1DF528D6" w14:textId="77777777" w:rsidR="00D27222" w:rsidRPr="007F134F" w:rsidRDefault="00D27222">
      <w:pPr>
        <w:pStyle w:val="Corpodetexto"/>
        <w:spacing w:line="360" w:lineRule="auto"/>
        <w:rPr>
          <w:rFonts w:ascii="Arial" w:hAnsi="Arial" w:cs="Arial"/>
          <w:color w:val="auto"/>
          <w:rPrChange w:id="1470" w:author="HP" w:date="2020-11-21T18:37:00Z">
            <w:rPr>
              <w:color w:val="auto"/>
            </w:rPr>
          </w:rPrChange>
        </w:rPr>
        <w:pPrChange w:id="1471" w:author="HP" w:date="2020-11-21T18:38:00Z">
          <w:pPr>
            <w:pStyle w:val="Corpodetexto"/>
          </w:pPr>
        </w:pPrChange>
      </w:pPr>
    </w:p>
    <w:p w14:paraId="612C59BB" w14:textId="77777777" w:rsidR="00D27222" w:rsidRPr="007F134F" w:rsidRDefault="00D27222">
      <w:pPr>
        <w:pStyle w:val="Corpodetexto"/>
        <w:numPr>
          <w:ilvl w:val="0"/>
          <w:numId w:val="20"/>
        </w:numPr>
        <w:spacing w:line="360" w:lineRule="auto"/>
        <w:jc w:val="both"/>
        <w:rPr>
          <w:rFonts w:ascii="Arial" w:hAnsi="Arial" w:cs="Arial"/>
          <w:bCs/>
          <w:color w:val="auto"/>
          <w:sz w:val="24"/>
          <w:szCs w:val="24"/>
        </w:rPr>
        <w:pPrChange w:id="147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
          <w:i/>
          <w:iCs/>
          <w:color w:val="auto"/>
          <w:sz w:val="24"/>
          <w:szCs w:val="24"/>
          <w:u w:val="single"/>
        </w:rPr>
        <w:t>:</w:t>
      </w:r>
      <w:r w:rsidRPr="007F134F">
        <w:rPr>
          <w:rFonts w:ascii="Arial" w:hAnsi="Arial" w:cs="Arial"/>
          <w:bCs/>
          <w:color w:val="auto"/>
          <w:sz w:val="24"/>
          <w:szCs w:val="24"/>
        </w:rPr>
        <w:t xml:space="preserve"> Projeto iniciar com erros, podendo gerar o cancelamento.</w:t>
      </w:r>
    </w:p>
    <w:p w14:paraId="7D7B396A"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47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color w:val="auto"/>
          <w:sz w:val="24"/>
          <w:szCs w:val="24"/>
          <w:lang w:eastAsia="pt-BR"/>
        </w:rPr>
        <w:t xml:space="preserve"> </w:t>
      </w:r>
      <w:r w:rsidRPr="007F134F">
        <w:rPr>
          <w:rFonts w:ascii="Arial" w:hAnsi="Arial" w:cs="Arial"/>
          <w:bCs/>
          <w:color w:val="auto"/>
          <w:sz w:val="24"/>
          <w:szCs w:val="24"/>
        </w:rPr>
        <w:t>O risco pode trazer impactos para outras áreas conflitantes prejudicando o cronograma do projeto e a qualidade.</w:t>
      </w:r>
    </w:p>
    <w:p w14:paraId="7B569994"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47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auto"/>
          <w:sz w:val="24"/>
          <w:szCs w:val="24"/>
          <w:lang w:eastAsia="pt-BR"/>
        </w:rPr>
        <w:t xml:space="preserve"> A equipe envolvida em primeiro momento no projeto possui dificuldade de entender</w:t>
      </w:r>
      <w:r w:rsidRPr="007F134F">
        <w:rPr>
          <w:rFonts w:ascii="Arial" w:hAnsi="Arial" w:cs="Arial"/>
          <w:sz w:val="24"/>
          <w:szCs w:val="24"/>
          <w:lang w:eastAsia="pt-BR"/>
        </w:rPr>
        <w:t xml:space="preserve"> o funcionamento do negócio e com isso se tem o risco do projeto se iniciar com erros, até mesmo gerar o cancelamento.</w:t>
      </w:r>
    </w:p>
    <w:p w14:paraId="444ECF8E"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47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 xml:space="preserve">Matriz de Risco: </w:t>
      </w:r>
    </w:p>
    <w:p w14:paraId="4BF75A04" w14:textId="5F06D3E1" w:rsidR="005217C8" w:rsidRPr="007F134F" w:rsidRDefault="00E67667" w:rsidP="005217C8">
      <w:pPr>
        <w:keepNext/>
        <w:spacing w:line="360" w:lineRule="auto"/>
        <w:ind w:left="360"/>
        <w:jc w:val="center"/>
        <w:rPr>
          <w:rFonts w:ascii="Arial" w:hAnsi="Arial" w:cs="Arial"/>
        </w:rPr>
      </w:pPr>
      <w:r>
        <w:rPr>
          <w:rFonts w:ascii="Arial" w:hAnsi="Arial" w:cs="Arial"/>
          <w:noProof/>
          <w:lang w:eastAsia="pt-BR"/>
        </w:rPr>
        <w:drawing>
          <wp:inline distT="0" distB="0" distL="0" distR="0" wp14:anchorId="15FEAA4E" wp14:editId="7FA87EDE">
            <wp:extent cx="5602203" cy="20574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6167" cy="2062528"/>
                    </a:xfrm>
                    <a:prstGeom prst="rect">
                      <a:avLst/>
                    </a:prstGeom>
                    <a:noFill/>
                  </pic:spPr>
                </pic:pic>
              </a:graphicData>
            </a:graphic>
          </wp:inline>
        </w:drawing>
      </w:r>
      <w:bookmarkStart w:id="1476" w:name="_Hlk57221964"/>
    </w:p>
    <w:p w14:paraId="49B5E1C6" w14:textId="1A27C0B9" w:rsidR="005217C8" w:rsidRPr="007F134F" w:rsidRDefault="005217C8" w:rsidP="005217C8">
      <w:pPr>
        <w:pStyle w:val="Legenda"/>
        <w:jc w:val="center"/>
        <w:rPr>
          <w:rFonts w:ascii="Arial" w:hAnsi="Arial" w:cs="Arial"/>
          <w:i w:val="0"/>
          <w:iCs w:val="0"/>
        </w:rPr>
      </w:pPr>
      <w:bookmarkStart w:id="1477" w:name="_Toc58248354"/>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6</w:t>
      </w:r>
      <w:r w:rsidRPr="000D2A09">
        <w:rPr>
          <w:rFonts w:ascii="Arial" w:hAnsi="Arial" w:cs="Arial"/>
          <w:b/>
          <w:bCs/>
          <w:i w:val="0"/>
          <w:iCs w:val="0"/>
          <w:sz w:val="20"/>
        </w:rPr>
        <w:fldChar w:fldCharType="end"/>
      </w:r>
      <w:r w:rsidRPr="000D2A09">
        <w:rPr>
          <w:rFonts w:ascii="Arial" w:hAnsi="Arial" w:cs="Arial"/>
          <w:i w:val="0"/>
          <w:iCs w:val="0"/>
          <w:sz w:val="20"/>
        </w:rPr>
        <w:t xml:space="preserve"> – Risco 1: Projeto iniciar com erros, podendo gerar o cancelamento (Fonte: Próprio Autor).</w:t>
      </w:r>
      <w:bookmarkEnd w:id="1477"/>
    </w:p>
    <w:p w14:paraId="1E7D601E" w14:textId="17950BEE" w:rsidR="00D27222" w:rsidRPr="007F134F" w:rsidRDefault="00D27222">
      <w:pPr>
        <w:spacing w:line="360" w:lineRule="auto"/>
        <w:ind w:left="360"/>
        <w:jc w:val="center"/>
        <w:rPr>
          <w:rStyle w:val="FiguraTCCChar"/>
          <w:i/>
          <w:iCs/>
        </w:rPr>
        <w:pPrChange w:id="1478" w:author="HP" w:date="2020-11-21T18:38:00Z">
          <w:pPr>
            <w:ind w:left="360"/>
            <w:jc w:val="center"/>
          </w:pPr>
        </w:pPrChange>
      </w:pPr>
      <w:r w:rsidRPr="007F134F">
        <w:rPr>
          <w:rStyle w:val="FiguraTCCChar"/>
        </w:rPr>
        <w:t xml:space="preserve"> </w:t>
      </w:r>
      <w:bookmarkEnd w:id="1476"/>
    </w:p>
    <w:p w14:paraId="1ECBD667"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47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Medida de Tratamento:</w:t>
      </w:r>
      <w:r w:rsidRPr="007F134F">
        <w:rPr>
          <w:rFonts w:ascii="Arial" w:hAnsi="Arial" w:cs="Arial"/>
          <w:color w:val="auto"/>
          <w:sz w:val="24"/>
          <w:szCs w:val="24"/>
          <w:lang w:eastAsia="pt-BR"/>
        </w:rPr>
        <w:t xml:space="preserve"> </w:t>
      </w:r>
      <w:r w:rsidRPr="007F134F">
        <w:rPr>
          <w:rFonts w:ascii="Arial" w:hAnsi="Arial" w:cs="Arial"/>
          <w:sz w:val="24"/>
          <w:szCs w:val="24"/>
          <w:lang w:eastAsia="pt-BR"/>
        </w:rPr>
        <w:t>As matrizes de riscos foram desenvolvidas para tornar eficaz o direcionamento do trabalho, ou seja, para ajudar a saber quais os riscos começar a tratativa. O risco deve ser aceito e a forma de minimizar o risco eminente de acontecer pois o impacto é gravíssimo e tem uma probabilidade alta de acontecer.</w:t>
      </w:r>
    </w:p>
    <w:p w14:paraId="0CECE95D"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48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w:t>
      </w:r>
      <w:r w:rsidRPr="007F134F">
        <w:rPr>
          <w:rFonts w:ascii="Arial" w:hAnsi="Arial" w:cs="Arial"/>
          <w:sz w:val="24"/>
          <w:szCs w:val="24"/>
          <w:lang w:eastAsia="pt-BR"/>
        </w:rPr>
        <w:t xml:space="preserve">O uso ferramentas e técnicas de coleta de dados seria uma forma ágil de minimizar o risco de concretizar. Por se tratar de um risco que pode trazer resultados drásticos ao projeto, a equipe deve tomar ação de desencorajar, prevenindo que ele não ocorra e monitorar. Brainstorming é a mais conhecida das técnicas de geração de ideias. Foi originalmente desenvolvida por Osborn, em 1938. Em inglês, quer dizer “tempestade cerebral”. </w:t>
      </w:r>
    </w:p>
    <w:p w14:paraId="77C1543F" w14:textId="77777777" w:rsidR="00D27222" w:rsidRPr="007F134F" w:rsidRDefault="00D27222">
      <w:pPr>
        <w:pStyle w:val="Corpodetexto"/>
        <w:spacing w:line="360" w:lineRule="auto"/>
        <w:ind w:left="360" w:firstLine="348"/>
        <w:jc w:val="both"/>
        <w:rPr>
          <w:rFonts w:ascii="Arial" w:hAnsi="Arial" w:cs="Arial"/>
          <w:sz w:val="24"/>
          <w:szCs w:val="24"/>
          <w:lang w:eastAsia="pt-BR"/>
        </w:rPr>
        <w:pPrChange w:id="1481" w:author="HP" w:date="2020-11-21T18:38:00Z">
          <w:pPr>
            <w:pStyle w:val="Corpodetexto"/>
            <w:ind w:left="360" w:firstLine="348"/>
            <w:jc w:val="both"/>
          </w:pPr>
        </w:pPrChange>
      </w:pPr>
      <w:r w:rsidRPr="007F134F">
        <w:rPr>
          <w:rFonts w:ascii="Arial" w:hAnsi="Arial" w:cs="Arial"/>
          <w:sz w:val="24"/>
          <w:szCs w:val="24"/>
          <w:lang w:eastAsia="pt-BR"/>
        </w:rPr>
        <w:t>O Brainstorming é uma técnica de ideias em grupo que envolve a contribuição espontânea de todos os participantes. Soluções criativas e inovadoras para os problemas, rompendo com paradigmas estabelecidos, são alcançadas com a utilização de Brainstorming. O clima de envolvimento e motivação gerado pelo Brainstorming assegura melhor qualidade nas decisões tomadas pelo grupo, maior comprometimento com a ação e um sentimento de responsabilidade compartilhado por todos (SEBRAE, 2005).</w:t>
      </w:r>
    </w:p>
    <w:p w14:paraId="4EC9EF52" w14:textId="77777777" w:rsidR="00D27222" w:rsidRPr="007F134F" w:rsidRDefault="00D27222">
      <w:pPr>
        <w:spacing w:line="360" w:lineRule="auto"/>
        <w:ind w:firstLine="360"/>
        <w:jc w:val="center"/>
        <w:rPr>
          <w:rFonts w:ascii="Arial" w:hAnsi="Arial" w:cs="Arial"/>
          <w:b/>
          <w:sz w:val="20"/>
          <w:szCs w:val="20"/>
        </w:rPr>
        <w:pPrChange w:id="1482" w:author="HP" w:date="2020-11-21T18:38:00Z">
          <w:pPr>
            <w:ind w:firstLine="360"/>
            <w:jc w:val="center"/>
          </w:pPr>
        </w:pPrChange>
      </w:pPr>
    </w:p>
    <w:p w14:paraId="33EEEF23" w14:textId="69C66AC4" w:rsidR="00D27222" w:rsidRPr="007F134F" w:rsidRDefault="00644438">
      <w:pPr>
        <w:pStyle w:val="Ttulo3"/>
        <w:pPrChange w:id="1483" w:author="HP" w:date="2020-11-21T18:38:00Z">
          <w:pPr>
            <w:pStyle w:val="Ttulo1"/>
          </w:pPr>
        </w:pPrChange>
      </w:pPr>
      <w:bookmarkStart w:id="1484" w:name="_Hlk54682238"/>
      <w:bookmarkStart w:id="1485" w:name="_Toc54946002"/>
      <w:bookmarkStart w:id="1486" w:name="_Toc58248408"/>
      <w:r w:rsidRPr="007F134F">
        <w:rPr>
          <w:rFonts w:cs="Arial"/>
          <w:rPrChange w:id="1487" w:author="HP" w:date="2020-11-21T18:37:00Z">
            <w:rPr>
              <w:rFonts w:eastAsia="Arial" w:cs="Arial"/>
              <w:bCs/>
              <w:caps/>
              <w:color w:val="000000"/>
              <w:sz w:val="25"/>
              <w:szCs w:val="24"/>
            </w:rPr>
          </w:rPrChange>
        </w:rPr>
        <w:t>4</w:t>
      </w:r>
      <w:r w:rsidR="00D27222" w:rsidRPr="007F134F">
        <w:rPr>
          <w:rFonts w:cs="Arial"/>
          <w:rPrChange w:id="1488" w:author="HP" w:date="2020-11-21T18:37:00Z">
            <w:rPr>
              <w:rFonts w:eastAsia="Arial" w:cs="Arial"/>
              <w:bCs/>
              <w:caps/>
              <w:color w:val="000000"/>
              <w:sz w:val="25"/>
              <w:szCs w:val="24"/>
            </w:rPr>
          </w:rPrChange>
        </w:rPr>
        <w:t>.2.2 Risco 2: Tarefa “Levantar requisitos da atual infraestrutura”</w:t>
      </w:r>
      <w:bookmarkEnd w:id="1486"/>
    </w:p>
    <w:p w14:paraId="7058DD17" w14:textId="77777777" w:rsidR="00D27222" w:rsidRPr="007F134F" w:rsidRDefault="00D27222">
      <w:pPr>
        <w:pStyle w:val="Corpodetexto"/>
        <w:spacing w:line="360" w:lineRule="auto"/>
        <w:rPr>
          <w:rFonts w:ascii="Arial" w:hAnsi="Arial" w:cs="Arial"/>
          <w:b/>
          <w:color w:val="auto"/>
          <w:sz w:val="24"/>
          <w:szCs w:val="24"/>
        </w:rPr>
        <w:pPrChange w:id="1489" w:author="HP" w:date="2020-11-21T18:38:00Z">
          <w:pPr>
            <w:pStyle w:val="Corpodetexto"/>
          </w:pPr>
        </w:pPrChange>
      </w:pPr>
    </w:p>
    <w:p w14:paraId="1C26B138" w14:textId="77777777" w:rsidR="00D27222" w:rsidRPr="007F134F" w:rsidRDefault="00D27222">
      <w:pPr>
        <w:pStyle w:val="Corpodetexto"/>
        <w:numPr>
          <w:ilvl w:val="0"/>
          <w:numId w:val="20"/>
        </w:numPr>
        <w:spacing w:line="360" w:lineRule="auto"/>
        <w:jc w:val="both"/>
        <w:rPr>
          <w:rFonts w:ascii="Arial" w:hAnsi="Arial" w:cs="Arial"/>
          <w:b/>
          <w:i/>
          <w:iCs/>
          <w:color w:val="auto"/>
          <w:sz w:val="24"/>
          <w:szCs w:val="24"/>
          <w:u w:val="single"/>
        </w:rPr>
        <w:pPrChange w:id="1490" w:author="HP" w:date="2020-11-21T18:38:00Z">
          <w:pPr>
            <w:pStyle w:val="Corpodetexto"/>
            <w:numPr>
              <w:numId w:val="20"/>
            </w:numPr>
            <w:ind w:left="720" w:hanging="360"/>
            <w:jc w:val="both"/>
          </w:pPr>
        </w:pPrChange>
      </w:pPr>
      <w:r w:rsidRPr="007F134F">
        <w:rPr>
          <w:rFonts w:ascii="Arial" w:hAnsi="Arial" w:cs="Arial"/>
          <w:b/>
          <w:i/>
          <w:iCs/>
          <w:color w:val="auto"/>
          <w:sz w:val="24"/>
          <w:szCs w:val="24"/>
          <w:u w:val="single"/>
        </w:rPr>
        <w:t>Nome do risco identificado:</w:t>
      </w:r>
      <w:r w:rsidRPr="007F134F">
        <w:rPr>
          <w:rFonts w:ascii="Arial" w:hAnsi="Arial" w:cs="Arial"/>
          <w:bCs/>
          <w:color w:val="auto"/>
          <w:sz w:val="24"/>
          <w:szCs w:val="24"/>
        </w:rPr>
        <w:t xml:space="preserve"> Atraso na entrega devido à erros no cronograma</w:t>
      </w:r>
    </w:p>
    <w:p w14:paraId="1369808C" w14:textId="77777777" w:rsidR="00D27222" w:rsidRPr="007F134F" w:rsidRDefault="00D27222">
      <w:pPr>
        <w:pStyle w:val="Corpodetexto"/>
        <w:numPr>
          <w:ilvl w:val="0"/>
          <w:numId w:val="20"/>
        </w:numPr>
        <w:spacing w:line="360" w:lineRule="auto"/>
        <w:jc w:val="both"/>
        <w:rPr>
          <w:rFonts w:ascii="Arial" w:hAnsi="Arial" w:cs="Arial"/>
          <w:b/>
          <w:i/>
          <w:iCs/>
          <w:color w:val="FF0000"/>
          <w:sz w:val="24"/>
          <w:szCs w:val="24"/>
          <w:u w:val="single"/>
        </w:rPr>
        <w:pPrChange w:id="1491" w:author="HP" w:date="2020-11-21T18:38:00Z">
          <w:pPr>
            <w:pStyle w:val="Corpodetexto"/>
            <w:numPr>
              <w:numId w:val="20"/>
            </w:numPr>
            <w:ind w:left="720" w:hanging="360"/>
            <w:jc w:val="both"/>
          </w:pPr>
        </w:pPrChange>
      </w:pPr>
      <w:r w:rsidRPr="007F134F">
        <w:rPr>
          <w:rFonts w:ascii="Arial" w:hAnsi="Arial" w:cs="Arial"/>
          <w:b/>
          <w:i/>
          <w:iCs/>
          <w:color w:val="auto"/>
          <w:sz w:val="24"/>
          <w:szCs w:val="24"/>
          <w:u w:val="single"/>
        </w:rPr>
        <w:t>Restrição conflitante abordada:</w:t>
      </w:r>
      <w:r w:rsidRPr="007F134F">
        <w:rPr>
          <w:rFonts w:ascii="Arial" w:hAnsi="Arial" w:cs="Arial"/>
          <w:bCs/>
          <w:color w:val="auto"/>
          <w:sz w:val="24"/>
          <w:szCs w:val="24"/>
        </w:rPr>
        <w:t xml:space="preserve"> </w:t>
      </w:r>
      <w:r w:rsidRPr="007F134F">
        <w:rPr>
          <w:rFonts w:ascii="Arial" w:hAnsi="Arial" w:cs="Arial"/>
          <w:sz w:val="24"/>
          <w:szCs w:val="24"/>
          <w:lang w:eastAsia="pt-BR"/>
        </w:rPr>
        <w:t>O levantamento equivocado de informações da infraestrutura atual que a corporação possui pode gerar o retrabalho para ser feito uma nova análise e consigo o risco pode atrasar as entregas pois o cronograma estipulado precisa sofrer novas alterações.</w:t>
      </w:r>
    </w:p>
    <w:p w14:paraId="51752E1C" w14:textId="77777777" w:rsidR="00D27222" w:rsidRPr="007F134F" w:rsidRDefault="00D27222">
      <w:pPr>
        <w:pStyle w:val="Corpodetexto"/>
        <w:numPr>
          <w:ilvl w:val="0"/>
          <w:numId w:val="20"/>
        </w:numPr>
        <w:spacing w:line="360" w:lineRule="auto"/>
        <w:jc w:val="both"/>
        <w:rPr>
          <w:rFonts w:ascii="Arial" w:hAnsi="Arial" w:cs="Arial"/>
          <w:sz w:val="24"/>
          <w:szCs w:val="24"/>
          <w:lang w:eastAsia="pt-BR"/>
        </w:rPr>
        <w:pPrChange w:id="1492" w:author="HP" w:date="2020-11-21T18:38:00Z">
          <w:pPr>
            <w:pStyle w:val="Corpodetexto"/>
            <w:numPr>
              <w:numId w:val="20"/>
            </w:numPr>
            <w:ind w:left="720" w:hanging="360"/>
            <w:jc w:val="both"/>
          </w:pPr>
        </w:pPrChange>
      </w:pPr>
      <w:r w:rsidRPr="007F134F">
        <w:rPr>
          <w:rFonts w:ascii="Arial" w:hAnsi="Arial" w:cs="Arial"/>
          <w:b/>
          <w:i/>
          <w:iCs/>
          <w:color w:val="auto"/>
          <w:sz w:val="24"/>
          <w:szCs w:val="24"/>
          <w:u w:val="single"/>
        </w:rPr>
        <w:t>Justificativa:</w:t>
      </w:r>
      <w:r w:rsidRPr="007F134F">
        <w:rPr>
          <w:rFonts w:ascii="Arial" w:hAnsi="Arial" w:cs="Arial"/>
          <w:bCs/>
          <w:color w:val="auto"/>
          <w:sz w:val="24"/>
          <w:szCs w:val="24"/>
        </w:rPr>
        <w:t xml:space="preserve"> </w:t>
      </w:r>
      <w:r w:rsidRPr="007F134F">
        <w:rPr>
          <w:rFonts w:ascii="Arial" w:hAnsi="Arial" w:cs="Arial"/>
          <w:sz w:val="24"/>
          <w:szCs w:val="24"/>
          <w:lang w:eastAsia="pt-BR"/>
        </w:rPr>
        <w:t xml:space="preserve">No levantamento de requisitos é a etapa mais importante no desenvolvimento de um sistema, pois é o alicerce sob o qual toda a solução vai ser construída. Cabe ao analista de requisitos fazer um bom e cuidadoso </w:t>
      </w:r>
      <w:r w:rsidRPr="007F134F">
        <w:rPr>
          <w:rFonts w:ascii="Arial" w:hAnsi="Arial" w:cs="Arial"/>
          <w:sz w:val="24"/>
          <w:szCs w:val="24"/>
          <w:lang w:eastAsia="pt-BR"/>
        </w:rPr>
        <w:lastRenderedPageBreak/>
        <w:t>trabalho, para que todo o projeto seja desenvolvido com tranquilidade e confiança.</w:t>
      </w:r>
    </w:p>
    <w:p w14:paraId="1776CB4E" w14:textId="77777777" w:rsidR="00D27222" w:rsidRPr="007F134F" w:rsidRDefault="00D27222">
      <w:pPr>
        <w:pStyle w:val="Corpodetexto"/>
        <w:spacing w:line="360" w:lineRule="auto"/>
        <w:ind w:left="360" w:firstLine="348"/>
        <w:jc w:val="both"/>
        <w:rPr>
          <w:rFonts w:ascii="Arial" w:hAnsi="Arial" w:cs="Arial"/>
          <w:sz w:val="24"/>
          <w:szCs w:val="24"/>
          <w:lang w:eastAsia="pt-BR"/>
        </w:rPr>
        <w:pPrChange w:id="1493" w:author="HP" w:date="2020-11-21T18:38:00Z">
          <w:pPr>
            <w:pStyle w:val="Corpodetexto"/>
            <w:ind w:left="360" w:firstLine="348"/>
            <w:jc w:val="both"/>
          </w:pPr>
        </w:pPrChange>
      </w:pPr>
      <w:r w:rsidRPr="007F134F">
        <w:rPr>
          <w:rFonts w:ascii="Arial" w:hAnsi="Arial" w:cs="Arial"/>
          <w:sz w:val="24"/>
          <w:szCs w:val="24"/>
          <w:lang w:eastAsia="pt-BR"/>
        </w:rPr>
        <w:t>De acordo com o Guia PMBOK® do PMI, “requisito é uma condição ou capacidade cuja presença em um produto, serviço ou resultado é exigida para satisfazer um contrato ou outra especificação formalmente imposta”. As expectativas em relação ao negócio são, portanto, requisitos.</w:t>
      </w:r>
    </w:p>
    <w:p w14:paraId="43622EBA" w14:textId="77777777" w:rsidR="00D27222" w:rsidRPr="007F134F" w:rsidRDefault="00D27222">
      <w:pPr>
        <w:pStyle w:val="Corpodetexto"/>
        <w:spacing w:line="360" w:lineRule="auto"/>
        <w:ind w:left="360" w:firstLine="348"/>
        <w:jc w:val="both"/>
        <w:rPr>
          <w:rFonts w:ascii="Arial" w:hAnsi="Arial" w:cs="Arial"/>
          <w:b/>
          <w:i/>
          <w:iCs/>
          <w:color w:val="FF0000"/>
          <w:sz w:val="24"/>
          <w:szCs w:val="24"/>
          <w:u w:val="single"/>
        </w:rPr>
        <w:pPrChange w:id="1494" w:author="HP" w:date="2020-11-21T18:38:00Z">
          <w:pPr>
            <w:pStyle w:val="Corpodetexto"/>
            <w:ind w:left="360" w:firstLine="348"/>
            <w:jc w:val="both"/>
          </w:pPr>
        </w:pPrChange>
      </w:pPr>
      <w:r w:rsidRPr="007F134F">
        <w:rPr>
          <w:rFonts w:ascii="Arial" w:hAnsi="Arial" w:cs="Arial"/>
          <w:sz w:val="24"/>
          <w:szCs w:val="24"/>
          <w:lang w:eastAsia="pt-BR"/>
        </w:rPr>
        <w:t>O processo de Coletar os Requisitos, segundo o PMBOK®, tem o objetivo de definir e documentar as características dos produtos e serviços do projeto que irão satisfazer as necessidades e as expectativas dos stakeholders. Os Requisitos são condições ou capacidades que devem ser supridas pelo produto, serviço, ou resultado do projeto, para satisfazer a um contrato, padrão, especificação ou outro documento formal.</w:t>
      </w:r>
    </w:p>
    <w:p w14:paraId="28A762AC" w14:textId="77777777" w:rsidR="00D27222" w:rsidRPr="007F134F" w:rsidRDefault="00D27222">
      <w:pPr>
        <w:pStyle w:val="Corpodetexto"/>
        <w:numPr>
          <w:ilvl w:val="0"/>
          <w:numId w:val="20"/>
        </w:numPr>
        <w:spacing w:line="360" w:lineRule="auto"/>
        <w:jc w:val="both"/>
        <w:rPr>
          <w:rFonts w:ascii="Arial" w:hAnsi="Arial" w:cs="Arial"/>
          <w:b/>
          <w:i/>
          <w:iCs/>
          <w:color w:val="auto"/>
          <w:sz w:val="24"/>
          <w:szCs w:val="24"/>
          <w:u w:val="single"/>
        </w:rPr>
        <w:pPrChange w:id="1495" w:author="HP" w:date="2020-11-21T18:38:00Z">
          <w:pPr>
            <w:pStyle w:val="Corpodetexto"/>
            <w:numPr>
              <w:numId w:val="20"/>
            </w:numPr>
            <w:ind w:left="720" w:hanging="360"/>
            <w:jc w:val="both"/>
          </w:pPr>
        </w:pPrChange>
      </w:pPr>
      <w:r w:rsidRPr="007F134F">
        <w:rPr>
          <w:rFonts w:ascii="Arial" w:hAnsi="Arial" w:cs="Arial"/>
          <w:b/>
          <w:i/>
          <w:iCs/>
          <w:color w:val="auto"/>
          <w:sz w:val="24"/>
          <w:szCs w:val="24"/>
          <w:u w:val="single"/>
        </w:rPr>
        <w:t>Matriz de Risco:</w:t>
      </w:r>
    </w:p>
    <w:p w14:paraId="1DEF7D2F" w14:textId="426B8C58"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drawing>
          <wp:inline distT="0" distB="0" distL="0" distR="0" wp14:anchorId="7F6FC068" wp14:editId="5490EB62">
            <wp:extent cx="5602203" cy="2057400"/>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5203" cy="2065847"/>
                    </a:xfrm>
                    <a:prstGeom prst="rect">
                      <a:avLst/>
                    </a:prstGeom>
                    <a:noFill/>
                  </pic:spPr>
                </pic:pic>
              </a:graphicData>
            </a:graphic>
          </wp:inline>
        </w:drawing>
      </w:r>
    </w:p>
    <w:p w14:paraId="388136CD" w14:textId="096FD93E" w:rsidR="00D27222" w:rsidRPr="007F134F" w:rsidRDefault="005217C8">
      <w:pPr>
        <w:pStyle w:val="Legenda"/>
        <w:jc w:val="center"/>
        <w:rPr>
          <w:rStyle w:val="FiguraTCCChar"/>
        </w:rPr>
        <w:pPrChange w:id="1496" w:author="HP" w:date="2020-11-21T18:38:00Z">
          <w:pPr>
            <w:ind w:left="360"/>
            <w:jc w:val="center"/>
          </w:pPr>
        </w:pPrChange>
      </w:pPr>
      <w:bookmarkStart w:id="1497" w:name="_Toc58248355"/>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7</w:t>
      </w:r>
      <w:r w:rsidRPr="000D2A09">
        <w:rPr>
          <w:rFonts w:ascii="Arial" w:hAnsi="Arial" w:cs="Arial"/>
          <w:b/>
          <w:bCs/>
          <w:i w:val="0"/>
          <w:iCs w:val="0"/>
          <w:sz w:val="20"/>
        </w:rPr>
        <w:fldChar w:fldCharType="end"/>
      </w:r>
      <w:r w:rsidRPr="000D2A09">
        <w:rPr>
          <w:rFonts w:ascii="Arial" w:hAnsi="Arial" w:cs="Arial"/>
          <w:i w:val="0"/>
          <w:iCs w:val="0"/>
          <w:sz w:val="20"/>
        </w:rPr>
        <w:t xml:space="preserve"> – Risco 2: Atraso na entrega devido à erros no cronograma (Fonte: Próprio Autor).</w:t>
      </w:r>
      <w:bookmarkEnd w:id="1497"/>
    </w:p>
    <w:p w14:paraId="502039E7" w14:textId="77777777" w:rsidR="00D27222" w:rsidRPr="007F134F" w:rsidRDefault="00D27222">
      <w:pPr>
        <w:spacing w:line="360" w:lineRule="auto"/>
        <w:ind w:left="360"/>
        <w:jc w:val="center"/>
        <w:rPr>
          <w:rFonts w:ascii="Arial" w:hAnsi="Arial" w:cs="Arial"/>
          <w:b/>
          <w:sz w:val="20"/>
          <w:szCs w:val="20"/>
        </w:rPr>
        <w:pPrChange w:id="1498" w:author="HP" w:date="2020-11-21T18:38:00Z">
          <w:pPr>
            <w:ind w:left="360"/>
            <w:jc w:val="center"/>
          </w:pPr>
        </w:pPrChange>
      </w:pPr>
    </w:p>
    <w:p w14:paraId="7F5A2E2D" w14:textId="77777777" w:rsidR="00D27222" w:rsidRPr="007F134F" w:rsidRDefault="00D27222">
      <w:pPr>
        <w:pStyle w:val="Corpodetexto"/>
        <w:numPr>
          <w:ilvl w:val="0"/>
          <w:numId w:val="20"/>
        </w:numPr>
        <w:spacing w:line="360" w:lineRule="auto"/>
        <w:jc w:val="both"/>
        <w:rPr>
          <w:rFonts w:ascii="Arial" w:hAnsi="Arial" w:cs="Arial"/>
          <w:b/>
          <w:i/>
          <w:iCs/>
          <w:color w:val="auto"/>
          <w:sz w:val="24"/>
          <w:szCs w:val="24"/>
          <w:u w:val="single"/>
        </w:rPr>
        <w:pPrChange w:id="1499" w:author="HP" w:date="2020-11-21T18:38:00Z">
          <w:pPr>
            <w:pStyle w:val="Corpodetexto"/>
            <w:numPr>
              <w:numId w:val="20"/>
            </w:numPr>
            <w:ind w:left="720" w:hanging="360"/>
            <w:jc w:val="both"/>
          </w:pPr>
        </w:pPrChange>
      </w:pPr>
      <w:r w:rsidRPr="007F134F">
        <w:rPr>
          <w:rFonts w:ascii="Arial" w:hAnsi="Arial" w:cs="Arial"/>
          <w:b/>
          <w:i/>
          <w:iCs/>
          <w:color w:val="auto"/>
          <w:sz w:val="24"/>
          <w:szCs w:val="24"/>
          <w:u w:val="single"/>
        </w:rPr>
        <w:t>Medida de Tratamento:</w:t>
      </w:r>
      <w:r w:rsidRPr="007F134F">
        <w:rPr>
          <w:rFonts w:ascii="Arial" w:hAnsi="Arial" w:cs="Arial"/>
          <w:color w:val="auto"/>
          <w:sz w:val="24"/>
          <w:szCs w:val="24"/>
          <w:lang w:eastAsia="pt-BR"/>
        </w:rPr>
        <w:t xml:space="preserve"> É possível fazer um cálculo que considere numericamente a probabilidade de um evento acontecer e o seu potencial impacto. Mitigar também é a mais fácil de compreender e de implementar. Caso ele ocorra, o problema é gerado é menor e mais fácil de corrigir.</w:t>
      </w:r>
    </w:p>
    <w:p w14:paraId="41AA7DB1" w14:textId="7AD88AB2" w:rsidR="00D27222" w:rsidRPr="007F134F" w:rsidRDefault="00D27222">
      <w:pPr>
        <w:pStyle w:val="Corpodetexto"/>
        <w:numPr>
          <w:ilvl w:val="0"/>
          <w:numId w:val="20"/>
        </w:numPr>
        <w:spacing w:line="360" w:lineRule="auto"/>
        <w:jc w:val="both"/>
        <w:rPr>
          <w:rFonts w:ascii="Arial" w:hAnsi="Arial" w:cs="Arial"/>
          <w:b/>
          <w:i/>
          <w:iCs/>
          <w:color w:val="FF0000"/>
          <w:sz w:val="24"/>
          <w:szCs w:val="24"/>
          <w:u w:val="single"/>
        </w:rPr>
        <w:pPrChange w:id="1500" w:author="HP" w:date="2020-11-21T18:38:00Z">
          <w:pPr>
            <w:pStyle w:val="Corpodetexto"/>
            <w:numPr>
              <w:numId w:val="20"/>
            </w:numPr>
            <w:ind w:left="720" w:hanging="360"/>
            <w:jc w:val="both"/>
          </w:pPr>
        </w:pPrChange>
      </w:pPr>
      <w:r w:rsidRPr="007F134F">
        <w:rPr>
          <w:rFonts w:ascii="Arial" w:hAnsi="Arial" w:cs="Arial"/>
          <w:b/>
          <w:i/>
          <w:iCs/>
          <w:color w:val="auto"/>
          <w:sz w:val="24"/>
          <w:szCs w:val="24"/>
          <w:u w:val="single"/>
        </w:rPr>
        <w:t>Tratamento de risco proposto:</w:t>
      </w:r>
      <w:r w:rsidRPr="007F134F">
        <w:rPr>
          <w:rFonts w:ascii="Arial" w:hAnsi="Arial" w:cs="Arial"/>
          <w:color w:val="auto"/>
          <w:sz w:val="24"/>
          <w:szCs w:val="24"/>
          <w:lang w:eastAsia="pt-BR"/>
        </w:rPr>
        <w:t xml:space="preserve"> A</w:t>
      </w:r>
      <w:r w:rsidRPr="007F134F">
        <w:rPr>
          <w:rFonts w:ascii="Arial" w:hAnsi="Arial" w:cs="Arial"/>
          <w:sz w:val="24"/>
          <w:szCs w:val="24"/>
          <w:lang w:eastAsia="pt-BR"/>
        </w:rPr>
        <w:t xml:space="preserve"> equipe pode decidir como corrigir esse problema, com a intenção de melhorar a sua eficiência. Teoricamente, a equipe deve ser mais eficiente e capaz de produzir mais trabalho a cada novo ciclo. </w:t>
      </w:r>
      <w:r w:rsidRPr="007F134F">
        <w:rPr>
          <w:rFonts w:ascii="Arial" w:hAnsi="Arial" w:cs="Arial"/>
          <w:sz w:val="24"/>
          <w:szCs w:val="24"/>
          <w:lang w:eastAsia="pt-BR"/>
        </w:rPr>
        <w:lastRenderedPageBreak/>
        <w:t>Subentendesse que é mais trabalho para equipe, mas a ideia por trás Scrum não é "fazer mais trabalho", é trabalhar mais inteligentemente e, assim, realizar mais sem ter o retrabalho.</w:t>
      </w:r>
      <w:bookmarkEnd w:id="1484"/>
      <w:bookmarkEnd w:id="1485"/>
    </w:p>
    <w:p w14:paraId="44A4C731" w14:textId="77777777" w:rsidR="00D27222" w:rsidRPr="007F134F" w:rsidRDefault="00D27222">
      <w:pPr>
        <w:spacing w:line="360" w:lineRule="auto"/>
        <w:ind w:firstLine="360"/>
        <w:rPr>
          <w:rFonts w:ascii="Arial" w:hAnsi="Arial" w:cs="Arial"/>
          <w:b/>
          <w:sz w:val="20"/>
          <w:szCs w:val="20"/>
        </w:rPr>
        <w:pPrChange w:id="1501" w:author="HP" w:date="2020-11-21T18:38:00Z">
          <w:pPr>
            <w:ind w:firstLine="360"/>
          </w:pPr>
        </w:pPrChange>
      </w:pPr>
    </w:p>
    <w:p w14:paraId="007A7F1E" w14:textId="7263F5AB" w:rsidR="00D27222" w:rsidRPr="007F134F" w:rsidRDefault="00644438">
      <w:pPr>
        <w:pStyle w:val="Ttulo3"/>
        <w:pPrChange w:id="1502" w:author="HP" w:date="2020-11-21T18:38:00Z">
          <w:pPr>
            <w:pStyle w:val="Ttulo1"/>
          </w:pPr>
        </w:pPrChange>
      </w:pPr>
      <w:bookmarkStart w:id="1503" w:name="_Toc58248409"/>
      <w:r w:rsidRPr="007F134F">
        <w:rPr>
          <w:rFonts w:cs="Arial"/>
          <w:rPrChange w:id="1504" w:author="HP" w:date="2020-11-21T18:37:00Z">
            <w:rPr>
              <w:rFonts w:eastAsia="Arial" w:cs="Arial"/>
              <w:bCs/>
              <w:caps/>
              <w:color w:val="000000"/>
              <w:sz w:val="25"/>
              <w:szCs w:val="24"/>
            </w:rPr>
          </w:rPrChange>
        </w:rPr>
        <w:t>4</w:t>
      </w:r>
      <w:r w:rsidR="00D27222" w:rsidRPr="007F134F">
        <w:rPr>
          <w:rFonts w:cs="Arial"/>
          <w:rPrChange w:id="1505" w:author="HP" w:date="2020-11-21T18:37:00Z">
            <w:rPr>
              <w:rFonts w:eastAsia="Arial" w:cs="Arial"/>
              <w:bCs/>
              <w:caps/>
              <w:color w:val="000000"/>
              <w:sz w:val="25"/>
              <w:szCs w:val="24"/>
            </w:rPr>
          </w:rPrChange>
        </w:rPr>
        <w:t>.2.3 Risco 3: Tarefa “Levantar os riscos da migração”</w:t>
      </w:r>
      <w:bookmarkStart w:id="1506" w:name="_Hlk54685708"/>
      <w:bookmarkEnd w:id="1503"/>
    </w:p>
    <w:p w14:paraId="766B4CFB" w14:textId="77777777" w:rsidR="00D27222" w:rsidRPr="007F134F" w:rsidRDefault="00D27222">
      <w:pPr>
        <w:pStyle w:val="Corpodetexto"/>
        <w:spacing w:line="360" w:lineRule="auto"/>
        <w:rPr>
          <w:rFonts w:ascii="Arial" w:hAnsi="Arial" w:cs="Arial"/>
          <w:color w:val="auto"/>
          <w:rPrChange w:id="1507" w:author="HP" w:date="2020-11-21T18:37:00Z">
            <w:rPr>
              <w:color w:val="auto"/>
            </w:rPr>
          </w:rPrChange>
        </w:rPr>
        <w:pPrChange w:id="1508" w:author="HP" w:date="2020-11-21T18:38:00Z">
          <w:pPr>
            <w:pStyle w:val="Corpodetexto"/>
          </w:pPr>
        </w:pPrChange>
      </w:pPr>
    </w:p>
    <w:p w14:paraId="0D752409"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0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color w:val="auto"/>
          <w:sz w:val="24"/>
          <w:szCs w:val="24"/>
          <w:lang w:eastAsia="pt-BR"/>
        </w:rPr>
        <w:t xml:space="preserve"> Não entender a necessidade do cliente, afetando a qualidade da entrega.</w:t>
      </w:r>
    </w:p>
    <w:p w14:paraId="61F42D08"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1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color w:val="auto"/>
          <w:sz w:val="24"/>
          <w:szCs w:val="24"/>
          <w:lang w:eastAsia="pt-BR"/>
        </w:rPr>
        <w:t xml:space="preserve"> O levantamento de riscos da migração possui uma baixa probabilidade de acontecer e caso ocorra, ele possui um baixo impacto sobre o projeto, mesmo afetando a qualidade da entrega da tarefa. Consigo ele pode impactar em outras áreas do projeto, influenciando alterações no escopo do projeto, cronograma e risco.</w:t>
      </w:r>
    </w:p>
    <w:p w14:paraId="6F707BD9"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1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auto"/>
          <w:sz w:val="24"/>
          <w:szCs w:val="24"/>
          <w:lang w:eastAsia="pt-BR"/>
        </w:rPr>
        <w:t xml:space="preserve"> Na identificação de riscos, procede-se ao levantamento dos riscos que podem vir a afetar o projeto. Trata-se de um processo iterativo, dado que novos riscos podem ser identificados no decorrer do projeto. É de grande importância, nesta etapa</w:t>
      </w:r>
      <w:r w:rsidRPr="007F134F">
        <w:rPr>
          <w:rFonts w:ascii="Arial" w:hAnsi="Arial" w:cs="Arial"/>
          <w:sz w:val="24"/>
          <w:szCs w:val="24"/>
          <w:lang w:eastAsia="pt-BR"/>
        </w:rPr>
        <w:t>, o envolvimento de toda a equipe do projeto. Primeiro, para conseguir uma visão mais ampla dos possíveis riscos do projeto e segundo, para desenvolver um sentimento de propriedade e responsabilidade em relação aos riscos e às respostas que serão desenvolvidas. Além disso, outras partes interessadas podem ser envolvidas para fornecer informações adicionais (PMBOK, 2004).</w:t>
      </w:r>
    </w:p>
    <w:p w14:paraId="494C1BE8"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1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7E2ABF67" w14:textId="4FD82DDC"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lastRenderedPageBreak/>
        <w:drawing>
          <wp:inline distT="0" distB="0" distL="0" distR="0" wp14:anchorId="319FBD3F" wp14:editId="2F5E4DB7">
            <wp:extent cx="5628139" cy="2066925"/>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9119" cy="2074630"/>
                    </a:xfrm>
                    <a:prstGeom prst="rect">
                      <a:avLst/>
                    </a:prstGeom>
                    <a:noFill/>
                  </pic:spPr>
                </pic:pic>
              </a:graphicData>
            </a:graphic>
          </wp:inline>
        </w:drawing>
      </w:r>
    </w:p>
    <w:p w14:paraId="07D778AA" w14:textId="23EE837C" w:rsidR="00D27222" w:rsidRPr="007F134F" w:rsidRDefault="005217C8">
      <w:pPr>
        <w:pStyle w:val="Legenda"/>
        <w:jc w:val="center"/>
        <w:rPr>
          <w:rStyle w:val="FiguraTCCChar"/>
          <w:rPrChange w:id="1513" w:author="HP" w:date="2020-11-21T18:37:00Z">
            <w:rPr>
              <w:b/>
              <w:sz w:val="20"/>
              <w:szCs w:val="20"/>
            </w:rPr>
          </w:rPrChange>
        </w:rPr>
        <w:pPrChange w:id="1514" w:author="HP" w:date="2020-11-21T18:38:00Z">
          <w:pPr>
            <w:ind w:left="360"/>
            <w:jc w:val="center"/>
          </w:pPr>
        </w:pPrChange>
      </w:pPr>
      <w:bookmarkStart w:id="1515" w:name="_Toc58248356"/>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8</w:t>
      </w:r>
      <w:r w:rsidRPr="000D2A09">
        <w:rPr>
          <w:rFonts w:ascii="Arial" w:hAnsi="Arial" w:cs="Arial"/>
          <w:b/>
          <w:bCs/>
          <w:i w:val="0"/>
          <w:iCs w:val="0"/>
          <w:sz w:val="20"/>
        </w:rPr>
        <w:fldChar w:fldCharType="end"/>
      </w:r>
      <w:r w:rsidRPr="000D2A09">
        <w:rPr>
          <w:rFonts w:ascii="Arial" w:hAnsi="Arial" w:cs="Arial"/>
          <w:i w:val="0"/>
          <w:iCs w:val="0"/>
          <w:sz w:val="20"/>
        </w:rPr>
        <w:t xml:space="preserve"> – Risco 3: Não entender a necessidade do cliente, afetando a qualidade da entrega (Fonte: Próprio Autor).</w:t>
      </w:r>
      <w:bookmarkEnd w:id="1515"/>
    </w:p>
    <w:p w14:paraId="703CBC04"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516" w:author="HP" w:date="2020-11-21T18:38:00Z">
          <w:pPr>
            <w:pStyle w:val="Corpodetexto"/>
            <w:ind w:left="720"/>
            <w:jc w:val="both"/>
          </w:pPr>
        </w:pPrChange>
      </w:pPr>
    </w:p>
    <w:p w14:paraId="6505D060"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1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O risco pode afetar a parte estratégica do projeto, impactando no planejamento para o curto, médio e longo prazo, bem como atuam no processo de tomada de decisão. A tomada de ação a ser executada é prevenir que o risco aconteça, pois se tratando da fase de planejamento, ainda é possível evitar para que ocorra maiores danos ao projeto ou o retrabalho no levamento de novos riscos que o projeto pode trazer.</w:t>
      </w:r>
    </w:p>
    <w:p w14:paraId="2B17D482"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1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Algumas ferramentas e técnicas podem ser utilizadas para auxiliar no processo</w:t>
      </w:r>
      <w:r w:rsidRPr="007F134F">
        <w:rPr>
          <w:rFonts w:ascii="Arial" w:hAnsi="Arial" w:cs="Arial"/>
          <w:sz w:val="24"/>
          <w:szCs w:val="24"/>
          <w:lang w:eastAsia="pt-BR"/>
        </w:rPr>
        <w:t xml:space="preserve"> de identificação dos riscos. Uma primeira é a revisão da documentação do projeto ou de projetos anteriores, notadamente dos planos, premissas e requisitos do projeto, dado que a qualidade e consistência desses podem ser indicadores de riscos do projeto. Os riscos da migração bem elaborados, o risco pode tornar uma oportunidade de negócio para o projeto. Outras técnicas podem ser adotadas na atividade de identificação de risco para ajudar na coleta de informações como: Atividades de BrainStorming, Técnica Delphi, Entrevistas, Identificação da causa-raiz, Análise do pontos fortes e fracos, oportunidades e ameaças (SWOT).</w:t>
      </w:r>
    </w:p>
    <w:bookmarkEnd w:id="1506"/>
    <w:p w14:paraId="4C404CB4" w14:textId="519994F4" w:rsidR="00D27222" w:rsidRPr="007F134F" w:rsidDel="00104255" w:rsidRDefault="00D27222">
      <w:pPr>
        <w:spacing w:line="360" w:lineRule="auto"/>
        <w:ind w:firstLine="360"/>
        <w:jc w:val="both"/>
        <w:rPr>
          <w:del w:id="1519" w:author="HP" w:date="2020-11-21T18:32:00Z"/>
          <w:rFonts w:ascii="Arial" w:hAnsi="Arial" w:cs="Arial"/>
          <w:sz w:val="24"/>
          <w:szCs w:val="24"/>
          <w:lang w:eastAsia="pt-BR"/>
        </w:rPr>
        <w:pPrChange w:id="1520" w:author="HP" w:date="2020-11-21T18:38:00Z">
          <w:pPr>
            <w:ind w:firstLine="360"/>
            <w:jc w:val="both"/>
          </w:pPr>
        </w:pPrChange>
      </w:pPr>
      <w:r w:rsidRPr="007F134F">
        <w:rPr>
          <w:rFonts w:ascii="Arial" w:hAnsi="Arial" w:cs="Arial"/>
          <w:sz w:val="24"/>
          <w:szCs w:val="24"/>
          <w:lang w:eastAsia="pt-BR"/>
        </w:rPr>
        <w:t xml:space="preserve">  </w:t>
      </w:r>
    </w:p>
    <w:p w14:paraId="59CB682F" w14:textId="77777777" w:rsidR="00D27222" w:rsidRPr="007F134F" w:rsidRDefault="00D27222">
      <w:pPr>
        <w:spacing w:line="360" w:lineRule="auto"/>
        <w:ind w:firstLine="360"/>
        <w:jc w:val="both"/>
        <w:rPr>
          <w:rFonts w:ascii="Arial" w:hAnsi="Arial" w:cs="Arial"/>
          <w:b/>
          <w:sz w:val="20"/>
          <w:szCs w:val="20"/>
        </w:rPr>
        <w:pPrChange w:id="1521" w:author="HP" w:date="2020-11-21T18:38:00Z">
          <w:pPr>
            <w:ind w:firstLine="360"/>
          </w:pPr>
        </w:pPrChange>
      </w:pPr>
    </w:p>
    <w:p w14:paraId="6B68C842" w14:textId="511E8F26" w:rsidR="00D27222" w:rsidRPr="007F134F" w:rsidRDefault="00644438">
      <w:pPr>
        <w:pStyle w:val="Ttulo3"/>
        <w:pPrChange w:id="1522" w:author="HP" w:date="2020-11-21T18:38:00Z">
          <w:pPr>
            <w:pStyle w:val="Ttulo1"/>
          </w:pPr>
        </w:pPrChange>
      </w:pPr>
      <w:bookmarkStart w:id="1523" w:name="_Toc58248410"/>
      <w:r w:rsidRPr="007F134F">
        <w:rPr>
          <w:rFonts w:cs="Arial"/>
          <w:rPrChange w:id="1524" w:author="HP" w:date="2020-11-21T18:37:00Z">
            <w:rPr>
              <w:rFonts w:eastAsia="Arial" w:cs="Arial"/>
              <w:bCs/>
              <w:caps/>
              <w:color w:val="000000"/>
              <w:sz w:val="25"/>
              <w:szCs w:val="24"/>
            </w:rPr>
          </w:rPrChange>
        </w:rPr>
        <w:t>4</w:t>
      </w:r>
      <w:r w:rsidR="00D27222" w:rsidRPr="007F134F">
        <w:rPr>
          <w:rFonts w:cs="Arial"/>
        </w:rPr>
        <w:t>.2.4 Risco 4: Tarefa “Levantar recursos básicos para migração”</w:t>
      </w:r>
      <w:bookmarkEnd w:id="1523"/>
    </w:p>
    <w:p w14:paraId="2DD78F7A" w14:textId="77777777" w:rsidR="00D27222" w:rsidRPr="007F134F" w:rsidRDefault="00D27222">
      <w:pPr>
        <w:pStyle w:val="Corpodetexto"/>
        <w:spacing w:line="360" w:lineRule="auto"/>
        <w:rPr>
          <w:rFonts w:ascii="Arial" w:hAnsi="Arial" w:cs="Arial"/>
          <w:color w:val="auto"/>
          <w:rPrChange w:id="1525" w:author="HP" w:date="2020-11-21T18:37:00Z">
            <w:rPr>
              <w:color w:val="auto"/>
            </w:rPr>
          </w:rPrChange>
        </w:rPr>
        <w:pPrChange w:id="1526" w:author="HP" w:date="2020-11-21T18:38:00Z">
          <w:pPr>
            <w:pStyle w:val="Corpodetexto"/>
          </w:pPr>
        </w:pPrChange>
      </w:pPr>
    </w:p>
    <w:p w14:paraId="41A80CC5"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2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Nome do risco identificado:</w:t>
      </w:r>
      <w:r w:rsidRPr="007F134F">
        <w:rPr>
          <w:rFonts w:ascii="Arial" w:hAnsi="Arial" w:cs="Arial"/>
          <w:color w:val="auto"/>
          <w:sz w:val="24"/>
          <w:szCs w:val="24"/>
          <w:lang w:eastAsia="pt-BR"/>
        </w:rPr>
        <w:t xml:space="preserve"> Recursos maus dimensionados, impactando na produção do sistema.</w:t>
      </w:r>
    </w:p>
    <w:p w14:paraId="66FEA60C"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2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color w:val="auto"/>
          <w:sz w:val="24"/>
          <w:szCs w:val="24"/>
          <w:lang w:eastAsia="pt-BR"/>
        </w:rPr>
        <w:t xml:space="preserve"> A aquisição de recursos indevidos por mau dimensionamento pode gerar um impacto significante na migração do sistema, pois pode demandar mais custo de investimento e mais tempo, impactando no cronograma e na entrega ferindo a qualidade.</w:t>
      </w:r>
    </w:p>
    <w:p w14:paraId="52351B4F"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2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 xml:space="preserve">Justificativa: </w:t>
      </w:r>
      <w:r w:rsidRPr="007F134F">
        <w:rPr>
          <w:rFonts w:ascii="Arial" w:hAnsi="Arial" w:cs="Arial"/>
          <w:color w:val="auto"/>
          <w:sz w:val="24"/>
          <w:szCs w:val="24"/>
          <w:lang w:eastAsia="pt-BR"/>
        </w:rPr>
        <w:t>No Guia PMBOK, PMI (2017), o gerenciamento das aquisições do projeto inclui os processos imprescindíveis para adquirir produtos, serviços ou resultados externos à equipe do projeto. O Gerenciamento das aquisições do projeto abrange os processos</w:t>
      </w:r>
      <w:r w:rsidRPr="007F134F">
        <w:rPr>
          <w:rFonts w:ascii="Arial" w:hAnsi="Arial" w:cs="Arial"/>
          <w:sz w:val="24"/>
          <w:szCs w:val="24"/>
          <w:lang w:eastAsia="pt-BR"/>
        </w:rPr>
        <w:t xml:space="preserve"> de gerenciamento e monitoramento necessários para realizar e administrar acordos como contratos, pedidos de compras, memorandos de atendimento ou acordos de serviço internos. As pessoas autorizadas a adquirir os bens e/ou serviços utilizados no projeto podem ser membros da equipe, gerência ou parte do departamento de compras da organização.</w:t>
      </w:r>
    </w:p>
    <w:p w14:paraId="5A6596B1"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3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39F0EBCA" w14:textId="7AFD07EF"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drawing>
          <wp:inline distT="0" distB="0" distL="0" distR="0" wp14:anchorId="3CB51131" wp14:editId="2B83D131">
            <wp:extent cx="5576267" cy="2047875"/>
            <wp:effectExtent l="0" t="0" r="5715" b="0"/>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7621" cy="2052045"/>
                    </a:xfrm>
                    <a:prstGeom prst="rect">
                      <a:avLst/>
                    </a:prstGeom>
                    <a:noFill/>
                  </pic:spPr>
                </pic:pic>
              </a:graphicData>
            </a:graphic>
          </wp:inline>
        </w:drawing>
      </w:r>
    </w:p>
    <w:p w14:paraId="0652DAD9" w14:textId="55431963" w:rsidR="00D27222" w:rsidRPr="007F134F" w:rsidRDefault="005217C8">
      <w:pPr>
        <w:pStyle w:val="Legenda"/>
        <w:jc w:val="center"/>
        <w:rPr>
          <w:rStyle w:val="FiguraTCCChar"/>
          <w:rPrChange w:id="1531" w:author="HP" w:date="2020-11-21T18:37:00Z">
            <w:rPr>
              <w:color w:val="000000" w:themeColor="text1"/>
              <w:kern w:val="24"/>
            </w:rPr>
          </w:rPrChange>
        </w:rPr>
        <w:pPrChange w:id="1532" w:author="HP" w:date="2020-11-21T18:38:00Z">
          <w:pPr>
            <w:ind w:left="360"/>
            <w:jc w:val="center"/>
          </w:pPr>
        </w:pPrChange>
      </w:pPr>
      <w:bookmarkStart w:id="1533" w:name="_Toc58248357"/>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9</w:t>
      </w:r>
      <w:r w:rsidRPr="000D2A09">
        <w:rPr>
          <w:rFonts w:ascii="Arial" w:hAnsi="Arial" w:cs="Arial"/>
          <w:b/>
          <w:bCs/>
          <w:i w:val="0"/>
          <w:iCs w:val="0"/>
          <w:sz w:val="20"/>
        </w:rPr>
        <w:fldChar w:fldCharType="end"/>
      </w:r>
      <w:r w:rsidRPr="000D2A09">
        <w:rPr>
          <w:rFonts w:ascii="Arial" w:hAnsi="Arial" w:cs="Arial"/>
          <w:i w:val="0"/>
          <w:iCs w:val="0"/>
          <w:sz w:val="20"/>
        </w:rPr>
        <w:t xml:space="preserve"> – Risco 4: Recursos maus dimensionados, impactando na produção do sistema (Fonte: Próprio Autor).</w:t>
      </w:r>
      <w:bookmarkEnd w:id="1533"/>
    </w:p>
    <w:p w14:paraId="33A26271" w14:textId="77777777" w:rsidR="00D27222" w:rsidRPr="007F134F" w:rsidRDefault="00D27222">
      <w:pPr>
        <w:pStyle w:val="Corpodetexto"/>
        <w:spacing w:line="360" w:lineRule="auto"/>
        <w:jc w:val="both"/>
        <w:rPr>
          <w:rFonts w:ascii="Arial" w:hAnsi="Arial" w:cs="Arial"/>
          <w:b/>
          <w:bCs/>
          <w:i/>
          <w:iCs/>
          <w:color w:val="FF0000"/>
          <w:sz w:val="24"/>
          <w:szCs w:val="24"/>
          <w:u w:val="single"/>
          <w:lang w:eastAsia="pt-BR"/>
        </w:rPr>
        <w:pPrChange w:id="1534" w:author="HP" w:date="2020-11-21T18:38:00Z">
          <w:pPr>
            <w:pStyle w:val="Corpodetexto"/>
            <w:jc w:val="both"/>
          </w:pPr>
        </w:pPrChange>
      </w:pPr>
    </w:p>
    <w:p w14:paraId="77A757F2"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3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Por se tratar de um projeto emergente e incerto, gerenciar as aquisições no escopo e no orçamento do projeto são cruciais para que o sucesso aconteça. Reter o risco é uma tratativa nesse caso que visa </w:t>
      </w:r>
      <w:r w:rsidRPr="007F134F">
        <w:rPr>
          <w:rFonts w:ascii="Arial" w:hAnsi="Arial" w:cs="Arial"/>
          <w:color w:val="auto"/>
          <w:sz w:val="24"/>
          <w:szCs w:val="24"/>
          <w:lang w:eastAsia="pt-BR"/>
        </w:rPr>
        <w:lastRenderedPageBreak/>
        <w:t>manter o atual nível de impactos e probabilidades em limites toleráveis para a organização.</w:t>
      </w:r>
    </w:p>
    <w:p w14:paraId="69E5E961"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3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A prevenção</w:t>
      </w:r>
      <w:r w:rsidRPr="007F134F">
        <w:rPr>
          <w:rFonts w:ascii="Arial" w:hAnsi="Arial" w:cs="Arial"/>
          <w:sz w:val="24"/>
          <w:szCs w:val="24"/>
          <w:lang w:eastAsia="pt-BR"/>
        </w:rPr>
        <w:t xml:space="preserve"> é a melhor forma de evitar que o risco aconteça, pois se tratando de recursos básicos, a equipe tem conhecimento necessário para detectar e levantar as necessidades iniciais do projeto. Podendo assim prevenir, em situações que pode ocorrer é preciso reduzir o seu impacto ou, até mesmo, responder e corrigir falhas, caso o risco se concretize.</w:t>
      </w:r>
    </w:p>
    <w:p w14:paraId="343721DB" w14:textId="77777777" w:rsidR="00D27222" w:rsidRPr="007F134F" w:rsidRDefault="00D27222">
      <w:pPr>
        <w:spacing w:after="0" w:line="360" w:lineRule="auto"/>
        <w:ind w:firstLine="709"/>
        <w:jc w:val="both"/>
        <w:rPr>
          <w:rFonts w:ascii="Arial" w:hAnsi="Arial" w:cs="Arial"/>
          <w:b/>
          <w:color w:val="auto"/>
          <w:sz w:val="24"/>
          <w:szCs w:val="24"/>
        </w:rPr>
      </w:pPr>
    </w:p>
    <w:p w14:paraId="421A8C73" w14:textId="77BD2A02" w:rsidR="00D27222" w:rsidRPr="007F134F" w:rsidRDefault="00644438">
      <w:pPr>
        <w:pStyle w:val="Ttulo3"/>
        <w:pPrChange w:id="1537" w:author="HP" w:date="2020-11-21T18:38:00Z">
          <w:pPr>
            <w:pStyle w:val="Ttulo1"/>
          </w:pPr>
        </w:pPrChange>
      </w:pPr>
      <w:bookmarkStart w:id="1538" w:name="_Toc58248411"/>
      <w:r w:rsidRPr="007F134F">
        <w:rPr>
          <w:rFonts w:cs="Arial"/>
          <w:rPrChange w:id="1539" w:author="HP" w:date="2020-11-21T18:37:00Z">
            <w:rPr>
              <w:rFonts w:eastAsia="Arial" w:cs="Arial"/>
              <w:bCs/>
              <w:caps/>
              <w:color w:val="000000"/>
              <w:sz w:val="25"/>
              <w:szCs w:val="24"/>
            </w:rPr>
          </w:rPrChange>
        </w:rPr>
        <w:t>4</w:t>
      </w:r>
      <w:r w:rsidR="00D27222" w:rsidRPr="007F134F">
        <w:rPr>
          <w:rFonts w:cs="Arial"/>
          <w:rPrChange w:id="1540" w:author="HP" w:date="2020-11-21T18:37:00Z">
            <w:rPr>
              <w:rFonts w:eastAsia="Arial" w:cs="Arial"/>
              <w:bCs/>
              <w:caps/>
              <w:color w:val="000000"/>
              <w:sz w:val="25"/>
              <w:szCs w:val="24"/>
            </w:rPr>
          </w:rPrChange>
        </w:rPr>
        <w:t>.2.5 Risco 5: Tarefa “Criação do orçamento do projeto”</w:t>
      </w:r>
      <w:bookmarkStart w:id="1541" w:name="_Hlk54687550"/>
      <w:bookmarkEnd w:id="1538"/>
    </w:p>
    <w:p w14:paraId="0F8AF2F8" w14:textId="77777777" w:rsidR="00D27222" w:rsidRPr="007F134F" w:rsidRDefault="00D27222">
      <w:pPr>
        <w:pStyle w:val="Corpodetexto"/>
        <w:spacing w:line="360" w:lineRule="auto"/>
        <w:rPr>
          <w:rFonts w:ascii="Arial" w:hAnsi="Arial" w:cs="Arial"/>
          <w:color w:val="auto"/>
          <w:rPrChange w:id="1542" w:author="HP" w:date="2020-11-21T18:37:00Z">
            <w:rPr>
              <w:color w:val="auto"/>
            </w:rPr>
          </w:rPrChange>
        </w:rPr>
        <w:pPrChange w:id="1543" w:author="HP" w:date="2020-11-21T18:38:00Z">
          <w:pPr>
            <w:pStyle w:val="Corpodetexto"/>
          </w:pPr>
        </w:pPrChange>
      </w:pPr>
    </w:p>
    <w:p w14:paraId="6097C9BE"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4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color w:val="auto"/>
          <w:sz w:val="24"/>
          <w:szCs w:val="24"/>
          <w:lang w:eastAsia="pt-BR"/>
        </w:rPr>
        <w:t xml:space="preserve"> Dados não mapeados que podem resultar em custos adicionais.</w:t>
      </w:r>
    </w:p>
    <w:p w14:paraId="3A2359F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4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color w:val="auto"/>
          <w:sz w:val="24"/>
          <w:szCs w:val="24"/>
          <w:lang w:eastAsia="pt-BR"/>
        </w:rPr>
        <w:t xml:space="preserve"> O projeto está sujeito a sofrer custos adicionais por conta de dados não mapeados, por irregularidade no desenvolvimento do orçamento que vai atender o projeto. Com uma probabilidade mediana e alta de ocorrer, podendo ter impactos altos aumentando o custo do projeto. A qualidade do projeto pode sofrer impactos com esse risco.</w:t>
      </w:r>
    </w:p>
    <w:p w14:paraId="793F0755"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4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auto"/>
          <w:sz w:val="24"/>
          <w:szCs w:val="24"/>
          <w:lang w:eastAsia="pt-BR"/>
        </w:rPr>
        <w:t xml:space="preserve"> É uma área importante para garantir que todos os custos empreendidos no projeto estejam dentro do que o patrocinador está disposto a desembolsar. Além disso, o gerenciamento permite ter uma visão dos custos de acordo com as atividades realizadas, sendo possível comprovar e justificar os gastos com determinados recursos.</w:t>
      </w:r>
    </w:p>
    <w:p w14:paraId="02094756"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547" w:author="HP" w:date="2020-11-21T18:38:00Z">
          <w:pPr>
            <w:pStyle w:val="Corpodetexto"/>
            <w:ind w:left="720"/>
            <w:jc w:val="both"/>
          </w:pPr>
        </w:pPrChange>
      </w:pPr>
      <w:r w:rsidRPr="007F134F">
        <w:rPr>
          <w:rFonts w:ascii="Arial" w:hAnsi="Arial" w:cs="Arial"/>
          <w:color w:val="auto"/>
          <w:sz w:val="24"/>
          <w:szCs w:val="24"/>
          <w:lang w:eastAsia="pt-BR"/>
        </w:rPr>
        <w:t>A gestão de custo visa garantir que o projeto seja finalizado dentro do orçamento estipulado, ela interage e tem interface com as demais áreas (VALERIANO, 2001).</w:t>
      </w:r>
    </w:p>
    <w:p w14:paraId="390260AB"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4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488E3325" w14:textId="07FB2F48"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lastRenderedPageBreak/>
        <w:drawing>
          <wp:inline distT="0" distB="0" distL="0" distR="0" wp14:anchorId="631DB446" wp14:editId="5C140B1D">
            <wp:extent cx="5576267" cy="2047875"/>
            <wp:effectExtent l="0" t="0" r="5715"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8943" cy="2052530"/>
                    </a:xfrm>
                    <a:prstGeom prst="rect">
                      <a:avLst/>
                    </a:prstGeom>
                    <a:noFill/>
                  </pic:spPr>
                </pic:pic>
              </a:graphicData>
            </a:graphic>
          </wp:inline>
        </w:drawing>
      </w:r>
    </w:p>
    <w:p w14:paraId="2B436355" w14:textId="066BB816" w:rsidR="00D27222" w:rsidRPr="007F134F" w:rsidRDefault="005217C8">
      <w:pPr>
        <w:pStyle w:val="Legenda"/>
        <w:jc w:val="center"/>
        <w:rPr>
          <w:rStyle w:val="FiguraTCCChar"/>
        </w:rPr>
        <w:pPrChange w:id="1549" w:author="HP" w:date="2020-11-21T18:38:00Z">
          <w:pPr>
            <w:ind w:left="360"/>
            <w:jc w:val="center"/>
          </w:pPr>
        </w:pPrChange>
      </w:pPr>
      <w:bookmarkStart w:id="1550" w:name="_Toc58248358"/>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10</w:t>
      </w:r>
      <w:r w:rsidRPr="000D2A09">
        <w:rPr>
          <w:rFonts w:ascii="Arial" w:hAnsi="Arial" w:cs="Arial"/>
          <w:b/>
          <w:bCs/>
          <w:i w:val="0"/>
          <w:iCs w:val="0"/>
          <w:sz w:val="20"/>
        </w:rPr>
        <w:fldChar w:fldCharType="end"/>
      </w:r>
      <w:r w:rsidRPr="000D2A09">
        <w:rPr>
          <w:rFonts w:ascii="Arial" w:hAnsi="Arial" w:cs="Arial"/>
          <w:i w:val="0"/>
          <w:iCs w:val="0"/>
          <w:sz w:val="20"/>
        </w:rPr>
        <w:t xml:space="preserve"> – Risco 5: Dados não mapeados que podem resultar em custos adicionais (Fonte: Próprio Autor).</w:t>
      </w:r>
      <w:bookmarkEnd w:id="1550"/>
    </w:p>
    <w:p w14:paraId="53466AE0"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551" w:author="HP" w:date="2020-11-21T18:38:00Z">
          <w:pPr>
            <w:pStyle w:val="Corpodetexto"/>
            <w:ind w:left="720"/>
            <w:jc w:val="both"/>
          </w:pPr>
        </w:pPrChange>
      </w:pPr>
    </w:p>
    <w:p w14:paraId="4F7EF9A7"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5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Aceitando o risco eminente e tomar ações de evitar são medidas de tratamento a serem tomadas. </w:t>
      </w:r>
    </w:p>
    <w:p w14:paraId="553C532F" w14:textId="77777777" w:rsidR="00D27222" w:rsidRPr="007F134F" w:rsidRDefault="00D27222">
      <w:pPr>
        <w:pStyle w:val="Corpodetexto"/>
        <w:spacing w:line="360" w:lineRule="auto"/>
        <w:ind w:left="720"/>
        <w:jc w:val="both"/>
        <w:rPr>
          <w:rFonts w:ascii="Arial" w:hAnsi="Arial" w:cs="Arial"/>
          <w:b/>
          <w:bCs/>
          <w:i/>
          <w:iCs/>
          <w:color w:val="auto"/>
          <w:sz w:val="24"/>
          <w:szCs w:val="24"/>
          <w:u w:val="single"/>
          <w:lang w:eastAsia="pt-BR"/>
        </w:rPr>
        <w:pPrChange w:id="1553" w:author="HP" w:date="2020-11-21T18:38:00Z">
          <w:pPr>
            <w:pStyle w:val="Corpodetexto"/>
            <w:ind w:left="720"/>
            <w:jc w:val="both"/>
          </w:pPr>
        </w:pPrChange>
      </w:pPr>
      <w:r w:rsidRPr="007F134F">
        <w:rPr>
          <w:rFonts w:ascii="Arial" w:hAnsi="Arial" w:cs="Arial"/>
          <w:color w:val="auto"/>
          <w:sz w:val="24"/>
          <w:szCs w:val="24"/>
          <w:lang w:eastAsia="pt-BR"/>
        </w:rPr>
        <w:t>De acordo com o PMBOK®[1], a gerência do custo do projeto agrega os processos que envolvem planejamento, estimativa, orçamento e controle de custos que serão necessários para a conclusão do projeto a partir de uma previsão orçamentária.</w:t>
      </w:r>
    </w:p>
    <w:p w14:paraId="065011E9"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5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A equipe do projeto pode detectar esses possíveis dados que deixaram de ser mapeados, havendo possibilidade de reagir ação caso ocorra e ao fim monitorar o projeto para que não haja custos adicionais no projeto. Técnicas e ferramentas da gestão de custo podem ser usadas para diminuir as possibilidades do risco se concretizar e assegurar que o projeto será concluído dentro do orçamento aprovado.</w:t>
      </w:r>
    </w:p>
    <w:bookmarkEnd w:id="1541"/>
    <w:p w14:paraId="48CBD755" w14:textId="77777777" w:rsidR="00D27222" w:rsidRPr="007F134F" w:rsidRDefault="00D27222">
      <w:pPr>
        <w:rPr>
          <w:rFonts w:ascii="Arial" w:hAnsi="Arial" w:cs="Arial"/>
          <w:lang w:eastAsia="pt-BR"/>
        </w:rPr>
        <w:pPrChange w:id="1555" w:author="Michel Oliveira" w:date="2020-11-24T13:30:00Z">
          <w:pPr>
            <w:spacing w:after="0" w:line="360" w:lineRule="auto"/>
            <w:jc w:val="both"/>
          </w:pPr>
        </w:pPrChange>
      </w:pPr>
    </w:p>
    <w:p w14:paraId="4F10C0DA" w14:textId="1E7C716F" w:rsidR="00D27222" w:rsidRPr="007F134F" w:rsidRDefault="00644438">
      <w:pPr>
        <w:pStyle w:val="Ttulo3"/>
        <w:pPrChange w:id="1556" w:author="HP" w:date="2020-11-21T18:38:00Z">
          <w:pPr>
            <w:pStyle w:val="Ttulo1"/>
          </w:pPr>
        </w:pPrChange>
      </w:pPr>
      <w:bookmarkStart w:id="1557" w:name="_Toc58248412"/>
      <w:r w:rsidRPr="007F134F">
        <w:rPr>
          <w:rFonts w:cs="Arial"/>
          <w:rPrChange w:id="1558" w:author="HP" w:date="2020-11-21T18:37:00Z">
            <w:rPr>
              <w:rFonts w:eastAsia="Arial" w:cs="Arial"/>
              <w:bCs/>
              <w:caps/>
              <w:color w:val="000000"/>
              <w:sz w:val="25"/>
              <w:szCs w:val="24"/>
            </w:rPr>
          </w:rPrChange>
        </w:rPr>
        <w:t>4</w:t>
      </w:r>
      <w:r w:rsidR="00D27222" w:rsidRPr="007F134F">
        <w:rPr>
          <w:rFonts w:cs="Arial"/>
          <w:rPrChange w:id="1559" w:author="HP" w:date="2020-11-21T18:37:00Z">
            <w:rPr>
              <w:rFonts w:eastAsia="Arial" w:cs="Arial"/>
              <w:bCs/>
              <w:caps/>
              <w:color w:val="000000"/>
              <w:sz w:val="25"/>
              <w:szCs w:val="24"/>
            </w:rPr>
          </w:rPrChange>
        </w:rPr>
        <w:t>.2.6 Risco 6: Tarefa “Reunião com a equipe levantamento de ideias”</w:t>
      </w:r>
      <w:bookmarkEnd w:id="1557"/>
    </w:p>
    <w:p w14:paraId="50C35764" w14:textId="77777777" w:rsidR="00D27222" w:rsidRPr="007F134F" w:rsidRDefault="00D27222">
      <w:pPr>
        <w:pStyle w:val="Corpodetexto"/>
        <w:spacing w:line="360" w:lineRule="auto"/>
        <w:rPr>
          <w:rFonts w:ascii="Arial" w:hAnsi="Arial" w:cs="Arial"/>
          <w:color w:val="auto"/>
          <w:rPrChange w:id="1560" w:author="HP" w:date="2020-11-21T18:37:00Z">
            <w:rPr>
              <w:color w:val="auto"/>
            </w:rPr>
          </w:rPrChange>
        </w:rPr>
        <w:pPrChange w:id="1561" w:author="HP" w:date="2020-11-21T18:38:00Z">
          <w:pPr>
            <w:pStyle w:val="Corpodetexto"/>
          </w:pPr>
        </w:pPrChange>
      </w:pPr>
    </w:p>
    <w:p w14:paraId="70FC7C41"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6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color w:val="auto"/>
          <w:sz w:val="24"/>
          <w:szCs w:val="24"/>
          <w:lang w:eastAsia="pt-BR"/>
        </w:rPr>
        <w:t xml:space="preserve"> Comunicação ineficaz, atrasando o projeto com novas reuniões.</w:t>
      </w:r>
    </w:p>
    <w:p w14:paraId="2137BD28"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6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color w:val="auto"/>
          <w:sz w:val="24"/>
          <w:szCs w:val="24"/>
          <w:lang w:eastAsia="pt-BR"/>
        </w:rPr>
        <w:t xml:space="preserve"> A comunicação é um problema para todo o projeto, pois é necessário ter mais reuniões além do programado em escopo </w:t>
      </w:r>
      <w:r w:rsidRPr="007F134F">
        <w:rPr>
          <w:rFonts w:ascii="Arial" w:hAnsi="Arial" w:cs="Arial"/>
          <w:color w:val="auto"/>
          <w:sz w:val="24"/>
          <w:szCs w:val="24"/>
          <w:lang w:eastAsia="pt-BR"/>
        </w:rPr>
        <w:lastRenderedPageBreak/>
        <w:t>do cronograma, implicando em outras áreas de conhecimento como de escopo e qualidade.</w:t>
      </w:r>
    </w:p>
    <w:p w14:paraId="72605E9A"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6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auto"/>
          <w:sz w:val="24"/>
          <w:szCs w:val="24"/>
          <w:lang w:eastAsia="pt-BR"/>
        </w:rPr>
        <w:t xml:space="preserve"> Uma equipe com dificuldade de reunir conhecimento e proporcionar ideias em reuniões podem carregar um projeto com uma comunicação ineficaz tornando um problema.</w:t>
      </w:r>
    </w:p>
    <w:p w14:paraId="761A2730"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6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76F85638" w14:textId="58A1A273"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drawing>
          <wp:inline distT="0" distB="0" distL="0" distR="0" wp14:anchorId="3C9ED35F" wp14:editId="1737F43E">
            <wp:extent cx="5602203" cy="2057400"/>
            <wp:effectExtent l="0" t="0" r="0" b="0"/>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053" cy="2063588"/>
                    </a:xfrm>
                    <a:prstGeom prst="rect">
                      <a:avLst/>
                    </a:prstGeom>
                    <a:noFill/>
                  </pic:spPr>
                </pic:pic>
              </a:graphicData>
            </a:graphic>
          </wp:inline>
        </w:drawing>
      </w:r>
    </w:p>
    <w:p w14:paraId="645E5658" w14:textId="70CD2FA2" w:rsidR="00D27222" w:rsidRPr="007F134F" w:rsidRDefault="005217C8">
      <w:pPr>
        <w:pStyle w:val="Legenda"/>
        <w:jc w:val="center"/>
        <w:rPr>
          <w:rStyle w:val="FiguraTCCChar"/>
          <w:rPrChange w:id="1566" w:author="HP" w:date="2020-11-21T18:37:00Z">
            <w:rPr>
              <w:color w:val="000000" w:themeColor="text1"/>
              <w:kern w:val="24"/>
            </w:rPr>
          </w:rPrChange>
        </w:rPr>
        <w:pPrChange w:id="1567" w:author="HP" w:date="2020-11-21T18:38:00Z">
          <w:pPr>
            <w:ind w:left="360"/>
            <w:jc w:val="center"/>
          </w:pPr>
        </w:pPrChange>
      </w:pPr>
      <w:bookmarkStart w:id="1568" w:name="_Toc58248359"/>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11</w:t>
      </w:r>
      <w:r w:rsidRPr="000D2A09">
        <w:rPr>
          <w:rFonts w:ascii="Arial" w:hAnsi="Arial" w:cs="Arial"/>
          <w:b/>
          <w:bCs/>
          <w:i w:val="0"/>
          <w:iCs w:val="0"/>
          <w:sz w:val="20"/>
        </w:rPr>
        <w:fldChar w:fldCharType="end"/>
      </w:r>
      <w:r w:rsidRPr="000D2A09">
        <w:rPr>
          <w:rFonts w:ascii="Arial" w:hAnsi="Arial" w:cs="Arial"/>
          <w:i w:val="0"/>
          <w:iCs w:val="0"/>
          <w:sz w:val="20"/>
        </w:rPr>
        <w:t xml:space="preserve"> – Risco 6: Comunicação ineficaz, atrasando o projeto com novas reuniões (Fonte: Próprio Autor).</w:t>
      </w:r>
      <w:bookmarkEnd w:id="1568"/>
    </w:p>
    <w:p w14:paraId="12235C31" w14:textId="77777777" w:rsidR="00D27222" w:rsidRPr="007F134F" w:rsidRDefault="00D27222">
      <w:pPr>
        <w:pStyle w:val="PargrafodaLista"/>
        <w:spacing w:line="360" w:lineRule="auto"/>
        <w:ind w:left="720"/>
        <w:rPr>
          <w:rFonts w:ascii="Arial" w:hAnsi="Arial" w:cs="Arial"/>
          <w:b/>
          <w:sz w:val="20"/>
          <w:szCs w:val="20"/>
        </w:rPr>
      </w:pPr>
    </w:p>
    <w:p w14:paraId="71947EB1"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6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Reduzir essa comunicação ineficaz são as ações desenvolvidas com o objetivo de minimizar a probabilidade e os impactos dos riscos, agindo de forma proativa e se antecedendo aos fatos gerados. Sendo riscos internos capazes de ser controlados, de naturezas a própria organização, ou seja, dos elementos que compõem o seu ambiente interno como, por exemplo, os seus processos, a estrutura operacional.</w:t>
      </w:r>
    </w:p>
    <w:p w14:paraId="68CD43A9"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7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Limitar com ações de gerenciamento é uma tratativa a ser proposta com o gerenciamento das comunicações do projeto. Sendo a área de conhecimento que emprega os processos necessários para garantir a geração, coleta, distribuição, armazenamento, recuperação e destinação final das informações sobre o projeto de forma oportuna e adequada.</w:t>
      </w:r>
    </w:p>
    <w:p w14:paraId="25A991DF" w14:textId="77777777" w:rsidR="00D27222" w:rsidRPr="007F134F" w:rsidRDefault="00D27222">
      <w:pPr>
        <w:pStyle w:val="Corpodetexto"/>
        <w:spacing w:line="360" w:lineRule="auto"/>
        <w:ind w:left="708"/>
        <w:jc w:val="both"/>
        <w:rPr>
          <w:rFonts w:ascii="Arial" w:hAnsi="Arial" w:cs="Arial"/>
          <w:color w:val="auto"/>
          <w:sz w:val="24"/>
          <w:szCs w:val="24"/>
          <w:lang w:eastAsia="pt-BR"/>
        </w:rPr>
        <w:pPrChange w:id="1571" w:author="HP" w:date="2020-11-21T18:38:00Z">
          <w:pPr>
            <w:pStyle w:val="Corpodetexto"/>
            <w:ind w:left="708"/>
            <w:jc w:val="both"/>
          </w:pPr>
        </w:pPrChange>
      </w:pPr>
      <w:r w:rsidRPr="007F134F">
        <w:rPr>
          <w:rFonts w:ascii="Arial" w:hAnsi="Arial" w:cs="Arial"/>
          <w:color w:val="auto"/>
          <w:sz w:val="24"/>
          <w:szCs w:val="24"/>
          <w:lang w:eastAsia="pt-BR"/>
        </w:rPr>
        <w:t xml:space="preserve">Descreve como as informações do projeto são distribuídas, revisadas, atualizadas e arquivadas; como a informação é produzida, quem produz, </w:t>
      </w:r>
      <w:r w:rsidRPr="007F134F">
        <w:rPr>
          <w:rFonts w:ascii="Arial" w:hAnsi="Arial" w:cs="Arial"/>
          <w:color w:val="auto"/>
          <w:sz w:val="24"/>
          <w:szCs w:val="24"/>
          <w:lang w:eastAsia="pt-BR"/>
        </w:rPr>
        <w:lastRenderedPageBreak/>
        <w:t>quando é produzido e a quem é distribuído. As atas de reuniões registram as decisões do time o projeto.</w:t>
      </w:r>
    </w:p>
    <w:p w14:paraId="754DEBEE" w14:textId="77777777" w:rsidR="00D27222" w:rsidRPr="007F134F" w:rsidRDefault="00D27222">
      <w:pPr>
        <w:pStyle w:val="Corpodetexto"/>
        <w:spacing w:line="360" w:lineRule="auto"/>
        <w:ind w:left="360" w:firstLine="348"/>
        <w:jc w:val="both"/>
        <w:rPr>
          <w:rFonts w:ascii="Arial" w:hAnsi="Arial" w:cs="Arial"/>
          <w:color w:val="auto"/>
          <w:sz w:val="24"/>
          <w:szCs w:val="24"/>
          <w:lang w:eastAsia="pt-BR"/>
        </w:rPr>
        <w:pPrChange w:id="1572" w:author="HP" w:date="2020-11-21T18:38:00Z">
          <w:pPr>
            <w:pStyle w:val="Corpodetexto"/>
            <w:ind w:left="360" w:firstLine="348"/>
            <w:jc w:val="both"/>
          </w:pPr>
        </w:pPrChange>
      </w:pPr>
      <w:r w:rsidRPr="007F134F">
        <w:rPr>
          <w:rFonts w:ascii="Arial" w:hAnsi="Arial" w:cs="Arial"/>
          <w:color w:val="auto"/>
          <w:sz w:val="24"/>
          <w:szCs w:val="24"/>
          <w:lang w:eastAsia="pt-BR"/>
        </w:rPr>
        <w:t>Processos do Gerenciamento das Comunicações (PMBOK Guide, 2012, p.287):</w:t>
      </w:r>
    </w:p>
    <w:p w14:paraId="4960F415" w14:textId="77777777" w:rsidR="00D27222" w:rsidRPr="007F134F" w:rsidRDefault="00D27222">
      <w:pPr>
        <w:pStyle w:val="Corpodetexto"/>
        <w:spacing w:line="360" w:lineRule="auto"/>
        <w:ind w:left="708"/>
        <w:jc w:val="both"/>
        <w:rPr>
          <w:rFonts w:ascii="Arial" w:hAnsi="Arial" w:cs="Arial"/>
          <w:color w:val="auto"/>
          <w:sz w:val="24"/>
          <w:szCs w:val="24"/>
          <w:lang w:eastAsia="pt-BR"/>
        </w:rPr>
        <w:pPrChange w:id="1573" w:author="HP" w:date="2020-11-21T18:38:00Z">
          <w:pPr>
            <w:pStyle w:val="Corpodetexto"/>
            <w:ind w:left="708"/>
            <w:jc w:val="both"/>
          </w:pPr>
        </w:pPrChange>
      </w:pPr>
      <w:r w:rsidRPr="007F134F">
        <w:rPr>
          <w:rFonts w:ascii="Arial" w:hAnsi="Arial" w:cs="Arial"/>
          <w:color w:val="auto"/>
          <w:sz w:val="24"/>
          <w:szCs w:val="24"/>
          <w:lang w:eastAsia="pt-BR"/>
        </w:rPr>
        <w:t>Planejar o gerenciamento das comunicações: O processo de desenvolver uma abordagem apropriada e um plano de comunicações do projeto com base nas necessidades de informação e requisitos das partes interessadas, e nos ativos organizacionais disponíveis.</w:t>
      </w:r>
    </w:p>
    <w:p w14:paraId="2780B5C1" w14:textId="77777777" w:rsidR="00D27222" w:rsidRPr="007F134F" w:rsidRDefault="00D27222">
      <w:pPr>
        <w:pStyle w:val="Corpodetexto"/>
        <w:spacing w:line="360" w:lineRule="auto"/>
        <w:ind w:left="708"/>
        <w:jc w:val="both"/>
        <w:rPr>
          <w:rFonts w:ascii="Arial" w:hAnsi="Arial" w:cs="Arial"/>
          <w:color w:val="auto"/>
          <w:sz w:val="24"/>
          <w:szCs w:val="24"/>
          <w:lang w:eastAsia="pt-BR"/>
        </w:rPr>
        <w:pPrChange w:id="1574" w:author="HP" w:date="2020-11-21T18:38:00Z">
          <w:pPr>
            <w:pStyle w:val="Corpodetexto"/>
            <w:ind w:left="708"/>
            <w:jc w:val="both"/>
          </w:pPr>
        </w:pPrChange>
      </w:pPr>
      <w:r w:rsidRPr="007F134F">
        <w:rPr>
          <w:rFonts w:ascii="Arial" w:hAnsi="Arial" w:cs="Arial"/>
          <w:color w:val="auto"/>
          <w:sz w:val="24"/>
          <w:szCs w:val="24"/>
          <w:lang w:eastAsia="pt-BR"/>
        </w:rPr>
        <w:t>Gerenciar as comunicações: O processo de criar, coletar, distribuir, armazenar, recuperar e de disposição final das informações do projeto de acordo com o plano de gerenciamento das comunicações.</w:t>
      </w:r>
    </w:p>
    <w:p w14:paraId="0FC964B7" w14:textId="77777777" w:rsidR="00D27222" w:rsidRPr="007F134F" w:rsidRDefault="00D27222">
      <w:pPr>
        <w:pStyle w:val="Corpodetexto"/>
        <w:spacing w:line="360" w:lineRule="auto"/>
        <w:ind w:left="708"/>
        <w:jc w:val="both"/>
        <w:rPr>
          <w:rFonts w:ascii="Arial" w:hAnsi="Arial" w:cs="Arial"/>
          <w:sz w:val="24"/>
          <w:szCs w:val="24"/>
          <w:lang w:eastAsia="pt-BR"/>
        </w:rPr>
        <w:pPrChange w:id="1575" w:author="HP" w:date="2020-11-21T18:38:00Z">
          <w:pPr>
            <w:pStyle w:val="Corpodetexto"/>
            <w:ind w:left="708"/>
            <w:jc w:val="both"/>
          </w:pPr>
        </w:pPrChange>
      </w:pPr>
      <w:r w:rsidRPr="007F134F">
        <w:rPr>
          <w:rFonts w:ascii="Arial" w:hAnsi="Arial" w:cs="Arial"/>
          <w:color w:val="auto"/>
          <w:sz w:val="24"/>
          <w:szCs w:val="24"/>
          <w:lang w:eastAsia="pt-BR"/>
        </w:rPr>
        <w:t>Controlar as comunicações: O processo de monitorar e controlar as comunicações no decorrer de todo o ciclo de vida do projeto para assegurar que as necessidades de informação das partes interessadas do projeto sejam atendidas.</w:t>
      </w:r>
    </w:p>
    <w:p w14:paraId="3C296B6A" w14:textId="77777777" w:rsidR="00D27222" w:rsidRPr="007F134F" w:rsidRDefault="00D27222">
      <w:pPr>
        <w:spacing w:after="0" w:line="360" w:lineRule="auto"/>
        <w:jc w:val="both"/>
        <w:rPr>
          <w:rFonts w:ascii="Arial" w:hAnsi="Arial" w:cs="Arial"/>
          <w:sz w:val="24"/>
          <w:szCs w:val="24"/>
          <w:lang w:eastAsia="pt-BR"/>
        </w:rPr>
      </w:pPr>
    </w:p>
    <w:p w14:paraId="1C0A9E6C" w14:textId="238C81DE" w:rsidR="00D27222" w:rsidRPr="007F134F" w:rsidRDefault="00104255">
      <w:pPr>
        <w:pStyle w:val="Ttulo3"/>
        <w:pPrChange w:id="1576" w:author="HP" w:date="2020-11-21T18:38:00Z">
          <w:pPr>
            <w:pStyle w:val="Ttulo1"/>
          </w:pPr>
        </w:pPrChange>
      </w:pPr>
      <w:bookmarkStart w:id="1577" w:name="_Toc58248413"/>
      <w:r w:rsidRPr="007F134F">
        <w:rPr>
          <w:rFonts w:cs="Arial"/>
          <w:rPrChange w:id="1578" w:author="HP" w:date="2020-11-21T18:37:00Z">
            <w:rPr>
              <w:rFonts w:eastAsia="Arial" w:cs="Arial"/>
              <w:bCs/>
              <w:caps/>
              <w:color w:val="000000"/>
              <w:sz w:val="25"/>
              <w:szCs w:val="24"/>
            </w:rPr>
          </w:rPrChange>
        </w:rPr>
        <w:t>4</w:t>
      </w:r>
      <w:r w:rsidR="00D27222" w:rsidRPr="007F134F">
        <w:rPr>
          <w:rFonts w:cs="Arial"/>
          <w:rPrChange w:id="1579" w:author="HP" w:date="2020-11-21T18:37:00Z">
            <w:rPr>
              <w:rFonts w:eastAsia="Arial" w:cs="Arial"/>
              <w:bCs/>
              <w:caps/>
              <w:color w:val="000000"/>
              <w:sz w:val="25"/>
              <w:szCs w:val="24"/>
            </w:rPr>
          </w:rPrChange>
        </w:rPr>
        <w:t>.2.7 Risco 7: Tarefa “Pesquisa de fornecedores”</w:t>
      </w:r>
      <w:bookmarkEnd w:id="1577"/>
    </w:p>
    <w:p w14:paraId="5E6C51B3" w14:textId="77777777" w:rsidR="00D27222" w:rsidRPr="007F134F" w:rsidRDefault="00D27222">
      <w:pPr>
        <w:pStyle w:val="Corpodetexto"/>
        <w:spacing w:line="360" w:lineRule="auto"/>
        <w:rPr>
          <w:rFonts w:ascii="Arial" w:hAnsi="Arial" w:cs="Arial"/>
          <w:color w:val="auto"/>
          <w:rPrChange w:id="1580" w:author="HP" w:date="2020-11-21T18:37:00Z">
            <w:rPr>
              <w:color w:val="auto"/>
            </w:rPr>
          </w:rPrChange>
        </w:rPr>
        <w:pPrChange w:id="1581" w:author="HP" w:date="2020-11-21T18:38:00Z">
          <w:pPr>
            <w:pStyle w:val="Corpodetexto"/>
          </w:pPr>
        </w:pPrChange>
      </w:pPr>
    </w:p>
    <w:p w14:paraId="7C873044"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58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color w:val="auto"/>
          <w:sz w:val="24"/>
          <w:szCs w:val="24"/>
          <w:lang w:eastAsia="pt-BR"/>
        </w:rPr>
        <w:t xml:space="preserve"> Escolha errônea da plataforma, talvez necessário rever o projeto.</w:t>
      </w:r>
    </w:p>
    <w:p w14:paraId="6953A4A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8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color w:val="auto"/>
          <w:sz w:val="24"/>
          <w:szCs w:val="24"/>
          <w:lang w:eastAsia="pt-BR"/>
        </w:rPr>
        <w:t xml:space="preserve"> A escolhe errada na contratação de serviços para hospedar o projeto acaba gerando um impacto na qualidade de entrega da tarefa, no escopo do projeto, no orçamento e recursos que possivelmente deve ser revisto. A equipe terá que rever alguns pontos do projeto que foram levantados para corrigir a escolha feita.</w:t>
      </w:r>
    </w:p>
    <w:p w14:paraId="48E06F90"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8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 xml:space="preserve">Justificativa: </w:t>
      </w:r>
      <w:r w:rsidRPr="007F134F">
        <w:rPr>
          <w:rFonts w:ascii="Arial" w:hAnsi="Arial" w:cs="Arial"/>
          <w:color w:val="auto"/>
          <w:sz w:val="24"/>
          <w:szCs w:val="24"/>
          <w:lang w:eastAsia="pt-BR"/>
        </w:rPr>
        <w:t>De acordo com o PMBOK (Project Management Body of Knowledge, 2008) gerenciar a qualidade de um projeto contempla as atividades e processos de organização executora que</w:t>
      </w:r>
      <w:r w:rsidRPr="007F134F">
        <w:rPr>
          <w:rFonts w:ascii="Arial" w:hAnsi="Arial" w:cs="Arial"/>
          <w:sz w:val="24"/>
          <w:szCs w:val="24"/>
          <w:lang w:eastAsia="pt-BR"/>
        </w:rPr>
        <w:t xml:space="preserve"> definem as políticas de qualidade, as finalidades e as responsabilidades de modo que o projeto atenda às necessidades para as quais foi empreendido.</w:t>
      </w:r>
    </w:p>
    <w:p w14:paraId="6524B96F"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8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Matriz de Risco:</w:t>
      </w:r>
    </w:p>
    <w:p w14:paraId="6C30D0DE" w14:textId="5FF3510B"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drawing>
          <wp:inline distT="0" distB="0" distL="0" distR="0" wp14:anchorId="6051328A" wp14:editId="73BACA64">
            <wp:extent cx="5861565" cy="2152650"/>
            <wp:effectExtent l="0" t="0" r="6350" b="0"/>
            <wp:docPr id="145" name="Image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9365" cy="2159187"/>
                    </a:xfrm>
                    <a:prstGeom prst="rect">
                      <a:avLst/>
                    </a:prstGeom>
                    <a:noFill/>
                  </pic:spPr>
                </pic:pic>
              </a:graphicData>
            </a:graphic>
          </wp:inline>
        </w:drawing>
      </w:r>
    </w:p>
    <w:p w14:paraId="4CEAB429" w14:textId="2EF6FB1A" w:rsidR="00D27222" w:rsidRPr="007F134F" w:rsidRDefault="005217C8" w:rsidP="005217C8">
      <w:pPr>
        <w:pStyle w:val="Legenda"/>
        <w:jc w:val="center"/>
        <w:rPr>
          <w:rStyle w:val="FiguraTCCChar"/>
          <w:i w:val="0"/>
          <w:iCs w:val="0"/>
        </w:rPr>
      </w:pPr>
      <w:bookmarkStart w:id="1586" w:name="_Toc58248360"/>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12</w:t>
      </w:r>
      <w:r w:rsidRPr="000D2A09">
        <w:rPr>
          <w:rFonts w:ascii="Arial" w:hAnsi="Arial" w:cs="Arial"/>
          <w:b/>
          <w:bCs/>
          <w:i w:val="0"/>
          <w:iCs w:val="0"/>
          <w:sz w:val="20"/>
        </w:rPr>
        <w:fldChar w:fldCharType="end"/>
      </w:r>
      <w:r w:rsidRPr="000D2A09">
        <w:rPr>
          <w:rFonts w:ascii="Arial" w:hAnsi="Arial" w:cs="Arial"/>
          <w:i w:val="0"/>
          <w:iCs w:val="0"/>
          <w:sz w:val="20"/>
        </w:rPr>
        <w:t xml:space="preserve"> – Risco 7: Escolha errônea da plataforma, talvez necessário rever o projeto (Fonte: Próprio Autor).</w:t>
      </w:r>
      <w:bookmarkEnd w:id="1586"/>
    </w:p>
    <w:p w14:paraId="630E64C1"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587" w:author="HP" w:date="2020-11-21T18:38:00Z">
          <w:pPr>
            <w:pStyle w:val="Corpodetexto"/>
            <w:ind w:left="720"/>
            <w:jc w:val="both"/>
          </w:pPr>
        </w:pPrChange>
      </w:pPr>
    </w:p>
    <w:p w14:paraId="3A3C347A"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8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Aceitar uma ameaça é quando não é tomada nenhuma ação para lidar com ela. De forma passiva efetivamente ação previa é tomada. A equipe do projeto tratará do risco quando e se ele ocorrer.</w:t>
      </w:r>
    </w:p>
    <w:p w14:paraId="32B60988"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8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É importante desenvolver um processo adequado de gerenciamento de qualidade. Isso pode ser feito por meio da elaboração de políticas e procedimentos</w:t>
      </w:r>
      <w:r w:rsidRPr="007F134F">
        <w:rPr>
          <w:rFonts w:ascii="Arial" w:hAnsi="Arial" w:cs="Arial"/>
          <w:sz w:val="24"/>
          <w:szCs w:val="24"/>
          <w:lang w:eastAsia="pt-BR"/>
        </w:rPr>
        <w:t xml:space="preserve"> com atividades de melhoria contínua de processos que devem ser realizadas durante todo o projeto de acordo com a sua necessidade, além disso, é importante formar uma equipe capacitada para condução dele. Dessa forma corrigir e recuperar o risco com ação indevida que foi tomada na decisão errônea.</w:t>
      </w:r>
    </w:p>
    <w:p w14:paraId="0C987EC0" w14:textId="77777777" w:rsidR="00D27222" w:rsidRPr="007F134F" w:rsidRDefault="00D27222">
      <w:pPr>
        <w:spacing w:after="0" w:line="360" w:lineRule="auto"/>
        <w:jc w:val="both"/>
        <w:rPr>
          <w:rFonts w:ascii="Arial" w:hAnsi="Arial" w:cs="Arial"/>
          <w:sz w:val="24"/>
          <w:szCs w:val="24"/>
          <w:lang w:eastAsia="pt-BR"/>
        </w:rPr>
      </w:pPr>
    </w:p>
    <w:p w14:paraId="51434525" w14:textId="6F86C926" w:rsidR="00D27222" w:rsidRPr="007F134F" w:rsidRDefault="00104255">
      <w:pPr>
        <w:pStyle w:val="Ttulo3"/>
        <w:pPrChange w:id="1590" w:author="HP" w:date="2020-11-21T18:38:00Z">
          <w:pPr>
            <w:pStyle w:val="Ttulo1"/>
          </w:pPr>
        </w:pPrChange>
      </w:pPr>
      <w:bookmarkStart w:id="1591" w:name="_Toc58248414"/>
      <w:r w:rsidRPr="007F134F">
        <w:rPr>
          <w:rFonts w:cs="Arial"/>
          <w:rPrChange w:id="1592" w:author="HP" w:date="2020-11-21T18:37:00Z">
            <w:rPr>
              <w:rFonts w:eastAsia="Arial" w:cs="Arial"/>
              <w:bCs/>
              <w:caps/>
              <w:color w:val="000000"/>
              <w:sz w:val="25"/>
              <w:szCs w:val="24"/>
            </w:rPr>
          </w:rPrChange>
        </w:rPr>
        <w:t>4</w:t>
      </w:r>
      <w:r w:rsidR="00D27222" w:rsidRPr="007F134F">
        <w:rPr>
          <w:rFonts w:cs="Arial"/>
          <w:rPrChange w:id="1593" w:author="HP" w:date="2020-11-21T18:37:00Z">
            <w:rPr>
              <w:rFonts w:eastAsia="Arial" w:cs="Arial"/>
              <w:bCs/>
              <w:caps/>
              <w:color w:val="000000"/>
              <w:sz w:val="25"/>
              <w:szCs w:val="24"/>
            </w:rPr>
          </w:rPrChange>
        </w:rPr>
        <w:t>.2.8 Risco 8: Tarefa “Reunião com partes interessadas”</w:t>
      </w:r>
      <w:bookmarkEnd w:id="1591"/>
    </w:p>
    <w:p w14:paraId="1CC07B87" w14:textId="77777777" w:rsidR="00D27222" w:rsidRPr="007F134F" w:rsidRDefault="00D27222">
      <w:pPr>
        <w:pStyle w:val="Corpodetexto"/>
        <w:spacing w:line="360" w:lineRule="auto"/>
        <w:rPr>
          <w:rFonts w:ascii="Arial" w:hAnsi="Arial" w:cs="Arial"/>
          <w:color w:val="auto"/>
          <w:rPrChange w:id="1594" w:author="HP" w:date="2020-11-21T18:37:00Z">
            <w:rPr>
              <w:color w:val="auto"/>
            </w:rPr>
          </w:rPrChange>
        </w:rPr>
        <w:pPrChange w:id="1595" w:author="HP" w:date="2020-11-21T18:38:00Z">
          <w:pPr>
            <w:pStyle w:val="Corpodetexto"/>
          </w:pPr>
        </w:pPrChange>
      </w:pPr>
    </w:p>
    <w:p w14:paraId="1F4FB0C7"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9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Informações desconhecidas levando ao aumento do custo.</w:t>
      </w:r>
    </w:p>
    <w:p w14:paraId="4F3D87C0"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9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Em t</w:t>
      </w:r>
      <w:r w:rsidRPr="007F134F">
        <w:rPr>
          <w:rFonts w:ascii="Arial" w:hAnsi="Arial" w:cs="Arial"/>
          <w:color w:val="auto"/>
          <w:sz w:val="24"/>
          <w:szCs w:val="24"/>
          <w:lang w:eastAsia="pt-BR"/>
        </w:rPr>
        <w:t xml:space="preserve">odo projeto pode surgir informações que antes eram desconhecidas no decorrer do projeto. Essas informações se não forem tratadas até a aprovação das partes interessadas pode gerar um </w:t>
      </w:r>
      <w:r w:rsidRPr="007F134F">
        <w:rPr>
          <w:rFonts w:ascii="Arial" w:hAnsi="Arial" w:cs="Arial"/>
          <w:color w:val="auto"/>
          <w:sz w:val="24"/>
          <w:szCs w:val="24"/>
          <w:lang w:eastAsia="pt-BR"/>
        </w:rPr>
        <w:lastRenderedPageBreak/>
        <w:t>aumento no orçamento do projeto e a insatisfação dos solicitantes. A utilização da metodologia de gerenciar as partes interessadas em um projeto pode trazer eficácia nas decisões tornando maiores as chances de sucesso em um projeto.</w:t>
      </w:r>
    </w:p>
    <w:p w14:paraId="068DB934"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59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gerenciamento das partes interessadas do projeto, segundo o PMBOK Guide (2012), inclui os processos exigidos para identificar todas as pessoas, grupos ou organizações que podem impactar ou serem impactados pelo projeto, analisar as expectativas</w:t>
      </w:r>
      <w:r w:rsidRPr="007F134F">
        <w:rPr>
          <w:rFonts w:ascii="Arial" w:hAnsi="Arial" w:cs="Arial"/>
          <w:sz w:val="24"/>
          <w:szCs w:val="24"/>
          <w:lang w:eastAsia="pt-BR"/>
        </w:rPr>
        <w:t xml:space="preserve"> das partes interessadas e seu impacto no projeto, e desenvolver estratégias de gerenciamento apropriadas para o engajamento eficaz das partes interessadas nas decisões e execução do projeto.</w:t>
      </w:r>
    </w:p>
    <w:p w14:paraId="0606BB50"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59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3E386287" w14:textId="40622DAD" w:rsidR="005217C8" w:rsidRPr="007F134F" w:rsidRDefault="00F1365F" w:rsidP="005217C8">
      <w:pPr>
        <w:keepNext/>
        <w:spacing w:line="360" w:lineRule="auto"/>
        <w:ind w:left="360"/>
        <w:jc w:val="center"/>
        <w:rPr>
          <w:rFonts w:ascii="Arial" w:hAnsi="Arial" w:cs="Arial"/>
        </w:rPr>
      </w:pPr>
      <w:r>
        <w:rPr>
          <w:rFonts w:ascii="Arial" w:hAnsi="Arial" w:cs="Arial"/>
          <w:noProof/>
          <w:lang w:eastAsia="pt-BR"/>
        </w:rPr>
        <w:drawing>
          <wp:inline distT="0" distB="0" distL="0" distR="0" wp14:anchorId="2DE0B8BC" wp14:editId="0A00163F">
            <wp:extent cx="5809692" cy="2133600"/>
            <wp:effectExtent l="0" t="0" r="635" b="0"/>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7351" cy="2140085"/>
                    </a:xfrm>
                    <a:prstGeom prst="rect">
                      <a:avLst/>
                    </a:prstGeom>
                    <a:noFill/>
                  </pic:spPr>
                </pic:pic>
              </a:graphicData>
            </a:graphic>
          </wp:inline>
        </w:drawing>
      </w:r>
    </w:p>
    <w:p w14:paraId="4B4CA11D" w14:textId="23993F7B" w:rsidR="00D27222" w:rsidRPr="007F134F" w:rsidRDefault="005217C8" w:rsidP="005217C8">
      <w:pPr>
        <w:pStyle w:val="Legenda"/>
        <w:jc w:val="center"/>
        <w:rPr>
          <w:rStyle w:val="FiguraTCCChar"/>
          <w:i w:val="0"/>
          <w:iCs w:val="0"/>
        </w:rPr>
      </w:pPr>
      <w:bookmarkStart w:id="1600" w:name="_Toc58248361"/>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13</w:t>
      </w:r>
      <w:r w:rsidRPr="000D2A09">
        <w:rPr>
          <w:rFonts w:ascii="Arial" w:hAnsi="Arial" w:cs="Arial"/>
          <w:b/>
          <w:bCs/>
          <w:i w:val="0"/>
          <w:iCs w:val="0"/>
          <w:sz w:val="20"/>
        </w:rPr>
        <w:fldChar w:fldCharType="end"/>
      </w:r>
      <w:r w:rsidRPr="000D2A09">
        <w:rPr>
          <w:rFonts w:ascii="Arial" w:hAnsi="Arial" w:cs="Arial"/>
          <w:i w:val="0"/>
          <w:iCs w:val="0"/>
          <w:sz w:val="20"/>
        </w:rPr>
        <w:t xml:space="preserve"> – Risco 8: Informações desconhecidas levando ao aumento do custo (Fonte: Próprio Autor).</w:t>
      </w:r>
      <w:bookmarkEnd w:id="1600"/>
    </w:p>
    <w:p w14:paraId="31B86F8D" w14:textId="0B9C32CB" w:rsidR="005217C8" w:rsidRPr="007F134F" w:rsidRDefault="005217C8" w:rsidP="005217C8">
      <w:pPr>
        <w:pStyle w:val="Corpodetexto"/>
        <w:spacing w:line="360" w:lineRule="auto"/>
        <w:jc w:val="both"/>
        <w:rPr>
          <w:rFonts w:ascii="Arial" w:hAnsi="Arial" w:cs="Arial"/>
          <w:b/>
          <w:bCs/>
          <w:i/>
          <w:iCs/>
          <w:color w:val="FF0000"/>
          <w:sz w:val="24"/>
          <w:szCs w:val="24"/>
          <w:u w:val="single"/>
          <w:lang w:eastAsia="pt-BR"/>
        </w:rPr>
      </w:pPr>
    </w:p>
    <w:p w14:paraId="55CDA016" w14:textId="62A36722"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0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Melhor ação é evitar que o risco ocorra. Quando se escolhe evitar o risco, o gestor organiza todos os elementos do projeto para garantir que o risco não venha se manifestar. Com as medidas de tratamento apresentadas pode eliminar as chances de ele acontecer.</w:t>
      </w:r>
    </w:p>
    <w:p w14:paraId="4C8361EE"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60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Processos do Gerenciamento das Partes Interessadas (PMBOK Guide, 2012, p. 391):</w:t>
      </w:r>
    </w:p>
    <w:p w14:paraId="6750BD8D" w14:textId="77777777" w:rsidR="00D27222" w:rsidRPr="007F134F" w:rsidRDefault="00D27222">
      <w:pPr>
        <w:spacing w:after="0" w:line="360" w:lineRule="auto"/>
        <w:ind w:left="708"/>
        <w:jc w:val="both"/>
        <w:rPr>
          <w:rFonts w:ascii="Arial" w:hAnsi="Arial" w:cs="Arial"/>
          <w:sz w:val="24"/>
          <w:szCs w:val="24"/>
          <w:lang w:eastAsia="pt-BR"/>
        </w:rPr>
      </w:pPr>
      <w:r w:rsidRPr="007F134F">
        <w:rPr>
          <w:rFonts w:ascii="Arial" w:hAnsi="Arial" w:cs="Arial"/>
          <w:color w:val="auto"/>
          <w:sz w:val="24"/>
          <w:szCs w:val="24"/>
          <w:lang w:eastAsia="pt-BR"/>
        </w:rPr>
        <w:t xml:space="preserve">Identificar as partes interessadas: O processo de identificar pessoas, grupos ou organizações que podem impactar ou serem impactados por uma decisão, </w:t>
      </w:r>
      <w:r w:rsidRPr="007F134F">
        <w:rPr>
          <w:rFonts w:ascii="Arial" w:hAnsi="Arial" w:cs="Arial"/>
          <w:color w:val="auto"/>
          <w:sz w:val="24"/>
          <w:szCs w:val="24"/>
          <w:lang w:eastAsia="pt-BR"/>
        </w:rPr>
        <w:lastRenderedPageBreak/>
        <w:t>atividade ou resultado do projeto e analisar e documentar informações relevantes relativas aos seus interesses, nível de engajamento, interdependências, influência, e seu impacto potencial</w:t>
      </w:r>
      <w:r w:rsidRPr="007F134F">
        <w:rPr>
          <w:rFonts w:ascii="Arial" w:hAnsi="Arial" w:cs="Arial"/>
          <w:sz w:val="24"/>
          <w:szCs w:val="24"/>
          <w:lang w:eastAsia="pt-BR"/>
        </w:rPr>
        <w:t xml:space="preserve"> no êxito do projeto.</w:t>
      </w:r>
    </w:p>
    <w:p w14:paraId="1F84BF1D" w14:textId="77777777" w:rsidR="00D27222" w:rsidRPr="007F134F" w:rsidRDefault="00D27222">
      <w:pPr>
        <w:spacing w:after="0" w:line="360" w:lineRule="auto"/>
        <w:ind w:left="708"/>
        <w:jc w:val="both"/>
        <w:rPr>
          <w:rFonts w:ascii="Arial" w:hAnsi="Arial" w:cs="Arial"/>
          <w:sz w:val="24"/>
          <w:szCs w:val="24"/>
          <w:lang w:eastAsia="pt-BR"/>
        </w:rPr>
      </w:pPr>
      <w:r w:rsidRPr="007F134F">
        <w:rPr>
          <w:rFonts w:ascii="Arial" w:hAnsi="Arial" w:cs="Arial"/>
          <w:sz w:val="24"/>
          <w:szCs w:val="24"/>
          <w:lang w:eastAsia="pt-BR"/>
        </w:rPr>
        <w:t>Planejar o gerenciamento das partes interessadas: O processo de desenvolver estratégias apropriadas de gerenciamento para engajar as partes interessadas de maneira eficaz no decorrer de todo o ciclo de vida do projeto, com base na análise das suas necessidades, interesses, e impacto potencial no sucesso do projeto.</w:t>
      </w:r>
    </w:p>
    <w:p w14:paraId="42A47CCC" w14:textId="77777777" w:rsidR="00D27222" w:rsidRPr="007F134F" w:rsidRDefault="00D27222">
      <w:pPr>
        <w:spacing w:after="0" w:line="360" w:lineRule="auto"/>
        <w:ind w:left="708"/>
        <w:jc w:val="both"/>
        <w:rPr>
          <w:rFonts w:ascii="Arial" w:hAnsi="Arial" w:cs="Arial"/>
          <w:sz w:val="24"/>
          <w:szCs w:val="24"/>
          <w:lang w:eastAsia="pt-BR"/>
        </w:rPr>
      </w:pPr>
      <w:r w:rsidRPr="007F134F">
        <w:rPr>
          <w:rFonts w:ascii="Arial" w:hAnsi="Arial" w:cs="Arial"/>
          <w:sz w:val="24"/>
          <w:szCs w:val="24"/>
          <w:lang w:eastAsia="pt-BR"/>
        </w:rPr>
        <w:t>Gerenciar o engajamento das partes interessadas: O processo de se comunicar e trabalhar com as partes interessadas para atender às suas necessidades/expectativas deles, abordar as questões à medida que elas ocorrem, e incentivar o engajamento apropriado das partes interessadas nas atividades do projeto, no decorrer de todo o ciclo de vida do projeto.</w:t>
      </w:r>
    </w:p>
    <w:p w14:paraId="3B547FF7" w14:textId="77777777" w:rsidR="00D27222" w:rsidRPr="007F134F" w:rsidRDefault="00D27222">
      <w:pPr>
        <w:pStyle w:val="Corpodetexto"/>
        <w:spacing w:line="360" w:lineRule="auto"/>
        <w:ind w:left="708"/>
        <w:jc w:val="both"/>
        <w:rPr>
          <w:rFonts w:ascii="Arial" w:hAnsi="Arial" w:cs="Arial"/>
          <w:b/>
          <w:bCs/>
          <w:i/>
          <w:iCs/>
          <w:color w:val="FF0000"/>
          <w:sz w:val="24"/>
          <w:szCs w:val="24"/>
          <w:u w:val="single"/>
          <w:lang w:eastAsia="pt-BR"/>
        </w:rPr>
        <w:pPrChange w:id="1603" w:author="HP" w:date="2020-11-21T18:38:00Z">
          <w:pPr>
            <w:pStyle w:val="Corpodetexto"/>
            <w:ind w:left="708"/>
            <w:jc w:val="both"/>
          </w:pPr>
        </w:pPrChange>
      </w:pPr>
      <w:r w:rsidRPr="007F134F">
        <w:rPr>
          <w:rFonts w:ascii="Arial" w:hAnsi="Arial" w:cs="Arial"/>
          <w:sz w:val="24"/>
          <w:szCs w:val="24"/>
          <w:lang w:eastAsia="pt-BR"/>
        </w:rPr>
        <w:t>Controlar o engajamento das partes interessadas: O processo de monitorar os relacionamentos das partes interessadas do projeto em geral, e ajustar as estratégias e planos para o engajamento das partes interessadas.</w:t>
      </w:r>
    </w:p>
    <w:p w14:paraId="33BE091D" w14:textId="77777777" w:rsidR="00D27222" w:rsidRPr="007F134F" w:rsidRDefault="00D27222">
      <w:pPr>
        <w:spacing w:after="0" w:line="360" w:lineRule="auto"/>
        <w:jc w:val="both"/>
        <w:rPr>
          <w:rFonts w:ascii="Arial" w:hAnsi="Arial" w:cs="Arial"/>
          <w:sz w:val="24"/>
          <w:szCs w:val="24"/>
          <w:lang w:eastAsia="pt-BR"/>
        </w:rPr>
      </w:pPr>
    </w:p>
    <w:p w14:paraId="1C7063F8" w14:textId="1817C849" w:rsidR="00D27222" w:rsidRPr="007F134F" w:rsidRDefault="00104255">
      <w:pPr>
        <w:pStyle w:val="Ttulo3"/>
        <w:pPrChange w:id="1604" w:author="HP" w:date="2020-11-21T18:38:00Z">
          <w:pPr>
            <w:pStyle w:val="Ttulo1"/>
          </w:pPr>
        </w:pPrChange>
      </w:pPr>
      <w:bookmarkStart w:id="1605" w:name="_Toc58248415"/>
      <w:r w:rsidRPr="007F134F">
        <w:rPr>
          <w:rFonts w:cs="Arial"/>
          <w:rPrChange w:id="1606" w:author="HP" w:date="2020-11-21T18:37:00Z">
            <w:rPr>
              <w:rFonts w:eastAsia="Arial" w:cs="Arial"/>
              <w:bCs/>
              <w:caps/>
              <w:color w:val="000000"/>
              <w:sz w:val="25"/>
              <w:szCs w:val="24"/>
            </w:rPr>
          </w:rPrChange>
        </w:rPr>
        <w:t>4</w:t>
      </w:r>
      <w:r w:rsidR="00D27222" w:rsidRPr="007F134F">
        <w:rPr>
          <w:rFonts w:cs="Arial"/>
          <w:rPrChange w:id="1607" w:author="HP" w:date="2020-11-21T18:37:00Z">
            <w:rPr>
              <w:rFonts w:eastAsia="Arial" w:cs="Arial"/>
              <w:bCs/>
              <w:caps/>
              <w:color w:val="000000"/>
              <w:sz w:val="25"/>
              <w:szCs w:val="24"/>
            </w:rPr>
          </w:rPrChange>
        </w:rPr>
        <w:t>.2.9 Risco 9: Tarefa “Definição de Serviço”</w:t>
      </w:r>
      <w:bookmarkEnd w:id="1605"/>
    </w:p>
    <w:p w14:paraId="1EB7F10B" w14:textId="77777777" w:rsidR="00D27222" w:rsidRPr="007F134F" w:rsidRDefault="00D27222">
      <w:pPr>
        <w:pStyle w:val="Corpodetexto"/>
        <w:spacing w:line="360" w:lineRule="auto"/>
        <w:rPr>
          <w:rFonts w:ascii="Arial" w:hAnsi="Arial" w:cs="Arial"/>
          <w:color w:val="auto"/>
          <w:rPrChange w:id="1608" w:author="HP" w:date="2020-11-21T18:37:00Z">
            <w:rPr>
              <w:color w:val="auto"/>
            </w:rPr>
          </w:rPrChange>
        </w:rPr>
        <w:pPrChange w:id="1609" w:author="HP" w:date="2020-11-21T18:38:00Z">
          <w:pPr>
            <w:pStyle w:val="Corpodetexto"/>
          </w:pPr>
        </w:pPrChange>
      </w:pPr>
    </w:p>
    <w:p w14:paraId="11A70592"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1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Tempo dimensionado incorretamente atrasando a execução.</w:t>
      </w:r>
    </w:p>
    <w:p w14:paraId="4F8D6BF5"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1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 definição do tempo de contratação de um serviço implica na estimativa de tempo que as partes interessadas desejam que o projeto fique disponível. Essa medição feita de forma errônea pode atrasar a execução do projeto e deixar que a empresa economize, pois existem formas contratuais que proporcionam economia a longa escala.</w:t>
      </w:r>
    </w:p>
    <w:p w14:paraId="7F737F80"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1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planejamento</w:t>
      </w:r>
      <w:r w:rsidRPr="007F134F">
        <w:rPr>
          <w:rFonts w:ascii="Arial" w:hAnsi="Arial" w:cs="Arial"/>
          <w:sz w:val="24"/>
          <w:szCs w:val="24"/>
          <w:lang w:eastAsia="pt-BR"/>
        </w:rPr>
        <w:t xml:space="preserve"> é essencial nessas situações, adequando a contratação de serviços de acordo com a necessidade do projeto.</w:t>
      </w:r>
    </w:p>
    <w:p w14:paraId="0CEF481D"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1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434BA4A8" w14:textId="7B581B56" w:rsidR="005217C8" w:rsidRPr="007F134F" w:rsidRDefault="00F1365F" w:rsidP="005217C8">
      <w:pPr>
        <w:keepNext/>
        <w:spacing w:after="0" w:line="360" w:lineRule="auto"/>
        <w:ind w:left="360"/>
        <w:jc w:val="center"/>
        <w:rPr>
          <w:rFonts w:ascii="Arial" w:hAnsi="Arial" w:cs="Arial"/>
        </w:rPr>
      </w:pPr>
      <w:r>
        <w:rPr>
          <w:rFonts w:ascii="Arial" w:hAnsi="Arial" w:cs="Arial"/>
          <w:noProof/>
          <w:lang w:eastAsia="pt-BR"/>
        </w:rPr>
        <w:lastRenderedPageBreak/>
        <w:drawing>
          <wp:inline distT="0" distB="0" distL="0" distR="0" wp14:anchorId="68039945" wp14:editId="4EB7C6F2">
            <wp:extent cx="5809692" cy="2133600"/>
            <wp:effectExtent l="0" t="0" r="635"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3206" cy="2138563"/>
                    </a:xfrm>
                    <a:prstGeom prst="rect">
                      <a:avLst/>
                    </a:prstGeom>
                    <a:noFill/>
                  </pic:spPr>
                </pic:pic>
              </a:graphicData>
            </a:graphic>
          </wp:inline>
        </w:drawing>
      </w:r>
    </w:p>
    <w:p w14:paraId="52AE48B1" w14:textId="2256BA6E" w:rsidR="00D27222" w:rsidRPr="007F134F" w:rsidRDefault="005217C8" w:rsidP="005217C8">
      <w:pPr>
        <w:pStyle w:val="Legenda"/>
        <w:jc w:val="center"/>
        <w:rPr>
          <w:rStyle w:val="FiguraTCCChar"/>
          <w:i w:val="0"/>
          <w:iCs w:val="0"/>
        </w:rPr>
      </w:pPr>
      <w:bookmarkStart w:id="1614" w:name="_Toc58248362"/>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14</w:t>
      </w:r>
      <w:r w:rsidRPr="000D2A09">
        <w:rPr>
          <w:rFonts w:ascii="Arial" w:hAnsi="Arial" w:cs="Arial"/>
          <w:b/>
          <w:bCs/>
          <w:i w:val="0"/>
          <w:iCs w:val="0"/>
          <w:sz w:val="20"/>
        </w:rPr>
        <w:fldChar w:fldCharType="end"/>
      </w:r>
      <w:r w:rsidRPr="000D2A09">
        <w:rPr>
          <w:rFonts w:ascii="Arial" w:hAnsi="Arial" w:cs="Arial"/>
          <w:i w:val="0"/>
          <w:iCs w:val="0"/>
          <w:sz w:val="20"/>
        </w:rPr>
        <w:t xml:space="preserve"> – Risco 9: Tempo dimensionado incorretamente atrasando a execução (Fonte: Próprio Autor).</w:t>
      </w:r>
      <w:bookmarkEnd w:id="1614"/>
    </w:p>
    <w:p w14:paraId="03278512"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615" w:author="HP" w:date="2020-11-21T18:38:00Z">
          <w:pPr>
            <w:pStyle w:val="Corpodetexto"/>
            <w:ind w:left="720"/>
            <w:jc w:val="both"/>
          </w:pPr>
        </w:pPrChange>
      </w:pPr>
    </w:p>
    <w:p w14:paraId="1E28C40E"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1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Aceitar riscos não é ruim, é apenas uma decisão. A gravidade do risco é tão baixa que não iremos tomar nenhuma ação, a menos que ele aconteça. Esse é um tipo de risco que a gente escolhe aceitar. Nesse risco, a equipe deve aceitar o risco ativamente é quando ele é identificado como aceitável, mas decidimos fazer um plano de contingência.</w:t>
      </w:r>
    </w:p>
    <w:p w14:paraId="1CF60FA1"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1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Algumas ferramentas são utilizadas para elaboração de um planejamento mais adequado para o projeto, entre elas o cronograma no qual é feita a "análise de sequência das atividades, suas durações, recursos necessários e</w:t>
      </w:r>
      <w:r w:rsidRPr="007F134F">
        <w:rPr>
          <w:rFonts w:ascii="Arial" w:hAnsi="Arial" w:cs="Arial"/>
          <w:sz w:val="24"/>
          <w:szCs w:val="24"/>
          <w:lang w:eastAsia="pt-BR"/>
        </w:rPr>
        <w:t xml:space="preserve"> restrições [...]" (PMBOK®, 2009, p. 129), a Estrutura Analítica de Projetos (WBS – Work Breakdonwn Structure) que é “uma decomposição hierárquica orientada às entregas do trabalho a ser executado pela equipe para atingir os objetivos do projeto [...]” (PMBOK®, 2009, p. 101) e o Orçamento do projeto no qual é feito a "agregação dos custos estimados de atividades individuais ou pacotes de trabalho para estabelecer uma linha de base dos custos autorizada" (PMBOK®, 2009, p. 148).</w:t>
      </w:r>
    </w:p>
    <w:p w14:paraId="0590EA43" w14:textId="77777777" w:rsidR="00D27222" w:rsidRPr="007F134F" w:rsidRDefault="00D27222">
      <w:pPr>
        <w:spacing w:after="0" w:line="360" w:lineRule="auto"/>
        <w:jc w:val="both"/>
        <w:rPr>
          <w:rFonts w:ascii="Arial" w:hAnsi="Arial" w:cs="Arial"/>
          <w:sz w:val="24"/>
          <w:szCs w:val="24"/>
          <w:lang w:eastAsia="pt-BR"/>
        </w:rPr>
      </w:pPr>
    </w:p>
    <w:p w14:paraId="2377B39B" w14:textId="5E69F3A8" w:rsidR="00D27222" w:rsidRPr="007F134F" w:rsidRDefault="00104255">
      <w:pPr>
        <w:pStyle w:val="Ttulo3"/>
        <w:pPrChange w:id="1618" w:author="HP" w:date="2020-11-21T18:38:00Z">
          <w:pPr>
            <w:pStyle w:val="Ttulo1"/>
          </w:pPr>
        </w:pPrChange>
      </w:pPr>
      <w:bookmarkStart w:id="1619" w:name="_Toc58248416"/>
      <w:r w:rsidRPr="007F134F">
        <w:rPr>
          <w:rFonts w:cs="Arial"/>
          <w:rPrChange w:id="1620" w:author="HP" w:date="2020-11-21T18:37:00Z">
            <w:rPr>
              <w:rFonts w:eastAsia="Arial" w:cs="Arial"/>
              <w:bCs/>
              <w:caps/>
              <w:color w:val="000000"/>
              <w:sz w:val="25"/>
              <w:szCs w:val="24"/>
            </w:rPr>
          </w:rPrChange>
        </w:rPr>
        <w:t>4</w:t>
      </w:r>
      <w:r w:rsidR="00D27222" w:rsidRPr="007F134F">
        <w:rPr>
          <w:rFonts w:cs="Arial"/>
          <w:rPrChange w:id="1621" w:author="HP" w:date="2020-11-21T18:37:00Z">
            <w:rPr>
              <w:rFonts w:eastAsia="Arial" w:cs="Arial"/>
              <w:bCs/>
              <w:caps/>
              <w:color w:val="000000"/>
              <w:sz w:val="25"/>
              <w:szCs w:val="24"/>
            </w:rPr>
          </w:rPrChange>
        </w:rPr>
        <w:t>.2.10 Risco 10: Tarefa “Definir equipe do projeto”</w:t>
      </w:r>
      <w:bookmarkEnd w:id="1619"/>
    </w:p>
    <w:p w14:paraId="4231FBAE" w14:textId="77777777" w:rsidR="00D27222" w:rsidRPr="007F134F" w:rsidRDefault="00D27222">
      <w:pPr>
        <w:pStyle w:val="Corpodetexto"/>
        <w:spacing w:line="360" w:lineRule="auto"/>
        <w:rPr>
          <w:rFonts w:ascii="Arial" w:hAnsi="Arial" w:cs="Arial"/>
          <w:color w:val="auto"/>
          <w:rPrChange w:id="1622" w:author="HP" w:date="2020-11-21T18:37:00Z">
            <w:rPr>
              <w:color w:val="auto"/>
            </w:rPr>
          </w:rPrChange>
        </w:rPr>
        <w:pPrChange w:id="1623" w:author="HP" w:date="2020-11-21T18:38:00Z">
          <w:pPr>
            <w:pStyle w:val="Corpodetexto"/>
          </w:pPr>
        </w:pPrChange>
      </w:pPr>
    </w:p>
    <w:p w14:paraId="129108CC"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2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Diminuição do quadro de funcionários por doença, atrasando o projeto.</w:t>
      </w:r>
    </w:p>
    <w:p w14:paraId="610B31A1"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2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Por conta do atual momento vivido durante o projeto, a equipe corre um alto risco de ter diminuição no quadro de funcionários na equipe que foi definida para estar atuando no projeto.</w:t>
      </w:r>
    </w:p>
    <w:p w14:paraId="057BDE2F"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2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Os riscos podem ser diminuídos</w:t>
      </w:r>
      <w:r w:rsidRPr="007F134F">
        <w:rPr>
          <w:rFonts w:ascii="Arial" w:hAnsi="Arial" w:cs="Arial"/>
          <w:sz w:val="24"/>
          <w:szCs w:val="24"/>
          <w:lang w:eastAsia="pt-BR"/>
        </w:rPr>
        <w:t xml:space="preserve"> cumprindo as regras de distanciamento social e caso ocorra alguma falta de funcionários, outros estarão a disposição para assumir o lugar.</w:t>
      </w:r>
    </w:p>
    <w:p w14:paraId="7C076BBD"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2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31E119F3" w14:textId="3183F0E1" w:rsidR="005217C8" w:rsidRPr="007F134F" w:rsidRDefault="00F1365F"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2413E89D" wp14:editId="1FA2542C">
            <wp:extent cx="5809692" cy="2133600"/>
            <wp:effectExtent l="0" t="0" r="635" b="0"/>
            <wp:docPr id="154"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6850" cy="2139901"/>
                    </a:xfrm>
                    <a:prstGeom prst="rect">
                      <a:avLst/>
                    </a:prstGeom>
                    <a:noFill/>
                  </pic:spPr>
                </pic:pic>
              </a:graphicData>
            </a:graphic>
          </wp:inline>
        </w:drawing>
      </w:r>
    </w:p>
    <w:p w14:paraId="43BD3A7B" w14:textId="792A7B24" w:rsidR="00D27222" w:rsidRPr="007F134F" w:rsidRDefault="005217C8" w:rsidP="005217C8">
      <w:pPr>
        <w:pStyle w:val="Legenda"/>
        <w:jc w:val="center"/>
        <w:rPr>
          <w:rStyle w:val="FiguraTCCChar"/>
          <w:i w:val="0"/>
          <w:iCs w:val="0"/>
        </w:rPr>
      </w:pPr>
      <w:bookmarkStart w:id="1628" w:name="_Toc58248363"/>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15</w:t>
      </w:r>
      <w:r w:rsidRPr="000D2A09">
        <w:rPr>
          <w:rFonts w:ascii="Arial" w:hAnsi="Arial" w:cs="Arial"/>
          <w:b/>
          <w:bCs/>
          <w:i w:val="0"/>
          <w:iCs w:val="0"/>
          <w:sz w:val="20"/>
        </w:rPr>
        <w:fldChar w:fldCharType="end"/>
      </w:r>
      <w:r w:rsidRPr="000D2A09">
        <w:rPr>
          <w:rFonts w:ascii="Arial" w:hAnsi="Arial" w:cs="Arial"/>
          <w:i w:val="0"/>
          <w:iCs w:val="0"/>
          <w:sz w:val="20"/>
        </w:rPr>
        <w:t xml:space="preserve"> – Risco 10: Diminuição do quadro de funcionários por doença, atrasando o projeto (Fonte: Próprio Autor).</w:t>
      </w:r>
      <w:bookmarkEnd w:id="1628"/>
    </w:p>
    <w:p w14:paraId="4D794E3C"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629" w:author="HP" w:date="2020-11-21T18:38:00Z">
          <w:pPr>
            <w:pStyle w:val="Corpodetexto"/>
            <w:ind w:left="720"/>
            <w:jc w:val="both"/>
          </w:pPr>
        </w:pPrChange>
      </w:pPr>
    </w:p>
    <w:p w14:paraId="41BB2D90"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63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Evitar o risco é mudar o plano de projeto para eliminar o risco ou a condição ou para proteger os objetivos do projeto destes impactos. Embora a equipe não possa eliminar todos os eventos de risco, o risco em discussão deve ser evitado.</w:t>
      </w:r>
    </w:p>
    <w:p w14:paraId="44CFB804" w14:textId="77777777" w:rsidR="00D27222" w:rsidRPr="007F134F" w:rsidRDefault="00D27222">
      <w:pPr>
        <w:pStyle w:val="Corpodetexto"/>
        <w:spacing w:line="360" w:lineRule="auto"/>
        <w:ind w:left="708"/>
        <w:jc w:val="both"/>
        <w:rPr>
          <w:rFonts w:ascii="Arial" w:hAnsi="Arial" w:cs="Arial"/>
          <w:color w:val="auto"/>
          <w:sz w:val="24"/>
          <w:szCs w:val="24"/>
          <w:lang w:eastAsia="pt-BR"/>
        </w:rPr>
        <w:pPrChange w:id="1631" w:author="HP" w:date="2020-11-21T18:38:00Z">
          <w:pPr>
            <w:pStyle w:val="Corpodetexto"/>
            <w:ind w:left="708"/>
            <w:jc w:val="both"/>
          </w:pPr>
        </w:pPrChange>
      </w:pPr>
      <w:r w:rsidRPr="007F134F">
        <w:rPr>
          <w:rFonts w:ascii="Arial" w:hAnsi="Arial" w:cs="Arial"/>
          <w:color w:val="auto"/>
          <w:sz w:val="24"/>
          <w:szCs w:val="24"/>
          <w:lang w:eastAsia="pt-BR"/>
        </w:rPr>
        <w:t>Alguns eventos de risco que surgem cedo no projeto podem ser evitados com requerimentos esclarecedores, obtendo-se informações, melhorando a comunicação ou consultando especialista. Reduzindo escopo para evitar atividades de alto risco, acrescentando recursos ou tempo, adotando uma abordagem familiar em vez de uma inovação, ou evitando um fornecedor desconhecido podem ser exemplos de evitar o risco.</w:t>
      </w:r>
    </w:p>
    <w:p w14:paraId="6FD34EF6" w14:textId="00775B61" w:rsidR="00D27222" w:rsidRPr="007F134F" w:rsidRDefault="00D27222">
      <w:pPr>
        <w:pStyle w:val="Corpodetexto"/>
        <w:numPr>
          <w:ilvl w:val="0"/>
          <w:numId w:val="20"/>
        </w:numPr>
        <w:spacing w:line="360" w:lineRule="auto"/>
        <w:jc w:val="both"/>
        <w:rPr>
          <w:rFonts w:ascii="Arial" w:hAnsi="Arial" w:cs="Arial"/>
          <w:sz w:val="24"/>
          <w:szCs w:val="24"/>
          <w:lang w:eastAsia="pt-BR"/>
        </w:rPr>
        <w:pPrChange w:id="163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A questão é como as tarefas estão sendo conduzidos </w:t>
      </w:r>
      <w:r w:rsidR="000D2A09" w:rsidRPr="007F134F">
        <w:rPr>
          <w:rFonts w:ascii="Arial" w:hAnsi="Arial" w:cs="Arial"/>
          <w:bCs/>
          <w:iCs/>
          <w:color w:val="auto"/>
          <w:sz w:val="24"/>
          <w:szCs w:val="24"/>
          <w:lang w:eastAsia="pt-BR"/>
        </w:rPr>
        <w:t>pelo (</w:t>
      </w:r>
      <w:r w:rsidRPr="007F134F">
        <w:rPr>
          <w:rFonts w:ascii="Arial" w:hAnsi="Arial" w:cs="Arial"/>
          <w:bCs/>
          <w:iCs/>
          <w:color w:val="auto"/>
          <w:sz w:val="24"/>
          <w:szCs w:val="24"/>
          <w:lang w:eastAsia="pt-BR"/>
        </w:rPr>
        <w:t xml:space="preserve">s) </w:t>
      </w:r>
      <w:r w:rsidR="000D2A09" w:rsidRPr="007F134F">
        <w:rPr>
          <w:rFonts w:ascii="Arial" w:hAnsi="Arial" w:cs="Arial"/>
          <w:bCs/>
          <w:iCs/>
          <w:color w:val="auto"/>
          <w:sz w:val="24"/>
          <w:szCs w:val="24"/>
          <w:lang w:eastAsia="pt-BR"/>
        </w:rPr>
        <w:t>gestor (</w:t>
      </w:r>
      <w:r w:rsidRPr="007F134F">
        <w:rPr>
          <w:rFonts w:ascii="Arial" w:hAnsi="Arial" w:cs="Arial"/>
          <w:bCs/>
          <w:iCs/>
          <w:color w:val="auto"/>
          <w:sz w:val="24"/>
          <w:szCs w:val="24"/>
          <w:lang w:eastAsia="pt-BR"/>
        </w:rPr>
        <w:t xml:space="preserve">es) em relação ao projeto, realizados no processo </w:t>
      </w:r>
      <w:r w:rsidRPr="007F134F">
        <w:rPr>
          <w:rFonts w:ascii="Arial" w:hAnsi="Arial" w:cs="Arial"/>
          <w:bCs/>
          <w:iCs/>
          <w:color w:val="auto"/>
          <w:sz w:val="24"/>
          <w:szCs w:val="24"/>
          <w:lang w:eastAsia="pt-BR"/>
        </w:rPr>
        <w:lastRenderedPageBreak/>
        <w:t>de homologação, planejamento, execução e acompanhamento da performance. Além destes questionamentos, a empresa deve estar ciente dos riscos, perda de autonomia e controle, custos crescentes, confiabilidade, bem como das decisões necessárias, redução da equipe, manutenção de elementos-chave e planos de contingência.</w:t>
      </w:r>
    </w:p>
    <w:p w14:paraId="18892795" w14:textId="77777777" w:rsidR="00D27222" w:rsidRPr="007F134F" w:rsidRDefault="00D27222">
      <w:pPr>
        <w:pStyle w:val="Corpodetexto"/>
        <w:spacing w:line="360" w:lineRule="auto"/>
        <w:ind w:left="720"/>
        <w:jc w:val="both"/>
        <w:rPr>
          <w:rFonts w:ascii="Arial" w:hAnsi="Arial" w:cs="Arial"/>
          <w:sz w:val="24"/>
          <w:szCs w:val="24"/>
          <w:lang w:eastAsia="pt-BR"/>
        </w:rPr>
        <w:pPrChange w:id="1633" w:author="HP" w:date="2020-11-21T18:38:00Z">
          <w:pPr>
            <w:pStyle w:val="Corpodetexto"/>
            <w:ind w:left="720"/>
            <w:jc w:val="both"/>
          </w:pPr>
        </w:pPrChange>
      </w:pPr>
      <w:r w:rsidRPr="007F134F">
        <w:rPr>
          <w:rFonts w:ascii="Arial" w:hAnsi="Arial" w:cs="Arial"/>
          <w:bCs/>
          <w:iCs/>
          <w:color w:val="auto"/>
          <w:sz w:val="24"/>
          <w:szCs w:val="24"/>
          <w:lang w:eastAsia="pt-BR"/>
        </w:rPr>
        <w:t>Todas essas questões devem ser bem definidas na empresa, assim como devem constar no contrato de prestação de serviços para não haver surpresa em ambos os lados, como também gastos adicionais.</w:t>
      </w:r>
    </w:p>
    <w:p w14:paraId="60C04E7A" w14:textId="77777777" w:rsidR="00D27222" w:rsidRPr="007F134F" w:rsidRDefault="00D27222">
      <w:pPr>
        <w:spacing w:after="0" w:line="360" w:lineRule="auto"/>
        <w:jc w:val="both"/>
        <w:rPr>
          <w:rFonts w:ascii="Arial" w:hAnsi="Arial" w:cs="Arial"/>
          <w:sz w:val="24"/>
          <w:szCs w:val="24"/>
          <w:lang w:eastAsia="pt-BR"/>
        </w:rPr>
      </w:pPr>
    </w:p>
    <w:p w14:paraId="4C8F85DF" w14:textId="1F2162B3" w:rsidR="00D27222" w:rsidRPr="007F134F" w:rsidRDefault="00104255">
      <w:pPr>
        <w:pStyle w:val="Ttulo3"/>
        <w:pPrChange w:id="1634" w:author="HP" w:date="2020-11-21T18:38:00Z">
          <w:pPr>
            <w:pStyle w:val="Ttulo1"/>
          </w:pPr>
        </w:pPrChange>
      </w:pPr>
      <w:bookmarkStart w:id="1635" w:name="_Toc58248417"/>
      <w:r w:rsidRPr="007F134F">
        <w:rPr>
          <w:rFonts w:cs="Arial"/>
          <w:rPrChange w:id="1636" w:author="HP" w:date="2020-11-21T18:37:00Z">
            <w:rPr>
              <w:rFonts w:eastAsia="Arial" w:cs="Arial"/>
              <w:bCs/>
              <w:caps/>
              <w:color w:val="000000"/>
              <w:sz w:val="25"/>
              <w:szCs w:val="24"/>
            </w:rPr>
          </w:rPrChange>
        </w:rPr>
        <w:t>4</w:t>
      </w:r>
      <w:r w:rsidR="00D27222" w:rsidRPr="007F134F">
        <w:rPr>
          <w:rFonts w:cs="Arial"/>
          <w:rPrChange w:id="1637" w:author="HP" w:date="2020-11-21T18:37:00Z">
            <w:rPr>
              <w:rFonts w:eastAsia="Arial" w:cs="Arial"/>
              <w:bCs/>
              <w:caps/>
              <w:color w:val="000000"/>
              <w:sz w:val="25"/>
              <w:szCs w:val="24"/>
            </w:rPr>
          </w:rPrChange>
        </w:rPr>
        <w:t>.2.11 Risco 11: Tarefa “Definição de orçamento”</w:t>
      </w:r>
      <w:bookmarkEnd w:id="1635"/>
    </w:p>
    <w:p w14:paraId="390F96E7" w14:textId="77777777" w:rsidR="00D27222" w:rsidRPr="007F134F" w:rsidRDefault="00D27222">
      <w:pPr>
        <w:pStyle w:val="Corpodetexto"/>
        <w:spacing w:line="360" w:lineRule="auto"/>
        <w:rPr>
          <w:rFonts w:ascii="Arial" w:hAnsi="Arial" w:cs="Arial"/>
          <w:color w:val="auto"/>
          <w:rPrChange w:id="1638" w:author="HP" w:date="2020-11-21T18:37:00Z">
            <w:rPr>
              <w:color w:val="auto"/>
            </w:rPr>
          </w:rPrChange>
        </w:rPr>
        <w:pPrChange w:id="1639" w:author="HP" w:date="2020-11-21T18:38:00Z">
          <w:pPr>
            <w:pStyle w:val="Corpodetexto"/>
          </w:pPr>
        </w:pPrChange>
      </w:pPr>
    </w:p>
    <w:p w14:paraId="261CDC0F"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4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Orçamento desacertado gerando contratação de mais recursos.</w:t>
      </w:r>
    </w:p>
    <w:p w14:paraId="3C32F182" w14:textId="77777777" w:rsidR="00D27222" w:rsidRPr="007F134F" w:rsidRDefault="00D27222">
      <w:pPr>
        <w:pStyle w:val="Corpodetexto"/>
        <w:numPr>
          <w:ilvl w:val="0"/>
          <w:numId w:val="20"/>
        </w:numPr>
        <w:spacing w:after="0" w:line="360" w:lineRule="auto"/>
        <w:jc w:val="both"/>
        <w:rPr>
          <w:rFonts w:ascii="Arial" w:hAnsi="Arial" w:cs="Arial"/>
          <w:b/>
          <w:bCs/>
          <w:i/>
          <w:iCs/>
          <w:color w:val="auto"/>
          <w:sz w:val="24"/>
          <w:szCs w:val="24"/>
          <w:u w:val="single"/>
          <w:lang w:eastAsia="pt-BR"/>
        </w:rPr>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Guia PMBOK determina que o gerenciamento dos recursos do projeto abranja as atividades de identificação, aquisição e gerenciamento dos recursos precisos para que o sucesso seja alcançado na finalização do projeto. Esses processos auxiliam na garantia de que os recursos certos estarão disponíveis para o gerente de projeto e sua equipe na hora e no local correto (PMI, 2017). Outras áreas de orçamento e escopo podem sofrer com essa ameaça.</w:t>
      </w:r>
    </w:p>
    <w:p w14:paraId="0967DBB3"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4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De acordo com PMBOK Determinar o orçamento é o processo de agregação dos custos estimados de atividades individuais ou pacotes de trabalho para estabelecer uma linha de base dos custos autorizada. O principal benefício deste processo é a determinação</w:t>
      </w:r>
      <w:r w:rsidRPr="007F134F">
        <w:rPr>
          <w:rFonts w:ascii="Arial" w:hAnsi="Arial" w:cs="Arial"/>
          <w:sz w:val="24"/>
          <w:szCs w:val="24"/>
          <w:lang w:eastAsia="pt-BR"/>
        </w:rPr>
        <w:t xml:space="preserve"> da linha de base dos custos para o monitoramento e controle do desempenho do projeto.</w:t>
      </w:r>
    </w:p>
    <w:p w14:paraId="706422D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4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0F885841" w14:textId="09FF9FBF" w:rsidR="005217C8" w:rsidRPr="007F134F" w:rsidRDefault="00F1365F" w:rsidP="005217C8">
      <w:pPr>
        <w:keepNext/>
        <w:spacing w:after="0" w:line="360" w:lineRule="auto"/>
        <w:ind w:left="360"/>
        <w:jc w:val="center"/>
        <w:rPr>
          <w:rFonts w:ascii="Arial" w:hAnsi="Arial" w:cs="Arial"/>
        </w:rPr>
      </w:pPr>
      <w:r>
        <w:rPr>
          <w:rFonts w:ascii="Arial" w:hAnsi="Arial" w:cs="Arial"/>
          <w:noProof/>
          <w:lang w:eastAsia="pt-BR"/>
        </w:rPr>
        <w:lastRenderedPageBreak/>
        <w:drawing>
          <wp:inline distT="0" distB="0" distL="0" distR="0" wp14:anchorId="7F8B1089" wp14:editId="706FBF02">
            <wp:extent cx="5809692" cy="2133600"/>
            <wp:effectExtent l="0" t="0" r="635" b="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1318" cy="2137870"/>
                    </a:xfrm>
                    <a:prstGeom prst="rect">
                      <a:avLst/>
                    </a:prstGeom>
                    <a:noFill/>
                  </pic:spPr>
                </pic:pic>
              </a:graphicData>
            </a:graphic>
          </wp:inline>
        </w:drawing>
      </w:r>
    </w:p>
    <w:p w14:paraId="4C997084" w14:textId="251EC6AA" w:rsidR="00D27222" w:rsidRPr="007F134F" w:rsidRDefault="005217C8" w:rsidP="005217C8">
      <w:pPr>
        <w:pStyle w:val="Legenda"/>
        <w:jc w:val="center"/>
        <w:rPr>
          <w:rStyle w:val="FiguraTCCChar"/>
          <w:i w:val="0"/>
          <w:iCs w:val="0"/>
        </w:rPr>
      </w:pPr>
      <w:bookmarkStart w:id="1643" w:name="_Toc58248364"/>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16</w:t>
      </w:r>
      <w:r w:rsidRPr="000D2A09">
        <w:rPr>
          <w:rFonts w:ascii="Arial" w:hAnsi="Arial" w:cs="Arial"/>
          <w:b/>
          <w:bCs/>
          <w:i w:val="0"/>
          <w:iCs w:val="0"/>
          <w:sz w:val="20"/>
        </w:rPr>
        <w:fldChar w:fldCharType="end"/>
      </w:r>
      <w:r w:rsidRPr="000D2A09">
        <w:rPr>
          <w:rFonts w:ascii="Arial" w:hAnsi="Arial" w:cs="Arial"/>
          <w:i w:val="0"/>
          <w:iCs w:val="0"/>
          <w:sz w:val="20"/>
        </w:rPr>
        <w:t xml:space="preserve"> – Risco 11: Orçamento desacertado gerando contratação de mais recursos (Fonte: Próprio Autor).</w:t>
      </w:r>
      <w:bookmarkEnd w:id="1643"/>
    </w:p>
    <w:p w14:paraId="357E4CB3"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644" w:author="HP" w:date="2020-11-21T18:38:00Z">
          <w:pPr>
            <w:pStyle w:val="Corpodetexto"/>
            <w:ind w:left="720"/>
            <w:jc w:val="both"/>
          </w:pPr>
        </w:pPrChange>
      </w:pPr>
    </w:p>
    <w:p w14:paraId="4951333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4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Com um orçamento bem elaborado é possível, saber quanto será o custo total do projeto, programar um fluxo de caixa, possuir uma base para negociar a contratação de mão de obra e compra dos insumos. Diminuindo as chances do risco de concretizar. Mitigar ameaça é uma das medidas a serem tomadas para que o risco não se concretize.</w:t>
      </w:r>
    </w:p>
    <w:p w14:paraId="4B2683B2" w14:textId="77777777" w:rsidR="00D27222" w:rsidRPr="007F134F" w:rsidRDefault="00D27222">
      <w:pPr>
        <w:pStyle w:val="Corpodetexto"/>
        <w:numPr>
          <w:ilvl w:val="0"/>
          <w:numId w:val="20"/>
        </w:numPr>
        <w:spacing w:after="0" w:line="360" w:lineRule="auto"/>
        <w:jc w:val="both"/>
        <w:rPr>
          <w:rFonts w:ascii="Arial" w:hAnsi="Arial" w:cs="Arial"/>
          <w:sz w:val="24"/>
          <w:szCs w:val="24"/>
          <w:lang w:eastAsia="pt-BR"/>
        </w:rPr>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Para Keeling e Branco (2014), a eficiência no fornecimento e administração dos recursos é fundamental ao sucesso do projeto. Cada projeto demanda uma combinação única de tipo, qualidade e volume de recursos. Os autores classificam os recursos em sete grupos, sendo eles: Dinheiro (financiamento para</w:t>
      </w:r>
      <w:r w:rsidRPr="007F134F">
        <w:rPr>
          <w:rFonts w:ascii="Arial" w:hAnsi="Arial" w:cs="Arial"/>
          <w:sz w:val="24"/>
          <w:szCs w:val="24"/>
          <w:lang w:eastAsia="pt-BR"/>
        </w:rPr>
        <w:t xml:space="preserve"> o projeto e suas atividades de apoio), materiais (matérias-primas e produtos manufaturados), mercadorias (bens manufaturados de diversos tipos, inclusive alimentos), software e maquinário, força de trabalho (pessoas com nível adequado de habilidade para desenvolver, conceber ou realizar trabalho específico), administração e especialistas (para administrar o projeto, conduzir as atividades e fornecer experiência e aconselhamento especializado em questões delicadas ou complexas) e movimento (transporte de pessoas, maquinário e equipamento, materiais, correspondência e outros itens essenciais). Uma escassez ou atraso na entrega dos recursos fundamentais pode acarretar atraso do projeto, aumento os custos ou até em seu fracasso.</w:t>
      </w:r>
    </w:p>
    <w:p w14:paraId="1F971EC7" w14:textId="77777777" w:rsidR="00D27222" w:rsidRPr="007F134F" w:rsidRDefault="00D27222">
      <w:pPr>
        <w:spacing w:after="0" w:line="360" w:lineRule="auto"/>
        <w:jc w:val="both"/>
        <w:rPr>
          <w:rFonts w:ascii="Arial" w:hAnsi="Arial" w:cs="Arial"/>
          <w:sz w:val="24"/>
          <w:szCs w:val="24"/>
          <w:lang w:eastAsia="pt-BR"/>
        </w:rPr>
      </w:pPr>
    </w:p>
    <w:p w14:paraId="03848D57" w14:textId="77777777" w:rsidR="00D27222" w:rsidRPr="007F134F" w:rsidRDefault="00D27222">
      <w:pPr>
        <w:spacing w:after="0" w:line="360" w:lineRule="auto"/>
        <w:jc w:val="both"/>
        <w:rPr>
          <w:rFonts w:ascii="Arial" w:hAnsi="Arial" w:cs="Arial"/>
          <w:sz w:val="24"/>
          <w:szCs w:val="24"/>
          <w:lang w:eastAsia="pt-BR"/>
        </w:rPr>
      </w:pPr>
    </w:p>
    <w:p w14:paraId="0F2EFC4E" w14:textId="667F087E" w:rsidR="00D27222" w:rsidRPr="007F134F" w:rsidRDefault="00104255">
      <w:pPr>
        <w:pStyle w:val="Ttulo3"/>
        <w:pPrChange w:id="1646" w:author="HP" w:date="2020-11-21T18:38:00Z">
          <w:pPr>
            <w:pStyle w:val="Ttulo1"/>
          </w:pPr>
        </w:pPrChange>
      </w:pPr>
      <w:bookmarkStart w:id="1647" w:name="_Toc58248418"/>
      <w:r w:rsidRPr="007F134F">
        <w:rPr>
          <w:rFonts w:cs="Arial"/>
          <w:rPrChange w:id="1648" w:author="HP" w:date="2020-11-21T18:37:00Z">
            <w:rPr>
              <w:rFonts w:eastAsia="Arial" w:cs="Arial"/>
              <w:bCs/>
              <w:caps/>
              <w:color w:val="000000"/>
              <w:sz w:val="25"/>
              <w:szCs w:val="24"/>
            </w:rPr>
          </w:rPrChange>
        </w:rPr>
        <w:t>4</w:t>
      </w:r>
      <w:r w:rsidR="00D27222" w:rsidRPr="007F134F">
        <w:rPr>
          <w:rFonts w:cs="Arial"/>
          <w:rPrChange w:id="1649" w:author="HP" w:date="2020-11-21T18:37:00Z">
            <w:rPr>
              <w:rFonts w:eastAsia="Arial" w:cs="Arial"/>
              <w:bCs/>
              <w:caps/>
              <w:color w:val="000000"/>
              <w:sz w:val="25"/>
              <w:szCs w:val="24"/>
            </w:rPr>
          </w:rPrChange>
        </w:rPr>
        <w:t>.2.12 Risco 12: Tarefa “Contratação de serviços”</w:t>
      </w:r>
      <w:bookmarkStart w:id="1650" w:name="_Toc54946012"/>
      <w:bookmarkEnd w:id="1647"/>
    </w:p>
    <w:p w14:paraId="1891EA92" w14:textId="77777777" w:rsidR="00D27222" w:rsidRPr="007F134F" w:rsidRDefault="00D27222">
      <w:pPr>
        <w:pStyle w:val="Corpodetexto"/>
        <w:spacing w:line="360" w:lineRule="auto"/>
        <w:rPr>
          <w:rFonts w:ascii="Arial" w:hAnsi="Arial" w:cs="Arial"/>
          <w:color w:val="auto"/>
          <w:rPrChange w:id="1651" w:author="HP" w:date="2020-11-21T18:37:00Z">
            <w:rPr>
              <w:color w:val="auto"/>
            </w:rPr>
          </w:rPrChange>
        </w:rPr>
        <w:pPrChange w:id="1652" w:author="HP" w:date="2020-11-21T18:38:00Z">
          <w:pPr>
            <w:pStyle w:val="Corpodetexto"/>
          </w:pPr>
        </w:pPrChange>
      </w:pPr>
    </w:p>
    <w:p w14:paraId="30E0994A"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5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Custo não estimado causando adiamento do início.</w:t>
      </w:r>
    </w:p>
    <w:p w14:paraId="336572D7" w14:textId="77777777" w:rsidR="00D27222" w:rsidRPr="007F134F" w:rsidRDefault="00D27222">
      <w:pPr>
        <w:pStyle w:val="PargrafodaLista"/>
        <w:numPr>
          <w:ilvl w:val="0"/>
          <w:numId w:val="20"/>
        </w:numPr>
        <w:spacing w:after="0" w:line="360" w:lineRule="auto"/>
        <w:jc w:val="both"/>
        <w:rPr>
          <w:rFonts w:ascii="Arial" w:hAnsi="Arial" w:cs="Arial"/>
          <w:color w:val="auto"/>
          <w:sz w:val="24"/>
          <w:szCs w:val="24"/>
          <w:lang w:eastAsia="pt-BR"/>
        </w:rPr>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guia PMBOK trata esta questão de uma maneira bem abrangente, assim podemos citar o núcleo do processo da seguinte forma:</w:t>
      </w:r>
    </w:p>
    <w:p w14:paraId="55F37C78" w14:textId="77777777" w:rsidR="00D27222" w:rsidRPr="007F134F" w:rsidRDefault="00D27222">
      <w:pPr>
        <w:spacing w:after="0" w:line="360" w:lineRule="auto"/>
        <w:ind w:firstLine="709"/>
        <w:jc w:val="both"/>
        <w:rPr>
          <w:rFonts w:ascii="Arial" w:hAnsi="Arial" w:cs="Arial"/>
          <w:sz w:val="24"/>
          <w:szCs w:val="24"/>
          <w:lang w:eastAsia="pt-BR"/>
        </w:rPr>
      </w:pPr>
      <w:r w:rsidRPr="007F134F">
        <w:rPr>
          <w:rFonts w:ascii="Arial" w:hAnsi="Arial" w:cs="Arial"/>
          <w:color w:val="auto"/>
          <w:sz w:val="24"/>
          <w:szCs w:val="24"/>
          <w:lang w:eastAsia="pt-BR"/>
        </w:rPr>
        <w:t>Atrasos em cronograma, estouros de orçamentos, verba baixa para contratação de serviços, falta de mão de obra, demora na entrega de materiais; são diversos os fatores que levam ao insucesso</w:t>
      </w:r>
      <w:r w:rsidRPr="007F134F">
        <w:rPr>
          <w:rFonts w:ascii="Arial" w:hAnsi="Arial" w:cs="Arial"/>
          <w:sz w:val="24"/>
          <w:szCs w:val="24"/>
          <w:lang w:eastAsia="pt-BR"/>
        </w:rPr>
        <w:t xml:space="preserve"> de projetos e muitas vezes geram insatisfação de clientes e até mesmo a inviabilidade dele.</w:t>
      </w:r>
    </w:p>
    <w:p w14:paraId="78FAE3AD" w14:textId="6F27156C"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5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00E52F23" w:rsidRPr="007F134F">
        <w:rPr>
          <w:rFonts w:ascii="Arial" w:hAnsi="Arial" w:cs="Arial"/>
          <w:color w:val="auto"/>
          <w:sz w:val="24"/>
          <w:szCs w:val="24"/>
          <w:lang w:eastAsia="pt-BR"/>
        </w:rPr>
        <w:t xml:space="preserve"> Contratar uma prestadora de serviços é extremamente vantajoso em diversos aspectos, e pode beneficiar seu negócio com a redução de custo nas operações, aumentar a produtividade de seus funcionários e até possibilitar que sua empresa tenha um maior crescimento e se destaque no mercado de trabalho.</w:t>
      </w:r>
    </w:p>
    <w:p w14:paraId="4BFD6D1E"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5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0C45495E" w14:textId="7C7203B1" w:rsidR="005217C8" w:rsidRPr="007F134F" w:rsidRDefault="000E7E7C"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66969AF4" wp14:editId="2458C45E">
            <wp:extent cx="5835628" cy="2143125"/>
            <wp:effectExtent l="0" t="0" r="0" b="0"/>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6623" cy="2147163"/>
                    </a:xfrm>
                    <a:prstGeom prst="rect">
                      <a:avLst/>
                    </a:prstGeom>
                    <a:noFill/>
                  </pic:spPr>
                </pic:pic>
              </a:graphicData>
            </a:graphic>
          </wp:inline>
        </w:drawing>
      </w:r>
    </w:p>
    <w:p w14:paraId="544FE8BF" w14:textId="632E8C2F" w:rsidR="00D27222" w:rsidRPr="007F134F" w:rsidRDefault="005217C8" w:rsidP="005217C8">
      <w:pPr>
        <w:pStyle w:val="Legenda"/>
        <w:jc w:val="center"/>
        <w:rPr>
          <w:rStyle w:val="FiguraTCCChar"/>
          <w:i w:val="0"/>
          <w:iCs w:val="0"/>
        </w:rPr>
      </w:pPr>
      <w:bookmarkStart w:id="1656" w:name="_Toc58248365"/>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17</w:t>
      </w:r>
      <w:r w:rsidRPr="000D2A09">
        <w:rPr>
          <w:rFonts w:ascii="Arial" w:hAnsi="Arial" w:cs="Arial"/>
          <w:b/>
          <w:bCs/>
          <w:i w:val="0"/>
          <w:iCs w:val="0"/>
          <w:sz w:val="20"/>
        </w:rPr>
        <w:fldChar w:fldCharType="end"/>
      </w:r>
      <w:r w:rsidRPr="000D2A09">
        <w:rPr>
          <w:rFonts w:ascii="Arial" w:hAnsi="Arial" w:cs="Arial"/>
          <w:i w:val="0"/>
          <w:iCs w:val="0"/>
          <w:sz w:val="20"/>
        </w:rPr>
        <w:t xml:space="preserve"> – Risco 12: Custo não estimado causando adiamento do início (Fonte: Próprio Autor).</w:t>
      </w:r>
      <w:bookmarkEnd w:id="1656"/>
    </w:p>
    <w:p w14:paraId="18A0C0DB"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657" w:author="HP" w:date="2020-11-21T18:38:00Z">
          <w:pPr>
            <w:pStyle w:val="Corpodetexto"/>
            <w:ind w:left="720"/>
            <w:jc w:val="both"/>
          </w:pPr>
        </w:pPrChange>
      </w:pPr>
    </w:p>
    <w:p w14:paraId="6A134063" w14:textId="7A084379"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5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00E52F23" w:rsidRPr="007F134F">
        <w:rPr>
          <w:rFonts w:ascii="Arial" w:hAnsi="Arial" w:cs="Arial"/>
          <w:color w:val="FF0000"/>
          <w:sz w:val="24"/>
          <w:szCs w:val="24"/>
          <w:lang w:eastAsia="pt-BR"/>
        </w:rPr>
        <w:t xml:space="preserve"> </w:t>
      </w:r>
      <w:r w:rsidR="00E52F23" w:rsidRPr="007F134F">
        <w:rPr>
          <w:rFonts w:ascii="Arial" w:hAnsi="Arial" w:cs="Arial"/>
          <w:color w:val="auto"/>
          <w:sz w:val="24"/>
          <w:szCs w:val="24"/>
          <w:lang w:eastAsia="pt-BR"/>
        </w:rPr>
        <w:t xml:space="preserve">Transferir o risco para um terceiro, transferindo os impactos e a responsabilidade. É preciso ter em mente que o risco não é </w:t>
      </w:r>
      <w:r w:rsidR="00E52F23" w:rsidRPr="007F134F">
        <w:rPr>
          <w:rFonts w:ascii="Arial" w:hAnsi="Arial" w:cs="Arial"/>
          <w:color w:val="auto"/>
          <w:sz w:val="24"/>
          <w:szCs w:val="24"/>
          <w:lang w:eastAsia="pt-BR"/>
        </w:rPr>
        <w:lastRenderedPageBreak/>
        <w:t>eliminado, e quase sempre envolve as equipes de projeto e a parte que está assumindo o risco.</w:t>
      </w:r>
    </w:p>
    <w:p w14:paraId="7F9A03F5" w14:textId="77777777" w:rsidR="00D27222" w:rsidRPr="007F134F" w:rsidRDefault="00D27222">
      <w:pPr>
        <w:pStyle w:val="Corpodetexto"/>
        <w:numPr>
          <w:ilvl w:val="0"/>
          <w:numId w:val="20"/>
        </w:numPr>
        <w:spacing w:after="0" w:line="360" w:lineRule="auto"/>
        <w:ind w:left="709"/>
        <w:jc w:val="both"/>
        <w:rPr>
          <w:rFonts w:ascii="Arial" w:hAnsi="Arial" w:cs="Arial"/>
          <w:b/>
          <w:bCs/>
          <w:i/>
          <w:iCs/>
          <w:color w:val="FF0000"/>
          <w:sz w:val="24"/>
          <w:szCs w:val="24"/>
          <w:u w:val="single"/>
          <w:lang w:eastAsia="pt-BR"/>
        </w:rPr>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Os riscos são eventos ou condições incertas que, se ocorrer, terá um efeito negativo sobre pelo menos um objetivo do projeto, como tempo, custo, escopo ou qualidade. Portanto, para tentar reduzir ao máximo todos os riscos de um projeto, estes devem ser identificados e gerenciados</w:t>
      </w:r>
      <w:r w:rsidRPr="007F134F">
        <w:rPr>
          <w:rFonts w:ascii="Arial" w:hAnsi="Arial" w:cs="Arial"/>
          <w:sz w:val="24"/>
          <w:szCs w:val="24"/>
          <w:lang w:eastAsia="pt-BR"/>
        </w:rPr>
        <w:t xml:space="preserve"> a partir da iniciação e são continuamente atualizados e acrescentados durante a execução do projeto, sendo quantificados e analisados ainda qualitativamente para que seja planejado, monitorado e controlado corretamente. Realizar a detecção no início do projeto é uma alternativa afim de evitar o risco, prevenindo o acontecimento.</w:t>
      </w:r>
    </w:p>
    <w:p w14:paraId="5296C0B8" w14:textId="380BD444" w:rsidR="00D27222" w:rsidRPr="007F134F" w:rsidRDefault="00D27222">
      <w:pPr>
        <w:pStyle w:val="Corpodetexto"/>
        <w:spacing w:after="0" w:line="360" w:lineRule="auto"/>
        <w:ind w:left="720"/>
        <w:jc w:val="both"/>
        <w:rPr>
          <w:rFonts w:ascii="Arial" w:hAnsi="Arial" w:cs="Arial"/>
          <w:sz w:val="24"/>
          <w:szCs w:val="24"/>
          <w:lang w:eastAsia="pt-BR"/>
        </w:rPr>
      </w:pPr>
      <w:r w:rsidRPr="007F134F">
        <w:rPr>
          <w:rFonts w:ascii="Arial" w:hAnsi="Arial" w:cs="Arial"/>
          <w:sz w:val="24"/>
          <w:szCs w:val="24"/>
          <w:lang w:eastAsia="pt-BR"/>
        </w:rPr>
        <w:t>Uma boa gestão de todas as etapas do projeto é essencial para o cumprimento de todas as metas e resultados positivos são sempre esperados.</w:t>
      </w:r>
      <w:bookmarkEnd w:id="1650"/>
    </w:p>
    <w:p w14:paraId="7C6C3047" w14:textId="77777777" w:rsidR="00D27222" w:rsidRPr="007F134F" w:rsidRDefault="00D27222">
      <w:pPr>
        <w:spacing w:after="0" w:line="360" w:lineRule="auto"/>
        <w:jc w:val="center"/>
        <w:rPr>
          <w:rFonts w:ascii="Arial" w:hAnsi="Arial" w:cs="Arial"/>
          <w:sz w:val="24"/>
          <w:szCs w:val="24"/>
          <w:lang w:eastAsia="pt-BR"/>
        </w:rPr>
      </w:pPr>
      <w:bookmarkStart w:id="1659" w:name="_Toc54946013"/>
    </w:p>
    <w:p w14:paraId="5D850109" w14:textId="2651B9BA" w:rsidR="00D27222" w:rsidRPr="007F134F" w:rsidRDefault="00104255">
      <w:pPr>
        <w:pStyle w:val="Ttulo3"/>
        <w:pPrChange w:id="1660" w:author="HP" w:date="2020-11-21T18:38:00Z">
          <w:pPr>
            <w:pStyle w:val="Ttulo1"/>
            <w:ind w:left="360"/>
          </w:pPr>
        </w:pPrChange>
      </w:pPr>
      <w:bookmarkStart w:id="1661" w:name="_Toc58248419"/>
      <w:r w:rsidRPr="007F134F">
        <w:rPr>
          <w:rFonts w:cs="Arial"/>
          <w:rPrChange w:id="1662" w:author="HP" w:date="2020-11-21T18:37:00Z">
            <w:rPr>
              <w:rFonts w:eastAsia="Arial" w:cs="Arial"/>
              <w:bCs/>
              <w:caps/>
              <w:color w:val="000000"/>
              <w:sz w:val="25"/>
              <w:szCs w:val="24"/>
            </w:rPr>
          </w:rPrChange>
        </w:rPr>
        <w:t>4</w:t>
      </w:r>
      <w:r w:rsidR="00D27222" w:rsidRPr="007F134F">
        <w:rPr>
          <w:rFonts w:cs="Arial"/>
          <w:rPrChange w:id="1663" w:author="HP" w:date="2020-11-21T18:37:00Z">
            <w:rPr>
              <w:rFonts w:eastAsia="Arial" w:cs="Arial"/>
              <w:bCs/>
              <w:caps/>
              <w:color w:val="000000"/>
              <w:sz w:val="25"/>
              <w:szCs w:val="24"/>
            </w:rPr>
          </w:rPrChange>
        </w:rPr>
        <w:t>.2.13 Risco 13: Tarefa “Indisponibilidade dos serviços de internet no local”</w:t>
      </w:r>
      <w:bookmarkEnd w:id="1661"/>
    </w:p>
    <w:p w14:paraId="5285B02D" w14:textId="77777777" w:rsidR="00D27222" w:rsidRPr="007F134F" w:rsidRDefault="00D27222">
      <w:pPr>
        <w:pStyle w:val="Corpodetexto"/>
        <w:spacing w:line="360" w:lineRule="auto"/>
        <w:rPr>
          <w:rFonts w:ascii="Arial" w:hAnsi="Arial" w:cs="Arial"/>
          <w:color w:val="auto"/>
          <w:rPrChange w:id="1664" w:author="HP" w:date="2020-11-21T18:37:00Z">
            <w:rPr>
              <w:color w:val="auto"/>
            </w:rPr>
          </w:rPrChange>
        </w:rPr>
        <w:pPrChange w:id="1665" w:author="HP" w:date="2020-11-21T18:38:00Z">
          <w:pPr>
            <w:pStyle w:val="Corpodetexto"/>
          </w:pPr>
        </w:pPrChange>
      </w:pPr>
    </w:p>
    <w:p w14:paraId="6DC49C7D"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6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Indisponibilidade no serviço sendo necessário recomeçar.</w:t>
      </w:r>
    </w:p>
    <w:p w14:paraId="2AB46810"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6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Aquisições mal planejadas ou mal administradas poderão se tornar fontes de problemas e gastos imprevistos. Um dos graves problemas enfrentados pelos projetos de forma geral está relacionado à contratação de subfornecedores. Assim, possivelmente podemos contratar uma empresa que</w:t>
      </w:r>
      <w:r w:rsidRPr="007F134F">
        <w:rPr>
          <w:rFonts w:ascii="Arial" w:hAnsi="Arial" w:cs="Arial"/>
          <w:sz w:val="24"/>
          <w:szCs w:val="24"/>
          <w:lang w:eastAsia="pt-BR"/>
        </w:rPr>
        <w:t xml:space="preserve"> diz que presta determinado serviço, mas na verdade, é uma sublocação de serviços de outro operador, assim tardiamente poderia ser descoberto que o sistema poderia apresentar falhas em curto prazo de tempo, com isso recomeçaríamos todo processo de aquisição. A qualidade da entrega é prejudicada.</w:t>
      </w:r>
    </w:p>
    <w:p w14:paraId="66090301" w14:textId="77777777" w:rsidR="00D27222" w:rsidRPr="007F134F" w:rsidRDefault="00D27222">
      <w:pPr>
        <w:pStyle w:val="Corpodetexto"/>
        <w:numPr>
          <w:ilvl w:val="0"/>
          <w:numId w:val="20"/>
        </w:numPr>
        <w:spacing w:line="360" w:lineRule="auto"/>
        <w:jc w:val="both"/>
        <w:rPr>
          <w:rFonts w:ascii="Arial" w:hAnsi="Arial" w:cs="Arial"/>
          <w:color w:val="auto"/>
          <w:sz w:val="24"/>
          <w:szCs w:val="24"/>
          <w:lang w:eastAsia="pt-BR"/>
        </w:rPr>
        <w:pPrChange w:id="166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auto"/>
          <w:sz w:val="24"/>
          <w:szCs w:val="24"/>
          <w:lang w:eastAsia="pt-BR"/>
        </w:rPr>
        <w:t xml:space="preserve"> De acordo com o (PMBOK, 2008), o gerenciamento de aquisições do projeto inclui os processos de compra de produtos ou serviços necessários para a realização dos o trabalho. Inclui os processos de gerenciamento de contratos e de controle de mudanças necessários para </w:t>
      </w:r>
      <w:r w:rsidRPr="007F134F">
        <w:rPr>
          <w:rFonts w:ascii="Arial" w:hAnsi="Arial" w:cs="Arial"/>
          <w:color w:val="auto"/>
          <w:sz w:val="24"/>
          <w:szCs w:val="24"/>
          <w:lang w:eastAsia="pt-BR"/>
        </w:rPr>
        <w:lastRenderedPageBreak/>
        <w:t>desenvolver e administrar os contratos ou pedidos de compra emitidos pelos membros autorizados da equipe.</w:t>
      </w:r>
    </w:p>
    <w:p w14:paraId="02C52B5D" w14:textId="77777777" w:rsidR="00D27222" w:rsidRPr="007F134F" w:rsidRDefault="00D27222">
      <w:pPr>
        <w:pStyle w:val="Corpodetexto"/>
        <w:spacing w:line="360" w:lineRule="auto"/>
        <w:ind w:left="708"/>
        <w:jc w:val="both"/>
        <w:rPr>
          <w:rFonts w:ascii="Arial" w:hAnsi="Arial" w:cs="Arial"/>
          <w:b/>
          <w:bCs/>
          <w:i/>
          <w:iCs/>
          <w:color w:val="FF0000"/>
          <w:sz w:val="24"/>
          <w:szCs w:val="24"/>
          <w:u w:val="single"/>
          <w:lang w:eastAsia="pt-BR"/>
        </w:rPr>
        <w:pPrChange w:id="1669" w:author="HP" w:date="2020-11-21T18:38:00Z">
          <w:pPr>
            <w:pStyle w:val="Corpodetexto"/>
            <w:ind w:left="708"/>
            <w:jc w:val="both"/>
          </w:pPr>
        </w:pPrChange>
      </w:pPr>
      <w:r w:rsidRPr="007F134F">
        <w:rPr>
          <w:rFonts w:ascii="Arial" w:hAnsi="Arial" w:cs="Arial"/>
          <w:color w:val="auto"/>
          <w:sz w:val="24"/>
          <w:szCs w:val="24"/>
          <w:lang w:eastAsia="pt-BR"/>
        </w:rPr>
        <w:t xml:space="preserve">Esse processo envolve ainda a identificação e o controle do que deve ser adquirido e quando deve ser adquirido. Documenta e compila as condições comerciais e requisitos técnicos, avalia os fornecedores, e monitora os processos para subcontratação, avaliação das propostas, negociação, preparação e assinatura dos contratos. </w:t>
      </w:r>
    </w:p>
    <w:p w14:paraId="611D34C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7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4AC16F8D" w14:textId="61E19B0F" w:rsidR="005217C8" w:rsidRPr="007F134F" w:rsidRDefault="000E7E7C"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55F4F6DA" wp14:editId="5C025E1E">
            <wp:extent cx="5861565" cy="2152650"/>
            <wp:effectExtent l="0" t="0" r="6350" b="0"/>
            <wp:docPr id="163" name="Imagem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8949" cy="2159034"/>
                    </a:xfrm>
                    <a:prstGeom prst="rect">
                      <a:avLst/>
                    </a:prstGeom>
                    <a:noFill/>
                  </pic:spPr>
                </pic:pic>
              </a:graphicData>
            </a:graphic>
          </wp:inline>
        </w:drawing>
      </w:r>
    </w:p>
    <w:p w14:paraId="387E6D4B" w14:textId="1AC14475" w:rsidR="00D27222" w:rsidRPr="007F134F" w:rsidRDefault="005217C8" w:rsidP="005217C8">
      <w:pPr>
        <w:pStyle w:val="Legenda"/>
        <w:jc w:val="center"/>
        <w:rPr>
          <w:rStyle w:val="FiguraTCCChar"/>
          <w:i w:val="0"/>
          <w:iCs w:val="0"/>
        </w:rPr>
      </w:pPr>
      <w:bookmarkStart w:id="1671" w:name="_Toc58248366"/>
      <w:r w:rsidRPr="000D2A09">
        <w:rPr>
          <w:rFonts w:ascii="Arial" w:hAnsi="Arial" w:cs="Arial"/>
          <w:b/>
          <w:bCs/>
          <w:i w:val="0"/>
          <w:iCs w:val="0"/>
          <w:sz w:val="20"/>
        </w:rPr>
        <w:t xml:space="preserve">Figura </w:t>
      </w:r>
      <w:r w:rsidRPr="000D2A09">
        <w:rPr>
          <w:rFonts w:ascii="Arial" w:hAnsi="Arial" w:cs="Arial"/>
          <w:b/>
          <w:bCs/>
          <w:i w:val="0"/>
          <w:iCs w:val="0"/>
          <w:sz w:val="20"/>
        </w:rPr>
        <w:fldChar w:fldCharType="begin"/>
      </w:r>
      <w:r w:rsidRPr="000D2A09">
        <w:rPr>
          <w:rFonts w:ascii="Arial" w:hAnsi="Arial" w:cs="Arial"/>
          <w:b/>
          <w:bCs/>
          <w:i w:val="0"/>
          <w:iCs w:val="0"/>
          <w:sz w:val="20"/>
        </w:rPr>
        <w:instrText xml:space="preserve"> SEQ Figura \* ARABIC </w:instrText>
      </w:r>
      <w:r w:rsidRPr="000D2A09">
        <w:rPr>
          <w:rFonts w:ascii="Arial" w:hAnsi="Arial" w:cs="Arial"/>
          <w:b/>
          <w:bCs/>
          <w:i w:val="0"/>
          <w:iCs w:val="0"/>
          <w:sz w:val="20"/>
        </w:rPr>
        <w:fldChar w:fldCharType="separate"/>
      </w:r>
      <w:r w:rsidR="007C5150">
        <w:rPr>
          <w:rFonts w:ascii="Arial" w:hAnsi="Arial" w:cs="Arial"/>
          <w:b/>
          <w:bCs/>
          <w:i w:val="0"/>
          <w:iCs w:val="0"/>
          <w:noProof/>
          <w:sz w:val="20"/>
        </w:rPr>
        <w:t>18</w:t>
      </w:r>
      <w:r w:rsidRPr="000D2A09">
        <w:rPr>
          <w:rFonts w:ascii="Arial" w:hAnsi="Arial" w:cs="Arial"/>
          <w:b/>
          <w:bCs/>
          <w:i w:val="0"/>
          <w:iCs w:val="0"/>
          <w:sz w:val="20"/>
        </w:rPr>
        <w:fldChar w:fldCharType="end"/>
      </w:r>
      <w:r w:rsidRPr="000D2A09">
        <w:rPr>
          <w:rFonts w:ascii="Arial" w:hAnsi="Arial" w:cs="Arial"/>
          <w:i w:val="0"/>
          <w:iCs w:val="0"/>
          <w:sz w:val="20"/>
        </w:rPr>
        <w:t xml:space="preserve"> – Risco 13 Indisponibilidade no serviço sendo necessário recomeçar. (Fonte: Próprio Autor).</w:t>
      </w:r>
      <w:bookmarkEnd w:id="1671"/>
    </w:p>
    <w:p w14:paraId="6533AD29"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672" w:author="HP" w:date="2020-11-21T18:38:00Z">
          <w:pPr>
            <w:pStyle w:val="Corpodetexto"/>
            <w:ind w:left="720"/>
            <w:jc w:val="both"/>
          </w:pPr>
        </w:pPrChange>
      </w:pPr>
    </w:p>
    <w:p w14:paraId="0A86F2B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7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Transferir o risco para um terceiro, transferindo os impactos como responsabilidade e mitigar diminuindo as chances que ela se concretize. A mitigação procura reduzir a probabilidade e/ou consequências de um evento de risco de adverso para um aceitável.</w:t>
      </w:r>
    </w:p>
    <w:p w14:paraId="7619EA69" w14:textId="747E617E" w:rsidR="00D27222" w:rsidRPr="007F134F" w:rsidRDefault="00D27222">
      <w:pPr>
        <w:pStyle w:val="Corpodetexto"/>
        <w:numPr>
          <w:ilvl w:val="0"/>
          <w:numId w:val="20"/>
        </w:numPr>
        <w:spacing w:line="360" w:lineRule="auto"/>
        <w:jc w:val="both"/>
        <w:rPr>
          <w:rFonts w:ascii="Arial" w:hAnsi="Arial" w:cs="Arial"/>
          <w:sz w:val="24"/>
          <w:szCs w:val="24"/>
          <w:lang w:eastAsia="pt-BR"/>
        </w:rPr>
        <w:pPrChange w:id="167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De acordo com o (PMBOK, 2008), o gerenciamento de aquisições do projeto inclui os processos de compra de produtos ou serviços necessários para</w:t>
      </w:r>
      <w:r w:rsidRPr="007F134F">
        <w:rPr>
          <w:rFonts w:ascii="Arial" w:hAnsi="Arial" w:cs="Arial"/>
          <w:sz w:val="24"/>
          <w:szCs w:val="24"/>
          <w:lang w:eastAsia="pt-BR"/>
        </w:rPr>
        <w:t xml:space="preserve"> a realização dos o trabalho. Inclui os processos de gerenciamento de contratos e de controle de mudanças necessários para desenvolver e administrar os contratos ou pedidos de compra emitidos pelos membros autorizados da equipe.</w:t>
      </w:r>
      <w:r w:rsidRPr="007F134F">
        <w:rPr>
          <w:rFonts w:ascii="Arial" w:hAnsi="Arial" w:cs="Arial"/>
          <w:sz w:val="24"/>
          <w:szCs w:val="24"/>
          <w:lang w:eastAsia="pt-BR"/>
        </w:rPr>
        <w:br/>
      </w:r>
      <w:r w:rsidRPr="007F134F">
        <w:rPr>
          <w:rFonts w:ascii="Arial" w:hAnsi="Arial" w:cs="Arial"/>
          <w:sz w:val="24"/>
          <w:szCs w:val="24"/>
          <w:lang w:eastAsia="pt-BR"/>
        </w:rPr>
        <w:br/>
        <w:t xml:space="preserve">Esse processo envolve ainda a identificação e o controle do que deve ser </w:t>
      </w:r>
      <w:r w:rsidRPr="007F134F">
        <w:rPr>
          <w:rFonts w:ascii="Arial" w:hAnsi="Arial" w:cs="Arial"/>
          <w:sz w:val="24"/>
          <w:szCs w:val="24"/>
          <w:lang w:eastAsia="pt-BR"/>
        </w:rPr>
        <w:lastRenderedPageBreak/>
        <w:t>adquirido e quando deve ser adquirido. Documenta e compila as condições comerciais e requisitos técnicos, avalia os fornecedores, e monitora os processos para subcontratação, avaliação das propostas, negociação, preparação e assinatura dos contratos. Envolve também o diligenciamento dos contratos, buscando garantir o desempenho esperado dos fornecedores.</w:t>
      </w:r>
      <w:bookmarkEnd w:id="1659"/>
      <w:r w:rsidRPr="007F134F">
        <w:rPr>
          <w:rFonts w:ascii="Arial" w:hAnsi="Arial" w:cs="Arial"/>
          <w:sz w:val="24"/>
          <w:szCs w:val="24"/>
          <w:lang w:eastAsia="pt-BR"/>
        </w:rPr>
        <w:t xml:space="preserve"> </w:t>
      </w:r>
    </w:p>
    <w:p w14:paraId="5B42A41F" w14:textId="77777777" w:rsidR="00D27222" w:rsidRPr="007F134F" w:rsidRDefault="00D27222">
      <w:pPr>
        <w:spacing w:after="0" w:line="360" w:lineRule="auto"/>
        <w:jc w:val="center"/>
        <w:rPr>
          <w:rFonts w:ascii="Arial" w:hAnsi="Arial" w:cs="Arial"/>
          <w:sz w:val="24"/>
          <w:szCs w:val="24"/>
          <w:lang w:eastAsia="pt-BR"/>
        </w:rPr>
      </w:pPr>
      <w:bookmarkStart w:id="1675" w:name="_Toc54946014"/>
    </w:p>
    <w:p w14:paraId="269F1B58" w14:textId="284EE68B" w:rsidR="00D27222" w:rsidRPr="007F134F" w:rsidRDefault="00104255">
      <w:pPr>
        <w:pStyle w:val="Ttulo3"/>
        <w:pPrChange w:id="1676" w:author="HP" w:date="2020-11-21T18:38:00Z">
          <w:pPr>
            <w:pStyle w:val="Ttulo1"/>
          </w:pPr>
        </w:pPrChange>
      </w:pPr>
      <w:bookmarkStart w:id="1677" w:name="_Toc58248420"/>
      <w:r w:rsidRPr="007F134F">
        <w:rPr>
          <w:rFonts w:cs="Arial"/>
          <w:rPrChange w:id="1678" w:author="HP" w:date="2020-11-21T18:37:00Z">
            <w:rPr>
              <w:rFonts w:eastAsia="Arial" w:cs="Arial"/>
              <w:bCs/>
              <w:caps/>
              <w:color w:val="000000"/>
              <w:sz w:val="25"/>
              <w:szCs w:val="24"/>
            </w:rPr>
          </w:rPrChange>
        </w:rPr>
        <w:t>4</w:t>
      </w:r>
      <w:r w:rsidR="00D27222" w:rsidRPr="007F134F">
        <w:rPr>
          <w:rFonts w:cs="Arial"/>
          <w:rPrChange w:id="1679" w:author="HP" w:date="2020-11-21T18:37:00Z">
            <w:rPr>
              <w:rFonts w:eastAsia="Arial" w:cs="Arial"/>
              <w:bCs/>
              <w:caps/>
              <w:color w:val="000000"/>
              <w:sz w:val="25"/>
              <w:szCs w:val="24"/>
            </w:rPr>
          </w:rPrChange>
        </w:rPr>
        <w:t>.2.14 Risco 14: Tarefa “Problemas na Implantação”</w:t>
      </w:r>
      <w:bookmarkEnd w:id="1677"/>
    </w:p>
    <w:p w14:paraId="40E8CFE4" w14:textId="77777777" w:rsidR="00D27222" w:rsidRPr="007F134F" w:rsidRDefault="00D27222">
      <w:pPr>
        <w:pStyle w:val="Corpodetexto"/>
        <w:spacing w:line="360" w:lineRule="auto"/>
        <w:rPr>
          <w:rFonts w:ascii="Arial" w:hAnsi="Arial" w:cs="Arial"/>
          <w:rPrChange w:id="1680" w:author="HP" w:date="2020-11-21T18:37:00Z">
            <w:rPr/>
          </w:rPrChange>
        </w:rPr>
        <w:pPrChange w:id="1681" w:author="HP" w:date="2020-11-21T18:38:00Z">
          <w:pPr>
            <w:pStyle w:val="Corpodetexto"/>
          </w:pPr>
        </w:pPrChange>
      </w:pPr>
    </w:p>
    <w:p w14:paraId="3E7C3E43"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8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Dificuldade na implementação atrasando o projeto.</w:t>
      </w:r>
    </w:p>
    <w:p w14:paraId="3F6D616A"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8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O cronograma é restrição conflitante a ser bem afetada caso o risco se concretize. Porém a área de qualidade pode ser afetada gerando um impacto no projeto. </w:t>
      </w:r>
    </w:p>
    <w:p w14:paraId="623EE783"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8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Os riscos são inerentes a qualquer projeto, sendo que no início os riscos serão maiores em função da necessidade do cumprimento dos objetivos do projeto. À medida que o tempo vai passando os riscos diminuem, mas em contrapartida, o que se construiu ou realizou do projeto começa a correr o risco de sofrer retrabalhos, o que aumentaria</w:t>
      </w:r>
      <w:r w:rsidRPr="007F134F">
        <w:rPr>
          <w:rFonts w:ascii="Arial" w:hAnsi="Arial" w:cs="Arial"/>
          <w:sz w:val="24"/>
          <w:szCs w:val="24"/>
          <w:lang w:eastAsia="pt-BR"/>
        </w:rPr>
        <w:t xml:space="preserve"> os custos do projeto. Por essa razão, todo o projeto deve ser gerenciado, aplicando-se conhecimentos, habilidades, ferramentas e técnicas, de forma a atingir os resultados esperados. Portanto, gerenciar projetos envolve pessoas, processos e ferramentas.</w:t>
      </w:r>
    </w:p>
    <w:p w14:paraId="22447BC9"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68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384D96C7" w14:textId="142F1D4F" w:rsidR="00D27222" w:rsidRPr="007F134F" w:rsidRDefault="000E7E7C" w:rsidP="005217C8">
      <w:pPr>
        <w:pStyle w:val="Legenda"/>
        <w:jc w:val="center"/>
        <w:rPr>
          <w:rStyle w:val="FiguraTCCChar"/>
          <w:i w:val="0"/>
          <w:iCs w:val="0"/>
        </w:rPr>
      </w:pPr>
      <w:bookmarkStart w:id="1686" w:name="_Toc58248367"/>
      <w:r>
        <w:rPr>
          <w:rFonts w:ascii="Arial" w:hAnsi="Arial" w:cs="Arial"/>
          <w:b/>
          <w:bCs/>
          <w:i w:val="0"/>
          <w:iCs w:val="0"/>
          <w:noProof/>
          <w:lang w:eastAsia="pt-BR"/>
        </w:rPr>
        <w:lastRenderedPageBreak/>
        <w:drawing>
          <wp:inline distT="0" distB="0" distL="0" distR="0" wp14:anchorId="56DEF212" wp14:editId="7224E1FA">
            <wp:extent cx="5835628" cy="2143125"/>
            <wp:effectExtent l="0" t="0" r="0" b="0"/>
            <wp:docPr id="166" name="Imagem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7988" cy="2147664"/>
                    </a:xfrm>
                    <a:prstGeom prst="rect">
                      <a:avLst/>
                    </a:prstGeom>
                    <a:noFill/>
                  </pic:spPr>
                </pic:pic>
              </a:graphicData>
            </a:graphic>
          </wp:inline>
        </w:drawing>
      </w:r>
      <w:r w:rsidR="005217C8" w:rsidRPr="000D2A09">
        <w:rPr>
          <w:rFonts w:ascii="Arial" w:hAnsi="Arial" w:cs="Arial"/>
          <w:b/>
          <w:bCs/>
          <w:i w:val="0"/>
          <w:iCs w:val="0"/>
          <w:sz w:val="20"/>
        </w:rPr>
        <w:t xml:space="preserve">Figura </w:t>
      </w:r>
      <w:r w:rsidR="005217C8" w:rsidRPr="000D2A09">
        <w:rPr>
          <w:rFonts w:ascii="Arial" w:hAnsi="Arial" w:cs="Arial"/>
          <w:b/>
          <w:bCs/>
          <w:i w:val="0"/>
          <w:iCs w:val="0"/>
          <w:sz w:val="20"/>
        </w:rPr>
        <w:fldChar w:fldCharType="begin"/>
      </w:r>
      <w:r w:rsidR="005217C8" w:rsidRPr="000D2A09">
        <w:rPr>
          <w:rFonts w:ascii="Arial" w:hAnsi="Arial" w:cs="Arial"/>
          <w:b/>
          <w:bCs/>
          <w:i w:val="0"/>
          <w:iCs w:val="0"/>
          <w:sz w:val="20"/>
        </w:rPr>
        <w:instrText xml:space="preserve"> SEQ Figura \* ARABIC </w:instrText>
      </w:r>
      <w:r w:rsidR="005217C8" w:rsidRPr="000D2A09">
        <w:rPr>
          <w:rFonts w:ascii="Arial" w:hAnsi="Arial" w:cs="Arial"/>
          <w:b/>
          <w:bCs/>
          <w:i w:val="0"/>
          <w:iCs w:val="0"/>
          <w:sz w:val="20"/>
        </w:rPr>
        <w:fldChar w:fldCharType="separate"/>
      </w:r>
      <w:r w:rsidR="007C5150">
        <w:rPr>
          <w:rFonts w:ascii="Arial" w:hAnsi="Arial" w:cs="Arial"/>
          <w:b/>
          <w:bCs/>
          <w:i w:val="0"/>
          <w:iCs w:val="0"/>
          <w:noProof/>
          <w:sz w:val="20"/>
        </w:rPr>
        <w:t>19</w:t>
      </w:r>
      <w:r w:rsidR="005217C8" w:rsidRPr="000D2A09">
        <w:rPr>
          <w:rFonts w:ascii="Arial" w:hAnsi="Arial" w:cs="Arial"/>
          <w:b/>
          <w:bCs/>
          <w:i w:val="0"/>
          <w:iCs w:val="0"/>
          <w:sz w:val="20"/>
        </w:rPr>
        <w:fldChar w:fldCharType="end"/>
      </w:r>
      <w:r w:rsidR="005217C8" w:rsidRPr="000D2A09">
        <w:rPr>
          <w:rFonts w:ascii="Arial" w:hAnsi="Arial" w:cs="Arial"/>
          <w:i w:val="0"/>
          <w:iCs w:val="0"/>
          <w:sz w:val="20"/>
        </w:rPr>
        <w:t xml:space="preserve"> – Risco 14 Dificuldade na implementação atrasando o projeto (Fonte: Próprio Autor).</w:t>
      </w:r>
      <w:bookmarkEnd w:id="1686"/>
    </w:p>
    <w:p w14:paraId="139E1215"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687" w:author="HP" w:date="2020-11-21T18:38:00Z">
          <w:pPr>
            <w:pStyle w:val="Corpodetexto"/>
            <w:ind w:left="720"/>
            <w:jc w:val="both"/>
          </w:pPr>
        </w:pPrChange>
      </w:pPr>
    </w:p>
    <w:p w14:paraId="3228758A"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8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Tomar ações cedo para reduzir a probabilidade de uma ocorrência ou impacto no projeto é mais eficaz que tentar reparar as consequências depois de ocorrido. A mitigação de custos deve ser apropriada, dando a provável probabilidade do risco e suas consequências.</w:t>
      </w:r>
    </w:p>
    <w:p w14:paraId="5531F4AA"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8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 inovação é o instrumento que garantirá a sobrevivência futura de muitas empresas, oferecendo vantagens competitivas no mercado. Inovar está intimamente ligado a fazer algo novo. E tudo que é novo e desconhecido envolve riscos. Por isso,</w:t>
      </w:r>
      <w:r w:rsidRPr="007F134F">
        <w:rPr>
          <w:rFonts w:ascii="Arial" w:hAnsi="Arial" w:cs="Arial"/>
          <w:sz w:val="24"/>
          <w:szCs w:val="24"/>
          <w:lang w:eastAsia="pt-BR"/>
        </w:rPr>
        <w:t xml:space="preserve"> a inovação está muito associada às ferramentas de gestão de projetos.</w:t>
      </w:r>
    </w:p>
    <w:bookmarkEnd w:id="1675"/>
    <w:p w14:paraId="78840D2C" w14:textId="77777777" w:rsidR="00D27222" w:rsidRPr="007F134F" w:rsidRDefault="00D27222">
      <w:pPr>
        <w:spacing w:after="0" w:line="360" w:lineRule="auto"/>
        <w:jc w:val="both"/>
        <w:rPr>
          <w:rFonts w:ascii="Arial" w:hAnsi="Arial" w:cs="Arial"/>
          <w:sz w:val="24"/>
          <w:szCs w:val="24"/>
          <w:lang w:eastAsia="pt-BR"/>
        </w:rPr>
      </w:pPr>
    </w:p>
    <w:p w14:paraId="7CFA5501" w14:textId="5C40B33B" w:rsidR="00D27222" w:rsidRPr="007F134F" w:rsidRDefault="00104255">
      <w:pPr>
        <w:pStyle w:val="Ttulo3"/>
        <w:pPrChange w:id="1690" w:author="HP" w:date="2020-11-21T18:38:00Z">
          <w:pPr>
            <w:pStyle w:val="Ttulo1"/>
          </w:pPr>
        </w:pPrChange>
      </w:pPr>
      <w:bookmarkStart w:id="1691" w:name="_Toc58248421"/>
      <w:r w:rsidRPr="007F134F">
        <w:rPr>
          <w:rFonts w:cs="Arial"/>
          <w:rPrChange w:id="1692" w:author="HP" w:date="2020-11-21T18:37:00Z">
            <w:rPr>
              <w:rFonts w:eastAsia="Arial" w:cs="Arial"/>
              <w:bCs/>
              <w:caps/>
              <w:color w:val="000000"/>
              <w:sz w:val="25"/>
              <w:szCs w:val="24"/>
            </w:rPr>
          </w:rPrChange>
        </w:rPr>
        <w:t>4</w:t>
      </w:r>
      <w:r w:rsidR="00D27222" w:rsidRPr="007F134F">
        <w:rPr>
          <w:rFonts w:cs="Arial"/>
          <w:rPrChange w:id="1693" w:author="HP" w:date="2020-11-21T18:37:00Z">
            <w:rPr>
              <w:rFonts w:eastAsia="Arial" w:cs="Arial"/>
              <w:bCs/>
              <w:caps/>
              <w:color w:val="000000"/>
              <w:sz w:val="25"/>
              <w:szCs w:val="24"/>
            </w:rPr>
          </w:rPrChange>
        </w:rPr>
        <w:t>.2.15 Risco 15: Tarefa “Qualidade afetada por conta de requisitos incorretos.”</w:t>
      </w:r>
      <w:bookmarkStart w:id="1694" w:name="_Toc54946015"/>
      <w:bookmarkEnd w:id="1691"/>
    </w:p>
    <w:p w14:paraId="2A9C09AA" w14:textId="77777777" w:rsidR="00D27222" w:rsidRPr="007F134F" w:rsidRDefault="00D27222">
      <w:pPr>
        <w:pStyle w:val="Corpodetexto"/>
        <w:spacing w:line="360" w:lineRule="auto"/>
        <w:rPr>
          <w:rFonts w:ascii="Arial" w:hAnsi="Arial" w:cs="Arial"/>
          <w:color w:val="auto"/>
          <w:rPrChange w:id="1695" w:author="HP" w:date="2020-11-21T18:37:00Z">
            <w:rPr>
              <w:color w:val="auto"/>
            </w:rPr>
          </w:rPrChange>
        </w:rPr>
        <w:pPrChange w:id="1696" w:author="HP" w:date="2020-11-21T18:38:00Z">
          <w:pPr>
            <w:pStyle w:val="Corpodetexto"/>
          </w:pPr>
        </w:pPrChange>
      </w:pPr>
    </w:p>
    <w:p w14:paraId="3F2B93CD"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9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Qualidade afetada por conta de requisitos incorretos.</w:t>
      </w:r>
    </w:p>
    <w:p w14:paraId="05D1FF89" w14:textId="39AB948F"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9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00B76F13" w:rsidRPr="007F134F">
        <w:rPr>
          <w:rFonts w:ascii="Arial" w:hAnsi="Arial" w:cs="Arial"/>
          <w:color w:val="auto"/>
          <w:sz w:val="24"/>
          <w:szCs w:val="24"/>
          <w:lang w:eastAsia="pt-BR"/>
        </w:rPr>
        <w:t xml:space="preserve"> Outras áreas podem ser afetadas com o risco eminente caso concretize. A qualidade em si é afetada de imediato, dentre as áreas de custo, cronograma e recurso que no decorrer pode ser gravemente afetada.</w:t>
      </w:r>
    </w:p>
    <w:p w14:paraId="6444D900" w14:textId="61BEC70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69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00E52F23" w:rsidRPr="007F134F">
        <w:rPr>
          <w:rFonts w:ascii="Arial" w:hAnsi="Arial" w:cs="Arial"/>
          <w:color w:val="FF0000"/>
          <w:sz w:val="24"/>
          <w:szCs w:val="24"/>
          <w:lang w:eastAsia="pt-BR"/>
        </w:rPr>
        <w:t xml:space="preserve"> </w:t>
      </w:r>
      <w:r w:rsidR="00E52F23" w:rsidRPr="007F134F">
        <w:rPr>
          <w:rFonts w:ascii="Arial" w:hAnsi="Arial" w:cs="Arial"/>
          <w:sz w:val="24"/>
          <w:szCs w:val="24"/>
          <w:lang w:eastAsia="pt-BR"/>
        </w:rPr>
        <w:t>Custos de conformidade são os custos usados para prevenir a não conformidade, ou seja, o dinheiro gasto durante o projeto para evitar falhas.</w:t>
      </w:r>
    </w:p>
    <w:p w14:paraId="11FE1763" w14:textId="77777777" w:rsidR="00E52F23" w:rsidRPr="007F134F" w:rsidRDefault="00E52F23">
      <w:pPr>
        <w:spacing w:after="0" w:line="360" w:lineRule="auto"/>
        <w:ind w:firstLine="720"/>
        <w:jc w:val="both"/>
        <w:rPr>
          <w:rFonts w:ascii="Arial" w:hAnsi="Arial" w:cs="Arial"/>
          <w:sz w:val="24"/>
          <w:szCs w:val="24"/>
          <w:lang w:eastAsia="pt-BR"/>
        </w:rPr>
      </w:pPr>
      <w:r w:rsidRPr="007F134F">
        <w:rPr>
          <w:rFonts w:ascii="Arial" w:hAnsi="Arial" w:cs="Arial"/>
          <w:sz w:val="24"/>
          <w:szCs w:val="24"/>
          <w:lang w:eastAsia="pt-BR"/>
        </w:rPr>
        <w:lastRenderedPageBreak/>
        <w:t>Entre eles:</w:t>
      </w:r>
    </w:p>
    <w:p w14:paraId="5BD3E38A" w14:textId="77777777" w:rsidR="00E52F23" w:rsidRPr="007F134F" w:rsidRDefault="00E52F23">
      <w:pPr>
        <w:numPr>
          <w:ilvl w:val="0"/>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Custos de prevenção (Fabricar um produto de qualidade)</w:t>
      </w:r>
    </w:p>
    <w:p w14:paraId="6ACD1646" w14:textId="77777777" w:rsidR="00E52F23" w:rsidRPr="007F134F" w:rsidRDefault="00E52F23">
      <w:pPr>
        <w:numPr>
          <w:ilvl w:val="1"/>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Treinamento;</w:t>
      </w:r>
    </w:p>
    <w:p w14:paraId="58DC5FE8" w14:textId="77777777" w:rsidR="00E52F23" w:rsidRPr="007F134F" w:rsidRDefault="00E52F23">
      <w:pPr>
        <w:numPr>
          <w:ilvl w:val="1"/>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Documentar processos;</w:t>
      </w:r>
    </w:p>
    <w:p w14:paraId="19583774" w14:textId="77777777" w:rsidR="00E52F23" w:rsidRPr="007F134F" w:rsidRDefault="00E52F23">
      <w:pPr>
        <w:numPr>
          <w:ilvl w:val="1"/>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Equipamento;</w:t>
      </w:r>
    </w:p>
    <w:p w14:paraId="68540D64" w14:textId="77777777" w:rsidR="00E52F23" w:rsidRPr="007F134F" w:rsidRDefault="00E52F23">
      <w:pPr>
        <w:numPr>
          <w:ilvl w:val="1"/>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Tempo para executar do modo correto.</w:t>
      </w:r>
    </w:p>
    <w:p w14:paraId="7B92B4A1" w14:textId="77777777" w:rsidR="00E52F23" w:rsidRPr="007F134F" w:rsidRDefault="00E52F23">
      <w:pPr>
        <w:numPr>
          <w:ilvl w:val="0"/>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Custos de avaliação (Avaliar a qualidade)</w:t>
      </w:r>
    </w:p>
    <w:p w14:paraId="462875A1" w14:textId="77777777" w:rsidR="00E52F23" w:rsidRPr="007F134F" w:rsidRDefault="00E52F23">
      <w:pPr>
        <w:numPr>
          <w:ilvl w:val="1"/>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Testes;</w:t>
      </w:r>
    </w:p>
    <w:p w14:paraId="1935861F" w14:textId="77777777" w:rsidR="00E52F23" w:rsidRPr="007F134F" w:rsidRDefault="00E52F23">
      <w:pPr>
        <w:numPr>
          <w:ilvl w:val="1"/>
          <w:numId w:val="17"/>
        </w:numPr>
        <w:spacing w:after="0" w:line="360" w:lineRule="auto"/>
        <w:jc w:val="both"/>
        <w:rPr>
          <w:rFonts w:ascii="Arial" w:hAnsi="Arial" w:cs="Arial"/>
          <w:sz w:val="24"/>
          <w:szCs w:val="24"/>
          <w:lang w:eastAsia="pt-BR"/>
        </w:rPr>
      </w:pPr>
      <w:r w:rsidRPr="007F134F">
        <w:rPr>
          <w:rFonts w:ascii="Arial" w:hAnsi="Arial" w:cs="Arial"/>
          <w:sz w:val="24"/>
          <w:szCs w:val="24"/>
          <w:lang w:eastAsia="pt-BR"/>
        </w:rPr>
        <w:t>Perda de teste destrutivo;</w:t>
      </w:r>
    </w:p>
    <w:p w14:paraId="6EE63EA4" w14:textId="3DF96B2A" w:rsidR="00E52F23" w:rsidRPr="007F134F" w:rsidRDefault="00E52F23">
      <w:pPr>
        <w:pStyle w:val="Corpodetexto"/>
        <w:spacing w:line="360" w:lineRule="auto"/>
        <w:ind w:left="720"/>
        <w:jc w:val="both"/>
        <w:rPr>
          <w:rFonts w:ascii="Arial" w:hAnsi="Arial" w:cs="Arial"/>
          <w:b/>
          <w:bCs/>
          <w:i/>
          <w:iCs/>
          <w:color w:val="FF0000"/>
          <w:sz w:val="24"/>
          <w:szCs w:val="24"/>
          <w:u w:val="single"/>
          <w:lang w:eastAsia="pt-BR"/>
        </w:rPr>
        <w:pPrChange w:id="1700" w:author="HP" w:date="2020-11-21T18:38:00Z">
          <w:pPr>
            <w:pStyle w:val="Corpodetexto"/>
            <w:ind w:left="720"/>
            <w:jc w:val="both"/>
          </w:pPr>
        </w:pPrChange>
      </w:pPr>
      <w:r w:rsidRPr="007F134F">
        <w:rPr>
          <w:rFonts w:ascii="Arial" w:hAnsi="Arial" w:cs="Arial"/>
          <w:sz w:val="24"/>
          <w:szCs w:val="24"/>
          <w:lang w:eastAsia="pt-BR"/>
        </w:rPr>
        <w:t xml:space="preserve">     </w:t>
      </w:r>
      <w:r w:rsidRPr="007F134F">
        <w:rPr>
          <w:rFonts w:ascii="Arial" w:hAnsi="Arial" w:cs="Arial"/>
          <w:sz w:val="24"/>
          <w:szCs w:val="24"/>
          <w:lang w:eastAsia="pt-BR"/>
        </w:rPr>
        <w:tab/>
        <w:t>Inspeções.</w:t>
      </w:r>
    </w:p>
    <w:p w14:paraId="4045B19D"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0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3041A7BD" w14:textId="086A1F99" w:rsidR="005217C8" w:rsidRPr="007F134F" w:rsidRDefault="000E7E7C"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4EF1D4A2" wp14:editId="7AB18C8E">
            <wp:extent cx="5887501" cy="2162175"/>
            <wp:effectExtent l="0" t="0" r="0" b="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4256" cy="2168328"/>
                    </a:xfrm>
                    <a:prstGeom prst="rect">
                      <a:avLst/>
                    </a:prstGeom>
                    <a:noFill/>
                  </pic:spPr>
                </pic:pic>
              </a:graphicData>
            </a:graphic>
          </wp:inline>
        </w:drawing>
      </w:r>
    </w:p>
    <w:p w14:paraId="4CBB9AFE" w14:textId="2934B803" w:rsidR="00D27222" w:rsidRPr="007F134F" w:rsidRDefault="005217C8" w:rsidP="005217C8">
      <w:pPr>
        <w:pStyle w:val="Legenda"/>
        <w:jc w:val="center"/>
        <w:rPr>
          <w:rStyle w:val="FiguraTCCChar"/>
          <w:i w:val="0"/>
          <w:iCs w:val="0"/>
        </w:rPr>
      </w:pPr>
      <w:bookmarkStart w:id="1702" w:name="_Toc58248368"/>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20</w:t>
      </w:r>
      <w:r w:rsidRPr="00E013E8">
        <w:rPr>
          <w:rFonts w:ascii="Arial" w:hAnsi="Arial" w:cs="Arial"/>
          <w:b/>
          <w:bCs/>
          <w:i w:val="0"/>
          <w:iCs w:val="0"/>
          <w:sz w:val="20"/>
        </w:rPr>
        <w:fldChar w:fldCharType="end"/>
      </w:r>
      <w:r w:rsidRPr="00E013E8">
        <w:rPr>
          <w:rFonts w:ascii="Arial" w:hAnsi="Arial" w:cs="Arial"/>
          <w:i w:val="0"/>
          <w:iCs w:val="0"/>
          <w:sz w:val="20"/>
        </w:rPr>
        <w:t xml:space="preserve"> – Risco 15 Qualidade afetada por conta de requisitos incorretos. (Fonte: Próprio Autor).</w:t>
      </w:r>
      <w:bookmarkEnd w:id="1702"/>
    </w:p>
    <w:p w14:paraId="5435DCA3"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703" w:author="HP" w:date="2020-11-21T18:38:00Z">
          <w:pPr>
            <w:pStyle w:val="Corpodetexto"/>
            <w:ind w:left="720"/>
            <w:jc w:val="both"/>
          </w:pPr>
        </w:pPrChange>
      </w:pPr>
    </w:p>
    <w:p w14:paraId="315E354E" w14:textId="416150DF"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0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00E52F23" w:rsidRPr="007F134F">
        <w:rPr>
          <w:rFonts w:ascii="Arial" w:hAnsi="Arial" w:cs="Arial"/>
          <w:color w:val="auto"/>
          <w:sz w:val="24"/>
          <w:szCs w:val="24"/>
          <w:lang w:eastAsia="pt-BR"/>
        </w:rPr>
        <w:t xml:space="preserve"> Alterar o plano do projeto para eliminar totalmente o risco, protegendo os objetivos do projeto dos impactos deste risco eliminado.</w:t>
      </w:r>
    </w:p>
    <w:p w14:paraId="0DAE74AF" w14:textId="7ADE0208"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0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bookmarkEnd w:id="1694"/>
      <w:r w:rsidR="00B76F13" w:rsidRPr="007F134F">
        <w:rPr>
          <w:rFonts w:ascii="Arial" w:hAnsi="Arial" w:cs="Arial"/>
          <w:color w:val="auto"/>
          <w:sz w:val="24"/>
          <w:szCs w:val="24"/>
          <w:lang w:eastAsia="pt-BR"/>
        </w:rPr>
        <w:t xml:space="preserve"> </w:t>
      </w:r>
      <w:r w:rsidRPr="007F134F">
        <w:rPr>
          <w:rFonts w:ascii="Arial" w:hAnsi="Arial" w:cs="Arial"/>
          <w:sz w:val="24"/>
          <w:szCs w:val="24"/>
          <w:lang w:eastAsia="pt-BR"/>
        </w:rPr>
        <w:t>Custos de não conformidade são considerados custos de baixa qualidade gerados por retrabalhos, ações corretivas, serviços adicionais, tratamento de reclamações, desgaste político, entre outros.</w:t>
      </w:r>
      <w:r w:rsidRPr="007F134F">
        <w:rPr>
          <w:rFonts w:ascii="Arial" w:hAnsi="Arial" w:cs="Arial"/>
          <w:sz w:val="24"/>
          <w:szCs w:val="24"/>
          <w:lang w:eastAsia="pt-BR"/>
        </w:rPr>
        <w:br/>
        <w:t xml:space="preserve">Eles são os custos gerados devido </w:t>
      </w:r>
      <w:r w:rsidR="00E52F23" w:rsidRPr="007F134F">
        <w:rPr>
          <w:rFonts w:ascii="Arial" w:hAnsi="Arial" w:cs="Arial"/>
          <w:sz w:val="24"/>
          <w:szCs w:val="24"/>
          <w:lang w:eastAsia="pt-BR"/>
        </w:rPr>
        <w:t>à</w:t>
      </w:r>
      <w:r w:rsidRPr="007F134F">
        <w:rPr>
          <w:rFonts w:ascii="Arial" w:hAnsi="Arial" w:cs="Arial"/>
          <w:sz w:val="24"/>
          <w:szCs w:val="24"/>
          <w:lang w:eastAsia="pt-BR"/>
        </w:rPr>
        <w:t xml:space="preserve"> falta de conformidade, ou seja, dinheiro gasto durante e após o projeto devido a falhas. Podem ser divididos em:</w:t>
      </w:r>
    </w:p>
    <w:p w14:paraId="78BF1C23" w14:textId="77777777" w:rsidR="00D27222" w:rsidRPr="007F134F" w:rsidRDefault="00D27222">
      <w:pPr>
        <w:numPr>
          <w:ilvl w:val="0"/>
          <w:numId w:val="18"/>
        </w:numPr>
        <w:spacing w:after="0" w:line="360" w:lineRule="auto"/>
        <w:jc w:val="both"/>
        <w:rPr>
          <w:rFonts w:ascii="Arial" w:hAnsi="Arial" w:cs="Arial"/>
          <w:sz w:val="24"/>
          <w:szCs w:val="24"/>
          <w:lang w:eastAsia="pt-BR"/>
        </w:rPr>
      </w:pPr>
      <w:r w:rsidRPr="007F134F">
        <w:rPr>
          <w:rFonts w:ascii="Arial" w:hAnsi="Arial" w:cs="Arial"/>
          <w:sz w:val="24"/>
          <w:szCs w:val="24"/>
          <w:lang w:eastAsia="pt-BR"/>
        </w:rPr>
        <w:t>Custos de falhas internas (Falhas encontradas pelo projeto)</w:t>
      </w:r>
    </w:p>
    <w:p w14:paraId="56A75E41" w14:textId="77777777" w:rsidR="00D27222" w:rsidRPr="007F134F" w:rsidRDefault="00D27222">
      <w:pPr>
        <w:numPr>
          <w:ilvl w:val="1"/>
          <w:numId w:val="18"/>
        </w:numPr>
        <w:spacing w:after="0" w:line="360" w:lineRule="auto"/>
        <w:jc w:val="both"/>
        <w:rPr>
          <w:rFonts w:ascii="Arial" w:hAnsi="Arial" w:cs="Arial"/>
          <w:sz w:val="24"/>
          <w:szCs w:val="24"/>
          <w:lang w:eastAsia="pt-BR"/>
        </w:rPr>
      </w:pPr>
      <w:r w:rsidRPr="007F134F">
        <w:rPr>
          <w:rFonts w:ascii="Arial" w:hAnsi="Arial" w:cs="Arial"/>
          <w:sz w:val="24"/>
          <w:szCs w:val="24"/>
          <w:lang w:eastAsia="pt-BR"/>
        </w:rPr>
        <w:lastRenderedPageBreak/>
        <w:t>Retrabalho;</w:t>
      </w:r>
    </w:p>
    <w:p w14:paraId="6DD7C10C" w14:textId="77777777" w:rsidR="00D27222" w:rsidRPr="007F134F" w:rsidRDefault="00D27222">
      <w:pPr>
        <w:numPr>
          <w:ilvl w:val="1"/>
          <w:numId w:val="18"/>
        </w:numPr>
        <w:spacing w:after="0" w:line="360" w:lineRule="auto"/>
        <w:jc w:val="both"/>
        <w:rPr>
          <w:rFonts w:ascii="Arial" w:hAnsi="Arial" w:cs="Arial"/>
          <w:sz w:val="24"/>
          <w:szCs w:val="24"/>
          <w:lang w:eastAsia="pt-BR"/>
        </w:rPr>
      </w:pPr>
      <w:r w:rsidRPr="007F134F">
        <w:rPr>
          <w:rFonts w:ascii="Arial" w:hAnsi="Arial" w:cs="Arial"/>
          <w:sz w:val="24"/>
          <w:szCs w:val="24"/>
          <w:lang w:eastAsia="pt-BR"/>
        </w:rPr>
        <w:t>Descarte.</w:t>
      </w:r>
    </w:p>
    <w:p w14:paraId="0915D69C" w14:textId="77777777" w:rsidR="00D27222" w:rsidRPr="007F134F" w:rsidRDefault="00D27222">
      <w:pPr>
        <w:numPr>
          <w:ilvl w:val="0"/>
          <w:numId w:val="18"/>
        </w:numPr>
        <w:spacing w:after="0" w:line="360" w:lineRule="auto"/>
        <w:jc w:val="both"/>
        <w:rPr>
          <w:rFonts w:ascii="Arial" w:hAnsi="Arial" w:cs="Arial"/>
          <w:sz w:val="24"/>
          <w:szCs w:val="24"/>
          <w:lang w:eastAsia="pt-BR"/>
        </w:rPr>
      </w:pPr>
      <w:r w:rsidRPr="007F134F">
        <w:rPr>
          <w:rFonts w:ascii="Arial" w:hAnsi="Arial" w:cs="Arial"/>
          <w:sz w:val="24"/>
          <w:szCs w:val="24"/>
          <w:lang w:eastAsia="pt-BR"/>
        </w:rPr>
        <w:t>Custos de falhas externas (Falhas encontradas pelo cliente)</w:t>
      </w:r>
    </w:p>
    <w:p w14:paraId="25D6CBDB" w14:textId="77777777" w:rsidR="00D27222" w:rsidRPr="007F134F" w:rsidRDefault="00D27222">
      <w:pPr>
        <w:numPr>
          <w:ilvl w:val="1"/>
          <w:numId w:val="18"/>
        </w:numPr>
        <w:spacing w:after="0" w:line="360" w:lineRule="auto"/>
        <w:jc w:val="both"/>
        <w:rPr>
          <w:rFonts w:ascii="Arial" w:hAnsi="Arial" w:cs="Arial"/>
          <w:sz w:val="24"/>
          <w:szCs w:val="24"/>
          <w:lang w:eastAsia="pt-BR"/>
        </w:rPr>
      </w:pPr>
      <w:r w:rsidRPr="007F134F">
        <w:rPr>
          <w:rFonts w:ascii="Arial" w:hAnsi="Arial" w:cs="Arial"/>
          <w:sz w:val="24"/>
          <w:szCs w:val="24"/>
          <w:lang w:eastAsia="pt-BR"/>
        </w:rPr>
        <w:t>Trabalho de garantia;</w:t>
      </w:r>
    </w:p>
    <w:p w14:paraId="3C575857" w14:textId="77777777" w:rsidR="00D27222" w:rsidRPr="007F134F" w:rsidRDefault="00D27222">
      <w:pPr>
        <w:numPr>
          <w:ilvl w:val="1"/>
          <w:numId w:val="18"/>
        </w:numPr>
        <w:spacing w:after="0" w:line="360" w:lineRule="auto"/>
        <w:jc w:val="both"/>
        <w:rPr>
          <w:rFonts w:ascii="Arial" w:hAnsi="Arial" w:cs="Arial"/>
          <w:sz w:val="24"/>
          <w:szCs w:val="24"/>
          <w:lang w:eastAsia="pt-BR"/>
        </w:rPr>
      </w:pPr>
      <w:r w:rsidRPr="007F134F">
        <w:rPr>
          <w:rFonts w:ascii="Arial" w:hAnsi="Arial" w:cs="Arial"/>
          <w:sz w:val="24"/>
          <w:szCs w:val="24"/>
          <w:lang w:eastAsia="pt-BR"/>
        </w:rPr>
        <w:t>Perda de negócios. </w:t>
      </w:r>
    </w:p>
    <w:p w14:paraId="7DE4DBE4" w14:textId="77777777" w:rsidR="00D27222" w:rsidRPr="007F134F" w:rsidRDefault="00D27222">
      <w:pPr>
        <w:spacing w:after="0" w:line="360" w:lineRule="auto"/>
        <w:jc w:val="both"/>
        <w:rPr>
          <w:rFonts w:ascii="Arial" w:hAnsi="Arial" w:cs="Arial"/>
          <w:sz w:val="24"/>
          <w:szCs w:val="24"/>
          <w:lang w:eastAsia="pt-BR"/>
        </w:rPr>
      </w:pPr>
      <w:r w:rsidRPr="007F134F">
        <w:rPr>
          <w:rFonts w:ascii="Arial" w:hAnsi="Arial" w:cs="Arial"/>
          <w:sz w:val="24"/>
          <w:szCs w:val="24"/>
          <w:lang w:eastAsia="pt-BR"/>
        </w:rPr>
        <w:t>.</w:t>
      </w:r>
    </w:p>
    <w:p w14:paraId="4FD4B54F" w14:textId="1BA2D928" w:rsidR="00D27222" w:rsidRPr="007F134F" w:rsidRDefault="00104255">
      <w:pPr>
        <w:pStyle w:val="Ttulo3"/>
        <w:pPrChange w:id="1706" w:author="HP" w:date="2020-11-21T18:38:00Z">
          <w:pPr>
            <w:pStyle w:val="Ttulo1"/>
          </w:pPr>
        </w:pPrChange>
      </w:pPr>
      <w:bookmarkStart w:id="1707" w:name="_Toc58248422"/>
      <w:r w:rsidRPr="007F134F">
        <w:rPr>
          <w:rFonts w:cs="Arial"/>
          <w:rPrChange w:id="1708" w:author="HP" w:date="2020-11-21T18:37:00Z">
            <w:rPr>
              <w:rFonts w:eastAsia="Arial" w:cs="Arial"/>
              <w:bCs/>
              <w:caps/>
              <w:color w:val="000000"/>
              <w:sz w:val="25"/>
              <w:szCs w:val="24"/>
            </w:rPr>
          </w:rPrChange>
        </w:rPr>
        <w:t>4</w:t>
      </w:r>
      <w:r w:rsidR="00D27222" w:rsidRPr="007F134F">
        <w:rPr>
          <w:rFonts w:cs="Arial"/>
          <w:rPrChange w:id="1709" w:author="HP" w:date="2020-11-21T18:37:00Z">
            <w:rPr>
              <w:rFonts w:eastAsia="Arial" w:cs="Arial"/>
              <w:bCs/>
              <w:caps/>
              <w:color w:val="000000"/>
              <w:sz w:val="25"/>
              <w:szCs w:val="24"/>
            </w:rPr>
          </w:rPrChange>
        </w:rPr>
        <w:t>.2.16 Risco 16: Tarefa “Produção afetada por conta dos manuais”</w:t>
      </w:r>
      <w:bookmarkEnd w:id="1707"/>
    </w:p>
    <w:p w14:paraId="2E3C7EBA" w14:textId="77777777" w:rsidR="00D27222" w:rsidRPr="007F134F" w:rsidRDefault="00D27222">
      <w:pPr>
        <w:pStyle w:val="Corpodetexto"/>
        <w:spacing w:line="360" w:lineRule="auto"/>
        <w:rPr>
          <w:rFonts w:ascii="Arial" w:hAnsi="Arial" w:cs="Arial"/>
          <w:rPrChange w:id="1710" w:author="HP" w:date="2020-11-21T18:37:00Z">
            <w:rPr/>
          </w:rPrChange>
        </w:rPr>
        <w:pPrChange w:id="1711" w:author="HP" w:date="2020-11-21T18:38:00Z">
          <w:pPr>
            <w:pStyle w:val="Corpodetexto"/>
          </w:pPr>
        </w:pPrChange>
      </w:pPr>
    </w:p>
    <w:p w14:paraId="61D6760B"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1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Erro na utilização do sistema por conta do manual confeccionado incorretamente.</w:t>
      </w:r>
    </w:p>
    <w:p w14:paraId="7B7B60FB" w14:textId="64199228"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1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
          <w:iCs/>
          <w:color w:val="auto"/>
          <w:sz w:val="24"/>
          <w:szCs w:val="24"/>
          <w:lang w:eastAsia="pt-BR"/>
        </w:rPr>
        <w:t xml:space="preserve"> </w:t>
      </w:r>
      <w:r w:rsidRPr="007F134F">
        <w:rPr>
          <w:rFonts w:ascii="Arial" w:hAnsi="Arial" w:cs="Arial"/>
          <w:color w:val="auto"/>
          <w:sz w:val="24"/>
          <w:szCs w:val="24"/>
          <w:lang w:eastAsia="pt-BR"/>
        </w:rPr>
        <w:t xml:space="preserve">A preocupação em arquitetar equipes de alto desempenho é cada vez maior, afinal, toda empresa depende dos seus talentos para alcançar grandes resultados. Grosso modo, consiste em uma série de atividades para melhorar as relações dentro da equipe e, portanto, seu desempenho. Por mais que as chances de os manuais serem confeccionados fora do escopo, não pode ser uma causa de impacto no projeto, inferindo a qualidade </w:t>
      </w:r>
      <w:r w:rsidR="00B76F13" w:rsidRPr="007F134F">
        <w:rPr>
          <w:rFonts w:ascii="Arial" w:hAnsi="Arial" w:cs="Arial"/>
          <w:color w:val="auto"/>
          <w:sz w:val="24"/>
          <w:szCs w:val="24"/>
          <w:lang w:eastAsia="pt-BR"/>
        </w:rPr>
        <w:t>dele</w:t>
      </w:r>
      <w:r w:rsidRPr="007F134F">
        <w:rPr>
          <w:rFonts w:ascii="Arial" w:hAnsi="Arial" w:cs="Arial"/>
          <w:color w:val="auto"/>
          <w:sz w:val="24"/>
          <w:szCs w:val="24"/>
          <w:lang w:eastAsia="pt-BR"/>
        </w:rPr>
        <w:t>.</w:t>
      </w:r>
    </w:p>
    <w:p w14:paraId="474466FB"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1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De forma geral, Sabbag (2009) destaca que o plano de qualidade apresenta as metas de qualidade, podendo</w:t>
      </w:r>
      <w:r w:rsidRPr="007F134F">
        <w:rPr>
          <w:rFonts w:ascii="Arial" w:hAnsi="Arial" w:cs="Arial"/>
          <w:sz w:val="24"/>
          <w:szCs w:val="24"/>
          <w:lang w:eastAsia="pt-BR"/>
        </w:rPr>
        <w:t xml:space="preserve"> incluir manuais de qualidade e listas de verificação da qualidade, denominados checklists.</w:t>
      </w:r>
    </w:p>
    <w:p w14:paraId="262F974F"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1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 xml:space="preserve">Matriz de Risco: </w:t>
      </w:r>
    </w:p>
    <w:p w14:paraId="5996596E" w14:textId="1F1DFB00" w:rsidR="005217C8" w:rsidRPr="007F134F" w:rsidRDefault="000E7E7C" w:rsidP="005217C8">
      <w:pPr>
        <w:keepNext/>
        <w:spacing w:after="0" w:line="360" w:lineRule="auto"/>
        <w:ind w:left="360"/>
        <w:jc w:val="center"/>
        <w:rPr>
          <w:rFonts w:ascii="Arial" w:hAnsi="Arial" w:cs="Arial"/>
        </w:rPr>
      </w:pPr>
      <w:r>
        <w:rPr>
          <w:rFonts w:ascii="Arial" w:hAnsi="Arial" w:cs="Arial"/>
          <w:noProof/>
          <w:lang w:eastAsia="pt-BR"/>
        </w:rPr>
        <w:lastRenderedPageBreak/>
        <w:drawing>
          <wp:inline distT="0" distB="0" distL="0" distR="0" wp14:anchorId="449A72F1" wp14:editId="5DC9BB29">
            <wp:extent cx="5835628" cy="2143125"/>
            <wp:effectExtent l="0" t="0" r="0" b="0"/>
            <wp:docPr id="172" name="Imagem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7407" cy="2147451"/>
                    </a:xfrm>
                    <a:prstGeom prst="rect">
                      <a:avLst/>
                    </a:prstGeom>
                    <a:noFill/>
                  </pic:spPr>
                </pic:pic>
              </a:graphicData>
            </a:graphic>
          </wp:inline>
        </w:drawing>
      </w:r>
    </w:p>
    <w:p w14:paraId="0ACC694D" w14:textId="6091111E" w:rsidR="00D27222" w:rsidRPr="007F134F" w:rsidRDefault="005217C8" w:rsidP="005217C8">
      <w:pPr>
        <w:pStyle w:val="Legenda"/>
        <w:jc w:val="center"/>
        <w:rPr>
          <w:rStyle w:val="FiguraTCCChar"/>
          <w:i w:val="0"/>
          <w:iCs w:val="0"/>
        </w:rPr>
      </w:pPr>
      <w:bookmarkStart w:id="1716" w:name="_Toc58248369"/>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21</w:t>
      </w:r>
      <w:r w:rsidRPr="00E013E8">
        <w:rPr>
          <w:rFonts w:ascii="Arial" w:hAnsi="Arial" w:cs="Arial"/>
          <w:b/>
          <w:bCs/>
          <w:i w:val="0"/>
          <w:iCs w:val="0"/>
          <w:sz w:val="20"/>
        </w:rPr>
        <w:fldChar w:fldCharType="end"/>
      </w:r>
      <w:r w:rsidRPr="00E013E8">
        <w:rPr>
          <w:rFonts w:ascii="Arial" w:hAnsi="Arial" w:cs="Arial"/>
          <w:i w:val="0"/>
          <w:iCs w:val="0"/>
          <w:sz w:val="20"/>
        </w:rPr>
        <w:t xml:space="preserve"> – Risco 16: Erro na utilização do sistema por conta do manual confeccionado incorretamente (Fonte: Próprio Autor).</w:t>
      </w:r>
      <w:bookmarkEnd w:id="1716"/>
    </w:p>
    <w:p w14:paraId="5EF059E8"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717" w:author="HP" w:date="2020-11-21T18:38:00Z">
          <w:pPr>
            <w:pStyle w:val="Corpodetexto"/>
            <w:ind w:left="720"/>
            <w:jc w:val="both"/>
          </w:pPr>
        </w:pPrChange>
      </w:pPr>
    </w:p>
    <w:p w14:paraId="45B5F631"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1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É possível mitigar os riscos de não cumprimento de projetos, identificar quais os riscos que podem prejudicar o negócio e compreender exatamente o impacto de cada um deles. Não ter tempo para mitigar riscos significa possuir recursos para atacá-los quando se tornarem problemas.</w:t>
      </w:r>
    </w:p>
    <w:p w14:paraId="70B298A1"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1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As metas relacionadas com a qualidade percebida referem-se à satisfação do cliente, de patrocinadores e da equipe do projeto. Já a qualidade do projeto refere-se à equipe (rotatividade, afastamentos, desligamentos), às decisões</w:t>
      </w:r>
      <w:r w:rsidRPr="007F134F">
        <w:rPr>
          <w:rFonts w:ascii="Arial" w:hAnsi="Arial" w:cs="Arial"/>
          <w:sz w:val="24"/>
          <w:szCs w:val="24"/>
          <w:lang w:eastAsia="pt-BR"/>
        </w:rPr>
        <w:t xml:space="preserve"> e aos conflitos entre os interessados. No que se referem à qualidade do produto, confeccionar um manual para o usuário que possa dar ao mesmo o caminho facilitador para utilização do sistema, faz com que seja um facilitador para percepção da qualidade do produto, assim as metas estão relacionadas à aparência, operação e desempenho.</w:t>
      </w:r>
    </w:p>
    <w:p w14:paraId="0E9648BC" w14:textId="77777777" w:rsidR="00D27222" w:rsidRPr="007F134F" w:rsidRDefault="00D27222">
      <w:pPr>
        <w:spacing w:after="0" w:line="360" w:lineRule="auto"/>
        <w:jc w:val="both"/>
        <w:rPr>
          <w:rFonts w:ascii="Arial" w:hAnsi="Arial" w:cs="Arial"/>
          <w:sz w:val="24"/>
          <w:szCs w:val="24"/>
          <w:lang w:eastAsia="pt-BR"/>
        </w:rPr>
      </w:pPr>
    </w:p>
    <w:p w14:paraId="36710BAB" w14:textId="77777777" w:rsidR="00D27222" w:rsidRPr="007F134F" w:rsidRDefault="00D27222">
      <w:pPr>
        <w:spacing w:after="0" w:line="360" w:lineRule="auto"/>
        <w:jc w:val="center"/>
        <w:rPr>
          <w:rFonts w:ascii="Arial" w:hAnsi="Arial" w:cs="Arial"/>
          <w:sz w:val="24"/>
          <w:szCs w:val="24"/>
          <w:lang w:eastAsia="pt-BR"/>
        </w:rPr>
      </w:pPr>
    </w:p>
    <w:p w14:paraId="29D981E1" w14:textId="3CEE3472" w:rsidR="00D27222" w:rsidRPr="007F134F" w:rsidRDefault="00104255">
      <w:pPr>
        <w:pStyle w:val="Ttulo3"/>
        <w:pPrChange w:id="1720" w:author="HP" w:date="2020-11-21T18:38:00Z">
          <w:pPr>
            <w:pStyle w:val="Ttulo1"/>
          </w:pPr>
        </w:pPrChange>
      </w:pPr>
      <w:bookmarkStart w:id="1721" w:name="_Toc58248423"/>
      <w:r w:rsidRPr="007F134F">
        <w:rPr>
          <w:rFonts w:cs="Arial"/>
          <w:rPrChange w:id="1722" w:author="HP" w:date="2020-11-21T18:37:00Z">
            <w:rPr>
              <w:rFonts w:eastAsia="Arial" w:cs="Arial"/>
              <w:bCs/>
              <w:caps/>
              <w:color w:val="000000"/>
              <w:sz w:val="25"/>
              <w:szCs w:val="24"/>
            </w:rPr>
          </w:rPrChange>
        </w:rPr>
        <w:t>4</w:t>
      </w:r>
      <w:r w:rsidR="00D27222" w:rsidRPr="007F134F">
        <w:rPr>
          <w:rFonts w:cs="Arial"/>
          <w:rPrChange w:id="1723" w:author="HP" w:date="2020-11-21T18:37:00Z">
            <w:rPr>
              <w:rFonts w:eastAsia="Arial" w:cs="Arial"/>
              <w:bCs/>
              <w:caps/>
              <w:color w:val="000000"/>
              <w:sz w:val="25"/>
              <w:szCs w:val="24"/>
            </w:rPr>
          </w:rPrChange>
        </w:rPr>
        <w:t>.2.17 Risco 17: Tarefa “Erro na utilização do sistema por conta do manual confeccionado incorretamente”</w:t>
      </w:r>
      <w:bookmarkEnd w:id="1721"/>
    </w:p>
    <w:p w14:paraId="185857A7" w14:textId="77777777" w:rsidR="00D27222" w:rsidRPr="007F134F" w:rsidRDefault="00D27222">
      <w:pPr>
        <w:pStyle w:val="Corpodetexto"/>
        <w:spacing w:line="360" w:lineRule="auto"/>
        <w:rPr>
          <w:rFonts w:ascii="Arial" w:hAnsi="Arial" w:cs="Arial"/>
          <w:rPrChange w:id="1724" w:author="HP" w:date="2020-11-21T18:37:00Z">
            <w:rPr/>
          </w:rPrChange>
        </w:rPr>
        <w:pPrChange w:id="1725" w:author="HP" w:date="2020-11-21T18:38:00Z">
          <w:pPr>
            <w:pStyle w:val="Corpodetexto"/>
          </w:pPr>
        </w:pPrChange>
      </w:pPr>
    </w:p>
    <w:p w14:paraId="10275D04"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2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Nome do risco identificado:</w:t>
      </w:r>
      <w:r w:rsidRPr="007F134F">
        <w:rPr>
          <w:rFonts w:ascii="Arial" w:hAnsi="Arial" w:cs="Arial"/>
          <w:bCs/>
          <w:iCs/>
          <w:color w:val="auto"/>
          <w:sz w:val="24"/>
          <w:szCs w:val="24"/>
          <w:lang w:eastAsia="pt-BR"/>
        </w:rPr>
        <w:t xml:space="preserve"> Atraso na entrega devido à dificuldade de compreensão na utilização.</w:t>
      </w:r>
    </w:p>
    <w:p w14:paraId="51281089"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2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sz w:val="24"/>
          <w:szCs w:val="24"/>
          <w:lang w:eastAsia="pt-BR"/>
        </w:rPr>
        <w:t>Identificar as dificuldades vivenciadas pelos usuários na utilização do sistema foi um fator que fez com que a equipe fizesse a revisão dos manuais. Crucial para que os impactos fossem menores por conta da dificuldade, o risco era pequeno, porém havia chances de ocorrer.</w:t>
      </w:r>
    </w:p>
    <w:p w14:paraId="090F2673" w14:textId="3536C6E4"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2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FF0000"/>
          <w:sz w:val="24"/>
          <w:szCs w:val="24"/>
          <w:lang w:eastAsia="pt-BR"/>
        </w:rPr>
        <w:t xml:space="preserve"> </w:t>
      </w:r>
      <w:r w:rsidRPr="007F134F">
        <w:rPr>
          <w:rFonts w:ascii="Arial" w:hAnsi="Arial" w:cs="Arial"/>
          <w:color w:val="auto"/>
          <w:sz w:val="24"/>
          <w:szCs w:val="24"/>
          <w:lang w:eastAsia="pt-BR"/>
        </w:rPr>
        <w:t xml:space="preserve">Os usuários apontaram dificuldades em entender as singularidades dos projetos. Portanto a atenção na construção </w:t>
      </w:r>
      <w:r w:rsidR="008E55E4" w:rsidRPr="007F134F">
        <w:rPr>
          <w:rFonts w:ascii="Arial" w:hAnsi="Arial" w:cs="Arial"/>
          <w:color w:val="auto"/>
          <w:sz w:val="24"/>
          <w:szCs w:val="24"/>
          <w:lang w:eastAsia="pt-BR"/>
        </w:rPr>
        <w:t>dos manuais</w:t>
      </w:r>
      <w:r w:rsidRPr="007F134F">
        <w:rPr>
          <w:rFonts w:ascii="Arial" w:hAnsi="Arial" w:cs="Arial"/>
          <w:color w:val="auto"/>
          <w:sz w:val="24"/>
          <w:szCs w:val="24"/>
          <w:lang w:eastAsia="pt-BR"/>
        </w:rPr>
        <w:t xml:space="preserve"> determina absorção de conhecimento por parte dos clientes, consigo podem fazer uso correto da utilização do sistema.</w:t>
      </w:r>
    </w:p>
    <w:p w14:paraId="2542B29D"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2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 xml:space="preserve">Matriz de Risco: </w:t>
      </w:r>
    </w:p>
    <w:p w14:paraId="71FA501D" w14:textId="1178E1E3" w:rsidR="005217C8" w:rsidRPr="007F134F" w:rsidRDefault="008E55E4"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0C5A8E3F" wp14:editId="2996926C">
            <wp:extent cx="5835628" cy="2143125"/>
            <wp:effectExtent l="0" t="0" r="0" b="0"/>
            <wp:docPr id="175" name="Imagem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2011" cy="2149142"/>
                    </a:xfrm>
                    <a:prstGeom prst="rect">
                      <a:avLst/>
                    </a:prstGeom>
                    <a:noFill/>
                  </pic:spPr>
                </pic:pic>
              </a:graphicData>
            </a:graphic>
          </wp:inline>
        </w:drawing>
      </w:r>
    </w:p>
    <w:p w14:paraId="0ACB0AA7" w14:textId="251364F4" w:rsidR="00D27222" w:rsidRPr="007F134F" w:rsidRDefault="005217C8" w:rsidP="005217C8">
      <w:pPr>
        <w:pStyle w:val="Legenda"/>
        <w:jc w:val="center"/>
        <w:rPr>
          <w:rStyle w:val="FiguraTCCChar"/>
          <w:i w:val="0"/>
          <w:iCs w:val="0"/>
        </w:rPr>
      </w:pPr>
      <w:bookmarkStart w:id="1730" w:name="_Toc58248370"/>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22</w:t>
      </w:r>
      <w:r w:rsidRPr="00E013E8">
        <w:rPr>
          <w:rFonts w:ascii="Arial" w:hAnsi="Arial" w:cs="Arial"/>
          <w:b/>
          <w:bCs/>
          <w:i w:val="0"/>
          <w:iCs w:val="0"/>
          <w:sz w:val="20"/>
        </w:rPr>
        <w:fldChar w:fldCharType="end"/>
      </w:r>
      <w:r w:rsidRPr="00E013E8">
        <w:rPr>
          <w:rFonts w:ascii="Arial" w:hAnsi="Arial" w:cs="Arial"/>
          <w:i w:val="0"/>
          <w:iCs w:val="0"/>
          <w:sz w:val="20"/>
        </w:rPr>
        <w:t xml:space="preserve"> – Risco 17: Atraso na entrega devido à dificuldade de compreensão na utilização (Fonte: Próprio Autor).</w:t>
      </w:r>
      <w:bookmarkEnd w:id="1730"/>
    </w:p>
    <w:p w14:paraId="2A646570"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731" w:author="HP" w:date="2020-11-21T18:38:00Z">
          <w:pPr>
            <w:pStyle w:val="Corpodetexto"/>
            <w:ind w:left="720"/>
            <w:jc w:val="both"/>
          </w:pPr>
        </w:pPrChange>
      </w:pPr>
    </w:p>
    <w:p w14:paraId="68943913"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3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bCs/>
          <w:iCs/>
          <w:color w:val="auto"/>
          <w:sz w:val="24"/>
          <w:szCs w:val="24"/>
          <w:lang w:eastAsia="pt-BR"/>
        </w:rPr>
        <w:t xml:space="preserve"> </w:t>
      </w:r>
      <w:r w:rsidRPr="007F134F">
        <w:rPr>
          <w:rFonts w:ascii="Arial" w:hAnsi="Arial" w:cs="Arial"/>
          <w:sz w:val="24"/>
          <w:szCs w:val="24"/>
          <w:lang w:eastAsia="pt-BR"/>
        </w:rPr>
        <w:t>Determinação dos mecanismos utilizados pela equipe para reduzir o nível de resistência e conscientizar seus usuários quanto à utilização. Desta forma, concluiu-se que do uso de sistemas relacionados ao acesso à intranet precisa-se de práticas mais evidentes de comunicação e treinamento que permitam aos seus usuários usar a Intranet sem receio e que não se ofereça riscos em relação ao uso na rede.</w:t>
      </w:r>
    </w:p>
    <w:p w14:paraId="195E815F" w14:textId="77777777" w:rsidR="00D27222" w:rsidRPr="007F134F" w:rsidRDefault="00D27222">
      <w:pPr>
        <w:pStyle w:val="PargrafodaLista"/>
        <w:numPr>
          <w:ilvl w:val="0"/>
          <w:numId w:val="20"/>
        </w:numPr>
        <w:spacing w:after="0" w:line="360" w:lineRule="auto"/>
        <w:jc w:val="both"/>
        <w:rPr>
          <w:rFonts w:ascii="Arial" w:hAnsi="Arial" w:cs="Arial"/>
          <w:b/>
          <w:bCs/>
          <w:i/>
          <w:iCs/>
          <w:color w:val="auto"/>
          <w:sz w:val="24"/>
          <w:szCs w:val="24"/>
          <w:u w:val="single"/>
          <w:lang w:eastAsia="pt-BR"/>
        </w:rPr>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O conjunto de procedimentos propostos aqui tem por objetivo facilitar a comunicação dos projetos e a visibilidade deles. </w:t>
      </w:r>
      <w:r w:rsidRPr="007F134F">
        <w:rPr>
          <w:rFonts w:ascii="Arial" w:hAnsi="Arial" w:cs="Arial"/>
          <w:color w:val="auto"/>
          <w:sz w:val="24"/>
          <w:szCs w:val="24"/>
          <w:lang w:eastAsia="pt-BR"/>
        </w:rPr>
        <w:lastRenderedPageBreak/>
        <w:t>Também precisam dizer quais as providências que serão tomadas para corrigir o risco. Mas que se vierem a acontecer podem impactar o projeto, mesmo que ele ocorra, o problema gerado é menor e mais fácil de corrigir.</w:t>
      </w:r>
    </w:p>
    <w:p w14:paraId="5995C977" w14:textId="77777777" w:rsidR="00D27222" w:rsidRPr="007F134F" w:rsidRDefault="00D27222">
      <w:pPr>
        <w:spacing w:after="0" w:line="360" w:lineRule="auto"/>
        <w:ind w:firstLine="708"/>
        <w:jc w:val="both"/>
        <w:rPr>
          <w:rFonts w:ascii="Arial" w:hAnsi="Arial" w:cs="Arial"/>
          <w:sz w:val="24"/>
          <w:szCs w:val="24"/>
          <w:lang w:eastAsia="pt-BR"/>
        </w:rPr>
      </w:pPr>
      <w:r w:rsidRPr="007F134F">
        <w:rPr>
          <w:rFonts w:ascii="Arial" w:hAnsi="Arial" w:cs="Arial"/>
          <w:sz w:val="24"/>
          <w:szCs w:val="24"/>
          <w:lang w:eastAsia="pt-BR"/>
        </w:rPr>
        <w:t xml:space="preserve"> </w:t>
      </w:r>
    </w:p>
    <w:p w14:paraId="625EBDA9" w14:textId="77777777" w:rsidR="00D27222" w:rsidRPr="007F134F" w:rsidRDefault="00D27222">
      <w:pPr>
        <w:spacing w:after="0" w:line="360" w:lineRule="auto"/>
        <w:jc w:val="center"/>
        <w:rPr>
          <w:rFonts w:ascii="Arial" w:hAnsi="Arial" w:cs="Arial"/>
          <w:sz w:val="24"/>
          <w:szCs w:val="24"/>
          <w:lang w:eastAsia="pt-BR"/>
        </w:rPr>
      </w:pPr>
    </w:p>
    <w:p w14:paraId="679ED7A8" w14:textId="1DF3955C" w:rsidR="00D27222" w:rsidRPr="007F134F" w:rsidRDefault="00104255">
      <w:pPr>
        <w:pStyle w:val="Ttulo3"/>
        <w:pPrChange w:id="1733" w:author="HP" w:date="2020-11-21T18:38:00Z">
          <w:pPr>
            <w:pStyle w:val="Ttulo1"/>
          </w:pPr>
        </w:pPrChange>
      </w:pPr>
      <w:bookmarkStart w:id="1734" w:name="_Toc58248424"/>
      <w:r w:rsidRPr="007F134F">
        <w:rPr>
          <w:rFonts w:cs="Arial"/>
          <w:rPrChange w:id="1735" w:author="HP" w:date="2020-11-21T18:37:00Z">
            <w:rPr>
              <w:rFonts w:eastAsia="Arial" w:cs="Arial"/>
              <w:bCs/>
              <w:caps/>
              <w:color w:val="000000"/>
              <w:sz w:val="25"/>
              <w:szCs w:val="24"/>
            </w:rPr>
          </w:rPrChange>
        </w:rPr>
        <w:t>4</w:t>
      </w:r>
      <w:r w:rsidR="00D27222" w:rsidRPr="007F134F">
        <w:rPr>
          <w:rFonts w:cs="Arial"/>
          <w:rPrChange w:id="1736" w:author="HP" w:date="2020-11-21T18:37:00Z">
            <w:rPr>
              <w:rFonts w:eastAsia="Arial" w:cs="Arial"/>
              <w:bCs/>
              <w:caps/>
              <w:color w:val="000000"/>
              <w:sz w:val="25"/>
              <w:szCs w:val="24"/>
            </w:rPr>
          </w:rPrChange>
        </w:rPr>
        <w:t>.2.18 Risco 18: Tarefa “Falta de entendimento dos usuários causando demora na conclusão do treinamento”</w:t>
      </w:r>
      <w:bookmarkEnd w:id="1734"/>
    </w:p>
    <w:p w14:paraId="53C42B03" w14:textId="77777777" w:rsidR="00D27222" w:rsidRPr="007F134F" w:rsidRDefault="00D27222">
      <w:pPr>
        <w:pStyle w:val="Corpodetexto"/>
        <w:spacing w:line="360" w:lineRule="auto"/>
        <w:rPr>
          <w:rFonts w:ascii="Arial" w:hAnsi="Arial" w:cs="Arial"/>
          <w:rPrChange w:id="1737" w:author="HP" w:date="2020-11-21T18:37:00Z">
            <w:rPr/>
          </w:rPrChange>
        </w:rPr>
        <w:pPrChange w:id="1738" w:author="HP" w:date="2020-11-21T18:38:00Z">
          <w:pPr>
            <w:pStyle w:val="Corpodetexto"/>
          </w:pPr>
        </w:pPrChange>
      </w:pPr>
    </w:p>
    <w:p w14:paraId="27B2E9E8"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3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Falta de entendimento dos usuários causando demora na conclusão do treinamento.</w:t>
      </w:r>
    </w:p>
    <w:p w14:paraId="15C43EA1" w14:textId="5C9271D4"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4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00B76F13" w:rsidRPr="007F134F">
        <w:rPr>
          <w:rFonts w:ascii="Arial" w:hAnsi="Arial" w:cs="Arial"/>
          <w:color w:val="auto"/>
          <w:sz w:val="24"/>
          <w:szCs w:val="24"/>
          <w:lang w:eastAsia="pt-BR"/>
        </w:rPr>
        <w:t xml:space="preserve"> Com uma alta probabilidade de acontecer e de impacto, essa ameaça pode trazer problemas nas áreas conflitantes de cronograma e a qualidade. Pois os treinamentos vão ser preciso ser </w:t>
      </w:r>
      <w:r w:rsidR="000D2A09" w:rsidRPr="007F134F">
        <w:rPr>
          <w:rFonts w:ascii="Arial" w:hAnsi="Arial" w:cs="Arial"/>
          <w:color w:val="auto"/>
          <w:sz w:val="24"/>
          <w:szCs w:val="24"/>
          <w:lang w:eastAsia="pt-BR"/>
        </w:rPr>
        <w:t>revalidado</w:t>
      </w:r>
      <w:r w:rsidR="00B76F13" w:rsidRPr="007F134F">
        <w:rPr>
          <w:rFonts w:ascii="Arial" w:hAnsi="Arial" w:cs="Arial"/>
          <w:color w:val="auto"/>
          <w:sz w:val="24"/>
          <w:szCs w:val="24"/>
          <w:lang w:eastAsia="pt-BR"/>
        </w:rPr>
        <w:t xml:space="preserve"> aumentando o tempo e aferindo a qualidade da entrega dentro do prazo.</w:t>
      </w:r>
    </w:p>
    <w:p w14:paraId="24A355B2"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4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Na fase de treinamento dos usuários, uma boa didática e uma boa documentação otimiza o tempo de aprendizado, além disso, temos que trabalhar com as interfaces e processos da melhor maneira a fazer com que o usuário realize a operação do sistema da forma mais prática e intuitiva.</w:t>
      </w:r>
    </w:p>
    <w:p w14:paraId="291B51C7"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4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3B85D1DD" w14:textId="5227F927" w:rsidR="005217C8" w:rsidRPr="007F134F" w:rsidRDefault="000D2A09"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290A03D8" wp14:editId="4EA60559">
            <wp:extent cx="5861565" cy="2152650"/>
            <wp:effectExtent l="0" t="0" r="6350" b="0"/>
            <wp:docPr id="178" name="Imagem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71802" cy="2156409"/>
                    </a:xfrm>
                    <a:prstGeom prst="rect">
                      <a:avLst/>
                    </a:prstGeom>
                    <a:noFill/>
                  </pic:spPr>
                </pic:pic>
              </a:graphicData>
            </a:graphic>
          </wp:inline>
        </w:drawing>
      </w:r>
    </w:p>
    <w:p w14:paraId="181CF70B" w14:textId="5C124BFA" w:rsidR="00D27222" w:rsidRPr="007F134F" w:rsidRDefault="005217C8" w:rsidP="005217C8">
      <w:pPr>
        <w:pStyle w:val="Legenda"/>
        <w:jc w:val="center"/>
        <w:rPr>
          <w:rStyle w:val="FiguraTCCChar"/>
          <w:i w:val="0"/>
          <w:iCs w:val="0"/>
        </w:rPr>
      </w:pPr>
      <w:bookmarkStart w:id="1743" w:name="_Toc58248371"/>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23</w:t>
      </w:r>
      <w:r w:rsidRPr="00E013E8">
        <w:rPr>
          <w:rFonts w:ascii="Arial" w:hAnsi="Arial" w:cs="Arial"/>
          <w:b/>
          <w:bCs/>
          <w:i w:val="0"/>
          <w:iCs w:val="0"/>
          <w:sz w:val="20"/>
        </w:rPr>
        <w:fldChar w:fldCharType="end"/>
      </w:r>
      <w:r w:rsidRPr="00E013E8">
        <w:rPr>
          <w:rFonts w:ascii="Arial" w:hAnsi="Arial" w:cs="Arial"/>
          <w:i w:val="0"/>
          <w:iCs w:val="0"/>
          <w:sz w:val="20"/>
        </w:rPr>
        <w:t xml:space="preserve"> – Risco 18: Falta de entendimento dos usuários causando demora na conclusão do treinamento (Fonte: Próprio Autor).</w:t>
      </w:r>
      <w:bookmarkEnd w:id="1743"/>
    </w:p>
    <w:p w14:paraId="2A3E19DE"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744" w:author="HP" w:date="2020-11-21T18:38:00Z">
          <w:pPr>
            <w:pStyle w:val="Corpodetexto"/>
            <w:ind w:left="720"/>
            <w:jc w:val="both"/>
          </w:pPr>
        </w:pPrChange>
      </w:pPr>
    </w:p>
    <w:p w14:paraId="2B732E52" w14:textId="6460A74D"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4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Medida de Tratamento:</w:t>
      </w:r>
      <w:r w:rsidR="00B76F13" w:rsidRPr="007F134F">
        <w:rPr>
          <w:rFonts w:ascii="Arial" w:hAnsi="Arial" w:cs="Arial"/>
          <w:color w:val="auto"/>
          <w:sz w:val="24"/>
          <w:szCs w:val="24"/>
          <w:lang w:eastAsia="pt-BR"/>
        </w:rPr>
        <w:t xml:space="preserve"> A medida de tratamento a ser tomada para </w:t>
      </w:r>
      <w:r w:rsidR="000D2A09" w:rsidRPr="007F134F">
        <w:rPr>
          <w:rFonts w:ascii="Arial" w:hAnsi="Arial" w:cs="Arial"/>
          <w:color w:val="auto"/>
          <w:sz w:val="24"/>
          <w:szCs w:val="24"/>
          <w:lang w:eastAsia="pt-BR"/>
        </w:rPr>
        <w:t>essas situações</w:t>
      </w:r>
      <w:r w:rsidR="00B76F13" w:rsidRPr="007F134F">
        <w:rPr>
          <w:rFonts w:ascii="Arial" w:hAnsi="Arial" w:cs="Arial"/>
          <w:color w:val="auto"/>
          <w:sz w:val="24"/>
          <w:szCs w:val="24"/>
          <w:lang w:eastAsia="pt-BR"/>
        </w:rPr>
        <w:t xml:space="preserve"> pode ser desencorajar essa ameaça de concretizar e corrigir antes que ela possa acontecer. Pois se tratando de uma ameaça por falta de planejamento.</w:t>
      </w:r>
    </w:p>
    <w:p w14:paraId="7CC4BD01"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4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Ao</w:t>
      </w:r>
      <w:r w:rsidRPr="007F134F">
        <w:rPr>
          <w:rFonts w:ascii="Arial" w:hAnsi="Arial" w:cs="Arial"/>
          <w:sz w:val="24"/>
          <w:szCs w:val="24"/>
          <w:lang w:eastAsia="pt-BR"/>
        </w:rPr>
        <w:t xml:space="preserve"> criar um novo processo de produção, existe a necessidade da análise de quão simples será para o operador fazer uso do serviço desenvolvido; a mente da equipe precisa estar voltada para como o operador pensa, pois não podemos esquecer que o usuário sairá da sua zona de conforto para algo novo, com isso o treinamento tem que ser bem elaborado, didático e dinâmico, assim a compreensão será mais fácil.</w:t>
      </w:r>
    </w:p>
    <w:p w14:paraId="2293B891" w14:textId="77777777" w:rsidR="00D27222" w:rsidRPr="007F134F" w:rsidRDefault="00D27222">
      <w:pPr>
        <w:spacing w:after="0" w:line="360" w:lineRule="auto"/>
        <w:jc w:val="center"/>
        <w:rPr>
          <w:rFonts w:ascii="Arial" w:hAnsi="Arial" w:cs="Arial"/>
          <w:sz w:val="24"/>
          <w:szCs w:val="24"/>
          <w:lang w:eastAsia="pt-BR"/>
        </w:rPr>
      </w:pPr>
    </w:p>
    <w:p w14:paraId="181C470E" w14:textId="42C6F05C" w:rsidR="00D27222" w:rsidRPr="007F134F" w:rsidRDefault="00104255">
      <w:pPr>
        <w:pStyle w:val="Ttulo3"/>
        <w:pPrChange w:id="1747" w:author="HP" w:date="2020-11-21T18:38:00Z">
          <w:pPr>
            <w:pStyle w:val="Ttulo1"/>
          </w:pPr>
        </w:pPrChange>
      </w:pPr>
      <w:bookmarkStart w:id="1748" w:name="_Toc58248425"/>
      <w:r w:rsidRPr="007F134F">
        <w:rPr>
          <w:rFonts w:cs="Arial"/>
          <w:rPrChange w:id="1749" w:author="HP" w:date="2020-11-21T18:37:00Z">
            <w:rPr>
              <w:rFonts w:eastAsia="Arial" w:cs="Arial"/>
              <w:bCs/>
              <w:caps/>
              <w:color w:val="000000"/>
              <w:sz w:val="25"/>
              <w:szCs w:val="24"/>
            </w:rPr>
          </w:rPrChange>
        </w:rPr>
        <w:t>4</w:t>
      </w:r>
      <w:r w:rsidR="00D27222" w:rsidRPr="007F134F">
        <w:rPr>
          <w:rFonts w:cs="Arial"/>
          <w:rPrChange w:id="1750" w:author="HP" w:date="2020-11-21T18:37:00Z">
            <w:rPr>
              <w:rFonts w:eastAsia="Arial" w:cs="Arial"/>
              <w:bCs/>
              <w:caps/>
              <w:color w:val="000000"/>
              <w:sz w:val="25"/>
              <w:szCs w:val="24"/>
            </w:rPr>
          </w:rPrChange>
        </w:rPr>
        <w:t>.2.19 Risco 19: Tarefa “Bugs encontrados e atraso para entrega do pleno funcionamento”</w:t>
      </w:r>
      <w:bookmarkEnd w:id="1748"/>
    </w:p>
    <w:p w14:paraId="0FDE964B" w14:textId="77777777" w:rsidR="00D27222" w:rsidRPr="007F134F" w:rsidRDefault="00D27222">
      <w:pPr>
        <w:pStyle w:val="Corpodetexto"/>
        <w:spacing w:line="360" w:lineRule="auto"/>
        <w:rPr>
          <w:rFonts w:ascii="Arial" w:hAnsi="Arial" w:cs="Arial"/>
          <w:rPrChange w:id="1751" w:author="HP" w:date="2020-11-21T18:37:00Z">
            <w:rPr/>
          </w:rPrChange>
        </w:rPr>
        <w:pPrChange w:id="1752" w:author="HP" w:date="2020-11-21T18:38:00Z">
          <w:pPr>
            <w:pStyle w:val="Corpodetexto"/>
          </w:pPr>
        </w:pPrChange>
      </w:pPr>
    </w:p>
    <w:p w14:paraId="6938632E"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5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Bugs encontrados e atraso para entrega do pleno funcionamento.</w:t>
      </w:r>
    </w:p>
    <w:p w14:paraId="3341D4CC"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5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gerenciamento do escopo, ou melhor, a falta dele, é um dos maiores motivos para o fracasso do projeto. Definir corretamente o que está e o que não está incluído no projeto é absolutamente fundamental para um bom gerenciamento de projeto.</w:t>
      </w:r>
    </w:p>
    <w:p w14:paraId="7F8D5DF6"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5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gerenciamento do escopo do projeto é a segunda área de conhecimento do Project Management Institute (PMI) Project Management Body of Knowledge (PMBOK). Inclui os processos que garantem que todo o trabalho necessário (e apenas o trabalho necessário!) Seja incluído no projeto.</w:t>
      </w:r>
    </w:p>
    <w:p w14:paraId="6D5AADFC"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56"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0C1719AC" w14:textId="45D46CE8" w:rsidR="005217C8" w:rsidRPr="007F134F" w:rsidRDefault="000D2A09" w:rsidP="005217C8">
      <w:pPr>
        <w:keepNext/>
        <w:spacing w:after="0" w:line="360" w:lineRule="auto"/>
        <w:ind w:left="360"/>
        <w:jc w:val="center"/>
        <w:rPr>
          <w:rFonts w:ascii="Arial" w:hAnsi="Arial" w:cs="Arial"/>
        </w:rPr>
      </w:pPr>
      <w:r>
        <w:rPr>
          <w:rFonts w:ascii="Arial" w:hAnsi="Arial" w:cs="Arial"/>
          <w:noProof/>
          <w:lang w:eastAsia="pt-BR"/>
        </w:rPr>
        <w:lastRenderedPageBreak/>
        <w:drawing>
          <wp:inline distT="0" distB="0" distL="0" distR="0" wp14:anchorId="2872BCB2" wp14:editId="25AF015F">
            <wp:extent cx="5887501" cy="2162175"/>
            <wp:effectExtent l="0" t="0" r="0" b="0"/>
            <wp:docPr id="181" name="Imagem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9303" cy="2166509"/>
                    </a:xfrm>
                    <a:prstGeom prst="rect">
                      <a:avLst/>
                    </a:prstGeom>
                    <a:noFill/>
                  </pic:spPr>
                </pic:pic>
              </a:graphicData>
            </a:graphic>
          </wp:inline>
        </w:drawing>
      </w:r>
    </w:p>
    <w:p w14:paraId="4AD1940F" w14:textId="06F6F821" w:rsidR="00D27222" w:rsidRPr="007F134F" w:rsidRDefault="005217C8" w:rsidP="005217C8">
      <w:pPr>
        <w:pStyle w:val="Legenda"/>
        <w:jc w:val="center"/>
        <w:rPr>
          <w:rStyle w:val="FiguraTCCChar"/>
          <w:i w:val="0"/>
          <w:iCs w:val="0"/>
        </w:rPr>
      </w:pPr>
      <w:bookmarkStart w:id="1757" w:name="_Toc58248372"/>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24</w:t>
      </w:r>
      <w:r w:rsidRPr="00E013E8">
        <w:rPr>
          <w:rFonts w:ascii="Arial" w:hAnsi="Arial" w:cs="Arial"/>
          <w:b/>
          <w:bCs/>
          <w:i w:val="0"/>
          <w:iCs w:val="0"/>
          <w:sz w:val="20"/>
        </w:rPr>
        <w:fldChar w:fldCharType="end"/>
      </w:r>
      <w:r w:rsidRPr="00E013E8">
        <w:rPr>
          <w:rFonts w:ascii="Arial" w:hAnsi="Arial" w:cs="Arial"/>
          <w:i w:val="0"/>
          <w:iCs w:val="0"/>
          <w:sz w:val="20"/>
        </w:rPr>
        <w:t xml:space="preserve"> – Risco 19: Bugs encontrados e atraso para entrega do pleno funcionamento (Fonte: Próprio Autor).</w:t>
      </w:r>
      <w:bookmarkEnd w:id="1757"/>
    </w:p>
    <w:p w14:paraId="6529D27F"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758" w:author="HP" w:date="2020-11-21T18:38:00Z">
          <w:pPr>
            <w:pStyle w:val="Corpodetexto"/>
            <w:ind w:left="720"/>
            <w:jc w:val="both"/>
          </w:pPr>
        </w:pPrChange>
      </w:pPr>
    </w:p>
    <w:p w14:paraId="107D442E"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5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Neste ponto podemos incluir o controle de qualidade onde devemos testar as saídas dos processos (entregas).</w:t>
      </w:r>
    </w:p>
    <w:p w14:paraId="30AD5DB9" w14:textId="77777777" w:rsidR="00D27222" w:rsidRPr="007F134F" w:rsidRDefault="00D27222">
      <w:pPr>
        <w:pStyle w:val="PargrafodaLista"/>
        <w:numPr>
          <w:ilvl w:val="0"/>
          <w:numId w:val="20"/>
        </w:numPr>
        <w:spacing w:line="360" w:lineRule="auto"/>
        <w:jc w:val="both"/>
        <w:rPr>
          <w:rFonts w:ascii="Arial" w:hAnsi="Arial" w:cs="Arial"/>
          <w:b/>
          <w:bCs/>
          <w:i/>
          <w:iCs/>
          <w:color w:val="FF0000"/>
          <w:sz w:val="24"/>
          <w:szCs w:val="24"/>
          <w:u w:val="single"/>
          <w:lang w:eastAsia="pt-BR"/>
        </w:rPr>
        <w:pPrChange w:id="1760" w:author="HP" w:date="2020-11-21T18:38:00Z">
          <w:pPr>
            <w:pStyle w:val="PargrafodaLista"/>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Quando</w:t>
      </w:r>
      <w:r w:rsidRPr="007F134F">
        <w:rPr>
          <w:rFonts w:ascii="Arial" w:hAnsi="Arial" w:cs="Arial"/>
          <w:sz w:val="24"/>
          <w:szCs w:val="24"/>
          <w:lang w:eastAsia="pt-BR"/>
        </w:rPr>
        <w:t xml:space="preserve"> um projeto tem como entregas módulos de um software, então aqui serão verificados se estes módulos foram construídos e funcionam corretamente, este é o processo em que as entregas são inspecionadas, medidas e testadas. Pode ser apoiado por um departamento/equipe de controle de qualidade.</w:t>
      </w:r>
    </w:p>
    <w:p w14:paraId="05F140DA" w14:textId="77777777" w:rsidR="00D27222" w:rsidRPr="007F134F" w:rsidRDefault="00D27222">
      <w:pPr>
        <w:spacing w:after="0" w:line="360" w:lineRule="auto"/>
        <w:jc w:val="center"/>
        <w:rPr>
          <w:rFonts w:ascii="Arial" w:hAnsi="Arial" w:cs="Arial"/>
          <w:sz w:val="24"/>
          <w:szCs w:val="24"/>
          <w:lang w:eastAsia="pt-BR"/>
        </w:rPr>
      </w:pPr>
    </w:p>
    <w:p w14:paraId="135198FB" w14:textId="172616C4" w:rsidR="00D27222" w:rsidRPr="007F134F" w:rsidRDefault="00104255">
      <w:pPr>
        <w:pStyle w:val="Ttulo3"/>
        <w:pPrChange w:id="1761" w:author="HP" w:date="2020-11-21T18:38:00Z">
          <w:pPr>
            <w:pStyle w:val="Ttulo1"/>
          </w:pPr>
        </w:pPrChange>
      </w:pPr>
      <w:bookmarkStart w:id="1762" w:name="_Toc58248426"/>
      <w:r w:rsidRPr="007F134F">
        <w:rPr>
          <w:rFonts w:cs="Arial"/>
          <w:rPrChange w:id="1763" w:author="HP" w:date="2020-11-21T18:37:00Z">
            <w:rPr>
              <w:rFonts w:eastAsia="Arial" w:cs="Arial"/>
              <w:bCs/>
              <w:caps/>
              <w:color w:val="000000"/>
              <w:sz w:val="25"/>
              <w:szCs w:val="24"/>
            </w:rPr>
          </w:rPrChange>
        </w:rPr>
        <w:t>4</w:t>
      </w:r>
      <w:r w:rsidR="00D27222" w:rsidRPr="007F134F">
        <w:rPr>
          <w:rFonts w:cs="Arial"/>
          <w:rPrChange w:id="1764" w:author="HP" w:date="2020-11-21T18:37:00Z">
            <w:rPr>
              <w:rFonts w:eastAsia="Arial" w:cs="Arial"/>
              <w:bCs/>
              <w:caps/>
              <w:color w:val="000000"/>
              <w:sz w:val="25"/>
              <w:szCs w:val="24"/>
            </w:rPr>
          </w:rPrChange>
        </w:rPr>
        <w:t>.2.20 Risco 20: Tarefa “Investimentos não previstos, gerando aumento no custo final”</w:t>
      </w:r>
      <w:bookmarkEnd w:id="1762"/>
    </w:p>
    <w:p w14:paraId="3C6687FC" w14:textId="77777777" w:rsidR="00D27222" w:rsidRPr="007F134F" w:rsidRDefault="00D27222">
      <w:pPr>
        <w:pStyle w:val="Corpodetexto"/>
        <w:spacing w:line="360" w:lineRule="auto"/>
        <w:rPr>
          <w:rFonts w:ascii="Arial" w:hAnsi="Arial" w:cs="Arial"/>
          <w:rPrChange w:id="1765" w:author="HP" w:date="2020-11-21T18:37:00Z">
            <w:rPr/>
          </w:rPrChange>
        </w:rPr>
        <w:pPrChange w:id="1766" w:author="HP" w:date="2020-11-21T18:38:00Z">
          <w:pPr>
            <w:pStyle w:val="Corpodetexto"/>
          </w:pPr>
        </w:pPrChange>
      </w:pPr>
    </w:p>
    <w:p w14:paraId="447BAE3B"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67"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Investimentos não previstos, gerando aumento no custo final.</w:t>
      </w:r>
    </w:p>
    <w:p w14:paraId="57D7E58C"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6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Em qualquer ambiente, quanto menos se conhece sobre um trabalho, maior será a tolerância em relação à faixa de estimativa. A exatidão da estimativa de um projeto aumentará conforme ele progride no seu ciclo de vida.</w:t>
      </w:r>
    </w:p>
    <w:p w14:paraId="108E1D14"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6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lastRenderedPageBreak/>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É o processo de desenvolvimento de uma estimativa dos recursos monetários necessários para executar as atividades do projeto. (Guia PMBoK 5ª ed.)</w:t>
      </w:r>
    </w:p>
    <w:p w14:paraId="36FE4D5A"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7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18FAC6D5" w14:textId="5F83309D" w:rsidR="005217C8" w:rsidRPr="007F134F" w:rsidRDefault="000D2A09"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229F8BA2" wp14:editId="565A412D">
            <wp:extent cx="5835628" cy="2143125"/>
            <wp:effectExtent l="0" t="0" r="0" b="0"/>
            <wp:docPr id="186"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8263" cy="2147765"/>
                    </a:xfrm>
                    <a:prstGeom prst="rect">
                      <a:avLst/>
                    </a:prstGeom>
                    <a:noFill/>
                  </pic:spPr>
                </pic:pic>
              </a:graphicData>
            </a:graphic>
          </wp:inline>
        </w:drawing>
      </w:r>
    </w:p>
    <w:p w14:paraId="54EA3B4E" w14:textId="39A58AC0" w:rsidR="00D27222" w:rsidRPr="007F134F" w:rsidRDefault="005217C8" w:rsidP="005217C8">
      <w:pPr>
        <w:pStyle w:val="Legenda"/>
        <w:jc w:val="center"/>
        <w:rPr>
          <w:rStyle w:val="FiguraTCCChar"/>
          <w:i w:val="0"/>
          <w:iCs w:val="0"/>
        </w:rPr>
      </w:pPr>
      <w:bookmarkStart w:id="1771" w:name="_Toc58248373"/>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25</w:t>
      </w:r>
      <w:r w:rsidRPr="00E013E8">
        <w:rPr>
          <w:rFonts w:ascii="Arial" w:hAnsi="Arial" w:cs="Arial"/>
          <w:b/>
          <w:bCs/>
          <w:i w:val="0"/>
          <w:iCs w:val="0"/>
          <w:sz w:val="20"/>
        </w:rPr>
        <w:fldChar w:fldCharType="end"/>
      </w:r>
      <w:r w:rsidRPr="00E013E8">
        <w:rPr>
          <w:rFonts w:ascii="Arial" w:hAnsi="Arial" w:cs="Arial"/>
          <w:i w:val="0"/>
          <w:iCs w:val="0"/>
          <w:sz w:val="20"/>
        </w:rPr>
        <w:t xml:space="preserve"> – Risco 20: Investimentos não previstos, gerando aumento no custo final (Fonte: Próprio Autor).</w:t>
      </w:r>
      <w:bookmarkEnd w:id="1771"/>
    </w:p>
    <w:p w14:paraId="38F1EF5C" w14:textId="77777777" w:rsidR="00D27222" w:rsidRPr="007F134F" w:rsidRDefault="00D27222">
      <w:pPr>
        <w:pStyle w:val="Corpodetexto"/>
        <w:spacing w:line="360" w:lineRule="auto"/>
        <w:ind w:left="720"/>
        <w:jc w:val="both"/>
        <w:rPr>
          <w:rFonts w:ascii="Arial" w:hAnsi="Arial" w:cs="Arial"/>
          <w:b/>
          <w:bCs/>
          <w:i/>
          <w:iCs/>
          <w:color w:val="auto"/>
          <w:sz w:val="24"/>
          <w:szCs w:val="24"/>
          <w:u w:val="single"/>
          <w:lang w:eastAsia="pt-BR"/>
        </w:rPr>
        <w:pPrChange w:id="1772" w:author="HP" w:date="2020-11-21T18:38:00Z">
          <w:pPr>
            <w:pStyle w:val="Corpodetexto"/>
            <w:ind w:left="720"/>
            <w:jc w:val="both"/>
          </w:pPr>
        </w:pPrChange>
      </w:pPr>
    </w:p>
    <w:p w14:paraId="347875F6"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73"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Como medida de concentrar esforços para impedir que o risco se concretize. Evitar é uma estratégia que somente se aplica aos riscos para os quais efetivamente exista alguma forma de evitar que aconteçam.</w:t>
      </w:r>
    </w:p>
    <w:p w14:paraId="0C523A88"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7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b/>
          <w:bCs/>
          <w:sz w:val="24"/>
          <w:szCs w:val="24"/>
          <w:lang w:eastAsia="pt-BR"/>
        </w:rPr>
        <w:t>Estimativa de custos</w:t>
      </w:r>
      <w:r w:rsidRPr="007F134F">
        <w:rPr>
          <w:rFonts w:ascii="Arial" w:hAnsi="Arial" w:cs="Arial"/>
          <w:sz w:val="24"/>
          <w:szCs w:val="24"/>
          <w:lang w:eastAsia="pt-BR"/>
        </w:rPr>
        <w:t> – É um prognóstico/previsão baseado na informação conhecida em um determinado momento. (Guia PMBoK 5ª ed.). Nesta etapa você não tem certeza absoluta sobre o custo, mas um valor aproximado.</w:t>
      </w:r>
    </w:p>
    <w:p w14:paraId="499C36EB" w14:textId="77777777" w:rsidR="00D27222" w:rsidRPr="007F134F" w:rsidRDefault="00D27222">
      <w:pPr>
        <w:spacing w:after="0" w:line="360" w:lineRule="auto"/>
        <w:ind w:firstLine="360"/>
        <w:jc w:val="both"/>
        <w:rPr>
          <w:rFonts w:ascii="Arial" w:hAnsi="Arial" w:cs="Arial"/>
          <w:sz w:val="24"/>
          <w:szCs w:val="24"/>
          <w:lang w:eastAsia="pt-BR"/>
        </w:rPr>
      </w:pPr>
      <w:r w:rsidRPr="007F134F">
        <w:rPr>
          <w:rFonts w:ascii="Arial" w:hAnsi="Arial" w:cs="Arial"/>
          <w:sz w:val="24"/>
          <w:szCs w:val="24"/>
          <w:lang w:eastAsia="pt-BR"/>
        </w:rPr>
        <w:t>Custo é diferente de Preço! </w:t>
      </w:r>
      <w:r w:rsidRPr="007F134F">
        <w:rPr>
          <w:rFonts w:ascii="Arial" w:hAnsi="Arial" w:cs="Arial"/>
          <w:b/>
          <w:bCs/>
          <w:sz w:val="24"/>
          <w:szCs w:val="24"/>
          <w:lang w:eastAsia="pt-BR"/>
        </w:rPr>
        <w:t>Preço</w:t>
      </w:r>
      <w:r w:rsidRPr="007F134F">
        <w:rPr>
          <w:rFonts w:ascii="Arial" w:hAnsi="Arial" w:cs="Arial"/>
          <w:sz w:val="24"/>
          <w:szCs w:val="24"/>
          <w:lang w:eastAsia="pt-BR"/>
        </w:rPr>
        <w:t> = custos + margem de lucro</w:t>
      </w:r>
    </w:p>
    <w:p w14:paraId="08F3A21A" w14:textId="77777777" w:rsidR="00D27222" w:rsidRPr="007F134F" w:rsidRDefault="00D27222">
      <w:pPr>
        <w:spacing w:after="0" w:line="360" w:lineRule="auto"/>
        <w:ind w:left="360"/>
        <w:jc w:val="both"/>
        <w:rPr>
          <w:rFonts w:ascii="Arial" w:hAnsi="Arial" w:cs="Arial"/>
          <w:sz w:val="24"/>
          <w:szCs w:val="24"/>
          <w:lang w:eastAsia="pt-BR"/>
        </w:rPr>
      </w:pPr>
      <w:r w:rsidRPr="007F134F">
        <w:rPr>
          <w:rFonts w:ascii="Arial" w:hAnsi="Arial" w:cs="Arial"/>
          <w:sz w:val="24"/>
          <w:szCs w:val="24"/>
          <w:lang w:eastAsia="pt-BR"/>
        </w:rPr>
        <w:t>As estimativas de custos levam em consideração várias opções de gastos que a equipe tem disponível. Por exemplo:</w:t>
      </w:r>
    </w:p>
    <w:p w14:paraId="059E72ED" w14:textId="77777777" w:rsidR="00D27222" w:rsidRPr="007F134F" w:rsidRDefault="00D27222">
      <w:pPr>
        <w:numPr>
          <w:ilvl w:val="0"/>
          <w:numId w:val="19"/>
        </w:numPr>
        <w:spacing w:after="0" w:line="360" w:lineRule="auto"/>
        <w:jc w:val="both"/>
        <w:rPr>
          <w:rFonts w:ascii="Arial" w:hAnsi="Arial" w:cs="Arial"/>
          <w:sz w:val="24"/>
          <w:szCs w:val="24"/>
          <w:lang w:eastAsia="pt-BR"/>
        </w:rPr>
      </w:pPr>
      <w:r w:rsidRPr="007F134F">
        <w:rPr>
          <w:rFonts w:ascii="Arial" w:hAnsi="Arial" w:cs="Arial"/>
          <w:sz w:val="24"/>
          <w:szCs w:val="24"/>
          <w:lang w:eastAsia="pt-BR"/>
        </w:rPr>
        <w:t>A organização deveria comprar, arrendar (lease) ou alugar um equipamento?</w:t>
      </w:r>
    </w:p>
    <w:p w14:paraId="2AAB9968" w14:textId="77777777" w:rsidR="00D27222" w:rsidRPr="007F134F" w:rsidRDefault="00D27222">
      <w:pPr>
        <w:numPr>
          <w:ilvl w:val="0"/>
          <w:numId w:val="19"/>
        </w:numPr>
        <w:spacing w:after="0" w:line="360" w:lineRule="auto"/>
        <w:jc w:val="both"/>
        <w:rPr>
          <w:rFonts w:ascii="Arial" w:hAnsi="Arial" w:cs="Arial"/>
          <w:sz w:val="24"/>
          <w:szCs w:val="24"/>
          <w:lang w:eastAsia="pt-BR"/>
        </w:rPr>
      </w:pPr>
      <w:r w:rsidRPr="007F134F">
        <w:rPr>
          <w:rFonts w:ascii="Arial" w:hAnsi="Arial" w:cs="Arial"/>
          <w:sz w:val="24"/>
          <w:szCs w:val="24"/>
          <w:lang w:eastAsia="pt-BR"/>
        </w:rPr>
        <w:t>Deveria ser gasto mais dinheiro no projeto para reduzir os custos operacionais do produto?</w:t>
      </w:r>
    </w:p>
    <w:p w14:paraId="1429042C" w14:textId="77777777" w:rsidR="00D27222" w:rsidRPr="007F134F" w:rsidRDefault="00D27222">
      <w:pPr>
        <w:numPr>
          <w:ilvl w:val="0"/>
          <w:numId w:val="19"/>
        </w:numPr>
        <w:spacing w:after="0" w:line="360" w:lineRule="auto"/>
        <w:jc w:val="both"/>
        <w:rPr>
          <w:rFonts w:ascii="Arial" w:hAnsi="Arial" w:cs="Arial"/>
          <w:sz w:val="24"/>
          <w:szCs w:val="24"/>
          <w:lang w:eastAsia="pt-BR"/>
        </w:rPr>
      </w:pPr>
      <w:r w:rsidRPr="007F134F">
        <w:rPr>
          <w:rFonts w:ascii="Arial" w:hAnsi="Arial" w:cs="Arial"/>
          <w:sz w:val="24"/>
          <w:szCs w:val="24"/>
          <w:lang w:eastAsia="pt-BR"/>
        </w:rPr>
        <w:t>É melhor terceirizar (outsourcing) mão de obra ou usar talentos internos?</w:t>
      </w:r>
    </w:p>
    <w:p w14:paraId="0491DA37" w14:textId="77777777" w:rsidR="00D27222" w:rsidRPr="007F134F" w:rsidRDefault="00D27222">
      <w:pPr>
        <w:numPr>
          <w:ilvl w:val="0"/>
          <w:numId w:val="19"/>
        </w:numPr>
        <w:spacing w:after="0" w:line="360" w:lineRule="auto"/>
        <w:jc w:val="both"/>
        <w:rPr>
          <w:rFonts w:ascii="Arial" w:hAnsi="Arial" w:cs="Arial"/>
          <w:sz w:val="24"/>
          <w:szCs w:val="24"/>
          <w:lang w:eastAsia="pt-BR"/>
        </w:rPr>
      </w:pPr>
      <w:r w:rsidRPr="007F134F">
        <w:rPr>
          <w:rFonts w:ascii="Arial" w:hAnsi="Arial" w:cs="Arial"/>
          <w:sz w:val="24"/>
          <w:szCs w:val="24"/>
          <w:lang w:eastAsia="pt-BR"/>
        </w:rPr>
        <w:lastRenderedPageBreak/>
        <w:t>Quanto de contingência deveria ser adicionado para os riscos conhecidos e desconhecidos?</w:t>
      </w:r>
    </w:p>
    <w:p w14:paraId="6A6D155E" w14:textId="77777777" w:rsidR="00D27222" w:rsidRPr="007F134F" w:rsidRDefault="00D27222">
      <w:pPr>
        <w:spacing w:after="0" w:line="360" w:lineRule="auto"/>
        <w:jc w:val="both"/>
        <w:rPr>
          <w:rFonts w:ascii="Arial" w:hAnsi="Arial" w:cs="Arial"/>
          <w:sz w:val="24"/>
          <w:szCs w:val="24"/>
          <w:lang w:eastAsia="pt-BR"/>
        </w:rPr>
      </w:pPr>
    </w:p>
    <w:p w14:paraId="3A48014B" w14:textId="34C71618" w:rsidR="00D27222" w:rsidRPr="007F134F" w:rsidRDefault="00104255">
      <w:pPr>
        <w:pStyle w:val="Ttulo3"/>
        <w:pPrChange w:id="1775" w:author="HP" w:date="2020-11-21T18:38:00Z">
          <w:pPr>
            <w:pStyle w:val="Ttulo1"/>
          </w:pPr>
        </w:pPrChange>
      </w:pPr>
      <w:bookmarkStart w:id="1776" w:name="_Toc58248427"/>
      <w:r w:rsidRPr="007F134F">
        <w:rPr>
          <w:rFonts w:cs="Arial"/>
          <w:rPrChange w:id="1777" w:author="HP" w:date="2020-11-21T18:37:00Z">
            <w:rPr>
              <w:rFonts w:eastAsia="Arial" w:cs="Arial"/>
              <w:bCs/>
              <w:caps/>
              <w:color w:val="000000"/>
              <w:sz w:val="25"/>
              <w:szCs w:val="24"/>
            </w:rPr>
          </w:rPrChange>
        </w:rPr>
        <w:t>4</w:t>
      </w:r>
      <w:r w:rsidR="00D27222" w:rsidRPr="007F134F">
        <w:rPr>
          <w:rFonts w:cs="Arial"/>
          <w:rPrChange w:id="1778" w:author="HP" w:date="2020-11-21T18:37:00Z">
            <w:rPr>
              <w:rFonts w:eastAsia="Arial" w:cs="Arial"/>
              <w:bCs/>
              <w:caps/>
              <w:color w:val="000000"/>
              <w:sz w:val="25"/>
              <w:szCs w:val="24"/>
            </w:rPr>
          </w:rPrChange>
        </w:rPr>
        <w:t>.2.21 Risco 21: Tarefa “Ajuste na documentação por falta de informações”</w:t>
      </w:r>
      <w:bookmarkEnd w:id="1776"/>
    </w:p>
    <w:p w14:paraId="77666ED6"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7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Ajuste na documentação por falta de informações.</w:t>
      </w:r>
    </w:p>
    <w:p w14:paraId="2FB70AB8"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8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Por não fazer parte da entrega e ser vista como um peso para desenvolvedores focados em seus projetos, muitas empresas ignoram o papel da documentação em alinhar expectativas, rastrear origem de problemas mais complexos e criar um ambiente colaborativo sem tanto retrabalho e perda de tempo.</w:t>
      </w:r>
    </w:p>
    <w:p w14:paraId="1C22FBCE"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8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As metodologias de desenvolvimento ágil vêm se tornando um padrão dentro de equipes de TI que precisam elaborar, executar e entregar projetos como aplicativos e outros produtos ao seu público final. Embora a documentação não seja o elemento mais valorizado nesse tipo de produção, ela pode se tornar o detalhe a mais que você precisa para aumentar a qualidade do trabalho do seu time.</w:t>
      </w:r>
    </w:p>
    <w:p w14:paraId="0522C1D7"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82"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00F367C3" w14:textId="4F96EF11" w:rsidR="005217C8" w:rsidRPr="007F134F" w:rsidRDefault="000D2A09" w:rsidP="005217C8">
      <w:pPr>
        <w:keepNext/>
        <w:spacing w:after="0" w:line="360" w:lineRule="auto"/>
        <w:ind w:left="360"/>
        <w:jc w:val="center"/>
        <w:rPr>
          <w:rFonts w:ascii="Arial" w:hAnsi="Arial" w:cs="Arial"/>
        </w:rPr>
      </w:pPr>
      <w:r>
        <w:rPr>
          <w:rFonts w:ascii="Arial" w:hAnsi="Arial" w:cs="Arial"/>
          <w:noProof/>
          <w:lang w:eastAsia="pt-BR"/>
        </w:rPr>
        <w:drawing>
          <wp:inline distT="0" distB="0" distL="0" distR="0" wp14:anchorId="5F136CBB" wp14:editId="1C64517D">
            <wp:extent cx="5939373" cy="2181225"/>
            <wp:effectExtent l="0" t="0" r="4445" b="0"/>
            <wp:docPr id="189"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9199" cy="2184834"/>
                    </a:xfrm>
                    <a:prstGeom prst="rect">
                      <a:avLst/>
                    </a:prstGeom>
                    <a:noFill/>
                  </pic:spPr>
                </pic:pic>
              </a:graphicData>
            </a:graphic>
          </wp:inline>
        </w:drawing>
      </w:r>
    </w:p>
    <w:p w14:paraId="21730AD5" w14:textId="7C0F1107" w:rsidR="00D27222" w:rsidRPr="007F134F" w:rsidRDefault="005217C8" w:rsidP="005217C8">
      <w:pPr>
        <w:pStyle w:val="Legenda"/>
        <w:jc w:val="center"/>
        <w:rPr>
          <w:rStyle w:val="FiguraTCCChar"/>
          <w:i w:val="0"/>
          <w:iCs w:val="0"/>
        </w:rPr>
      </w:pPr>
      <w:bookmarkStart w:id="1783" w:name="_Toc58248374"/>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26</w:t>
      </w:r>
      <w:r w:rsidRPr="00E013E8">
        <w:rPr>
          <w:rFonts w:ascii="Arial" w:hAnsi="Arial" w:cs="Arial"/>
          <w:b/>
          <w:bCs/>
          <w:i w:val="0"/>
          <w:iCs w:val="0"/>
          <w:sz w:val="20"/>
        </w:rPr>
        <w:fldChar w:fldCharType="end"/>
      </w:r>
      <w:r w:rsidRPr="00E013E8">
        <w:rPr>
          <w:rFonts w:ascii="Arial" w:hAnsi="Arial" w:cs="Arial"/>
          <w:i w:val="0"/>
          <w:iCs w:val="0"/>
          <w:sz w:val="20"/>
        </w:rPr>
        <w:t xml:space="preserve"> – Risco 21: Ajuste na documentação por falta de informações (Fonte: Próprio Autor).</w:t>
      </w:r>
      <w:bookmarkEnd w:id="1783"/>
    </w:p>
    <w:p w14:paraId="557349EC"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784" w:author="HP" w:date="2020-11-21T18:38:00Z">
          <w:pPr>
            <w:pStyle w:val="Corpodetexto"/>
            <w:ind w:left="720"/>
            <w:jc w:val="both"/>
          </w:pPr>
        </w:pPrChange>
      </w:pPr>
    </w:p>
    <w:p w14:paraId="42E7B395"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85"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A decisão que a equipe pode exercer é aceitar ativamente, estabelecendo reservas de contingência, ou alternativas. Porém </w:t>
      </w:r>
      <w:r w:rsidRPr="007F134F">
        <w:rPr>
          <w:rFonts w:ascii="Arial" w:hAnsi="Arial" w:cs="Arial"/>
          <w:color w:val="auto"/>
          <w:sz w:val="24"/>
          <w:szCs w:val="24"/>
          <w:lang w:eastAsia="pt-BR"/>
        </w:rPr>
        <w:lastRenderedPageBreak/>
        <w:t>buscando alternativas de estratégias para converter o risco em oportunidade para o negócio.</w:t>
      </w:r>
    </w:p>
    <w:p w14:paraId="4DE13498" w14:textId="77777777" w:rsidR="00D27222" w:rsidRPr="007F134F" w:rsidRDefault="00D27222">
      <w:pPr>
        <w:pStyle w:val="PargrafodaLista"/>
        <w:numPr>
          <w:ilvl w:val="0"/>
          <w:numId w:val="20"/>
        </w:numPr>
        <w:spacing w:line="360" w:lineRule="auto"/>
        <w:jc w:val="both"/>
        <w:rPr>
          <w:rFonts w:ascii="Arial" w:hAnsi="Arial" w:cs="Arial"/>
          <w:b/>
          <w:bCs/>
          <w:i/>
          <w:iCs/>
          <w:color w:val="FF0000"/>
          <w:sz w:val="24"/>
          <w:szCs w:val="24"/>
          <w:u w:val="single"/>
          <w:lang w:eastAsia="pt-BR"/>
        </w:rPr>
        <w:pPrChange w:id="1786" w:author="HP" w:date="2020-11-21T18:38:00Z">
          <w:pPr>
            <w:pStyle w:val="PargrafodaLista"/>
            <w:numPr>
              <w:numId w:val="20"/>
            </w:numPr>
            <w:ind w:left="720" w:hanging="360"/>
            <w:jc w:val="both"/>
          </w:pPr>
        </w:pPrChange>
      </w:pPr>
      <w:r w:rsidRPr="007F134F">
        <w:rPr>
          <w:rFonts w:ascii="Arial" w:hAnsi="Arial" w:cs="Arial"/>
          <w:b/>
          <w:bCs/>
          <w:i/>
          <w:iCs/>
          <w:color w:val="auto"/>
          <w:sz w:val="24"/>
          <w:szCs w:val="24"/>
          <w:u w:val="single"/>
          <w:lang w:eastAsia="pt-BR"/>
        </w:rPr>
        <w:t>Tratamento de risco proposto:</w:t>
      </w:r>
      <w:r w:rsidRPr="007F134F">
        <w:rPr>
          <w:rFonts w:ascii="Arial" w:hAnsi="Arial" w:cs="Arial"/>
          <w:color w:val="auto"/>
          <w:sz w:val="24"/>
          <w:szCs w:val="24"/>
          <w:lang w:eastAsia="pt-BR"/>
        </w:rPr>
        <w:t xml:space="preserve"> A prevenção de riscos envolve mudanças no plano de gerenciamento do projeto para eliminar a ameaça apresentada por um risco adverso, o ideal é fazer todo o possível para prevenir ou eliminar a probabilidade de sua ocorrência e impacto.</w:t>
      </w:r>
    </w:p>
    <w:p w14:paraId="53AB8069" w14:textId="10CC68D9" w:rsidR="00D27222" w:rsidRPr="007F134F" w:rsidDel="00104255" w:rsidRDefault="00D27222">
      <w:pPr>
        <w:pStyle w:val="Ttulo1"/>
        <w:rPr>
          <w:del w:id="1787" w:author="HP" w:date="2020-11-21T18:34:00Z"/>
          <w:b w:val="0"/>
          <w:bCs/>
          <w:i/>
          <w:iCs/>
          <w:color w:val="FF0000"/>
          <w:sz w:val="24"/>
          <w:u w:val="single"/>
          <w:lang w:eastAsia="pt-BR"/>
          <w:rPrChange w:id="1788" w:author="HP" w:date="2020-11-21T18:37:00Z">
            <w:rPr>
              <w:del w:id="1789" w:author="HP" w:date="2020-11-21T18:34:00Z"/>
              <w:bCs/>
              <w:i/>
              <w:iCs/>
              <w:color w:val="FF0000"/>
              <w:u w:val="single"/>
              <w:lang w:eastAsia="pt-BR"/>
            </w:rPr>
          </w:rPrChange>
        </w:rPr>
      </w:pPr>
    </w:p>
    <w:p w14:paraId="0CDEFAB1" w14:textId="77777777" w:rsidR="00104255" w:rsidRPr="007F134F" w:rsidRDefault="00104255">
      <w:pPr>
        <w:pStyle w:val="Corpodetexto"/>
        <w:spacing w:line="360" w:lineRule="auto"/>
        <w:rPr>
          <w:ins w:id="1790" w:author="HP" w:date="2020-11-21T18:34:00Z"/>
          <w:rFonts w:ascii="Arial" w:hAnsi="Arial" w:cs="Arial"/>
          <w:lang w:eastAsia="pt-BR"/>
          <w:rPrChange w:id="1791" w:author="HP" w:date="2020-11-21T18:37:00Z">
            <w:rPr>
              <w:ins w:id="1792" w:author="HP" w:date="2020-11-21T18:34:00Z"/>
              <w:rFonts w:ascii="Arial" w:hAnsi="Arial" w:cs="Arial"/>
              <w:b/>
              <w:bCs/>
              <w:i/>
              <w:iCs/>
              <w:color w:val="FF0000"/>
              <w:sz w:val="24"/>
              <w:szCs w:val="24"/>
              <w:u w:val="single"/>
              <w:lang w:eastAsia="pt-BR"/>
            </w:rPr>
          </w:rPrChange>
        </w:rPr>
        <w:pPrChange w:id="1793" w:author="HP" w:date="2020-11-21T18:38:00Z">
          <w:pPr>
            <w:ind w:left="360"/>
            <w:jc w:val="both"/>
          </w:pPr>
        </w:pPrChange>
      </w:pPr>
    </w:p>
    <w:p w14:paraId="756A2A23" w14:textId="29D0A5DC" w:rsidR="00D27222" w:rsidRPr="007F134F" w:rsidRDefault="00104255">
      <w:pPr>
        <w:pStyle w:val="Ttulo3"/>
        <w:rPr>
          <w:ins w:id="1794" w:author="HP" w:date="2020-11-21T18:34:00Z"/>
          <w:rFonts w:cs="Arial"/>
        </w:rPr>
      </w:pPr>
      <w:bookmarkStart w:id="1795" w:name="_Toc58248428"/>
      <w:r w:rsidRPr="007F134F">
        <w:rPr>
          <w:rFonts w:cs="Arial"/>
        </w:rPr>
        <w:t>4</w:t>
      </w:r>
      <w:r w:rsidR="00D27222" w:rsidRPr="007F134F">
        <w:rPr>
          <w:rFonts w:cs="Arial"/>
        </w:rPr>
        <w:t>.2.22 Risco 22: Tarefa “Entrega não satisfatória por erros do projeto”</w:t>
      </w:r>
      <w:bookmarkEnd w:id="1795"/>
    </w:p>
    <w:p w14:paraId="0B76181B" w14:textId="77777777" w:rsidR="00104255" w:rsidRPr="007F134F" w:rsidRDefault="00104255">
      <w:pPr>
        <w:spacing w:line="360" w:lineRule="auto"/>
        <w:rPr>
          <w:rPrChange w:id="1796" w:author="HP" w:date="2020-11-21T18:37:00Z">
            <w:rPr>
              <w:color w:val="auto"/>
            </w:rPr>
          </w:rPrChange>
        </w:rPr>
        <w:pPrChange w:id="1797" w:author="HP" w:date="2020-11-21T18:38:00Z">
          <w:pPr>
            <w:pStyle w:val="Ttulo1"/>
          </w:pPr>
        </w:pPrChange>
      </w:pPr>
    </w:p>
    <w:p w14:paraId="04DF736F"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798"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Nome do risco identificado:</w:t>
      </w:r>
      <w:r w:rsidRPr="007F134F">
        <w:rPr>
          <w:rFonts w:ascii="Arial" w:hAnsi="Arial" w:cs="Arial"/>
          <w:bCs/>
          <w:iCs/>
          <w:color w:val="auto"/>
          <w:sz w:val="24"/>
          <w:szCs w:val="24"/>
          <w:lang w:eastAsia="pt-BR"/>
        </w:rPr>
        <w:t xml:space="preserve"> Entrega não satisfatória por erros do projeto.</w:t>
      </w:r>
    </w:p>
    <w:p w14:paraId="0B5C2066"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799"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Restrição conflitante abordada:</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O gerente de projetos precisa tratar como todos os envolvidos da equipe vão se comunicar ao longo de todo o projeto, para manter todos totalmente alinhados sobre tudo o que estiver acontecendo. A falta de comunicação pode gerar terríveis erros de percurso.</w:t>
      </w:r>
    </w:p>
    <w:p w14:paraId="6853AFEF" w14:textId="77777777"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800"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Justificativa:</w:t>
      </w:r>
      <w:r w:rsidRPr="007F134F">
        <w:rPr>
          <w:rFonts w:ascii="Arial" w:hAnsi="Arial" w:cs="Arial"/>
          <w:color w:val="auto"/>
          <w:sz w:val="24"/>
          <w:szCs w:val="24"/>
          <w:lang w:eastAsia="pt-BR"/>
        </w:rPr>
        <w:t xml:space="preserve"> Para minimizar os erros no final do projeto, ou seja, quando o projeto é entregue ao cliente, é essencial planejar muito bem todas as atividades. Portanto, destrinchar o projeto em etapas menores, com prazos e responsáveis por cada uma delas bem definidos. É importante entender quais são os resultados esperados, tanto nas etapas quanto no produto final. Portanto, crie um escopo do projeto, com clareza de todos os requisitos de um projeto.</w:t>
      </w:r>
    </w:p>
    <w:p w14:paraId="6D915D95" w14:textId="77777777" w:rsidR="00D27222" w:rsidRPr="007F134F" w:rsidRDefault="00D27222">
      <w:pPr>
        <w:pStyle w:val="Corpodetexto"/>
        <w:numPr>
          <w:ilvl w:val="0"/>
          <w:numId w:val="20"/>
        </w:numPr>
        <w:spacing w:line="360" w:lineRule="auto"/>
        <w:jc w:val="both"/>
        <w:rPr>
          <w:rFonts w:ascii="Arial" w:hAnsi="Arial" w:cs="Arial"/>
          <w:b/>
          <w:bCs/>
          <w:i/>
          <w:iCs/>
          <w:color w:val="auto"/>
          <w:sz w:val="24"/>
          <w:szCs w:val="24"/>
          <w:u w:val="single"/>
          <w:lang w:eastAsia="pt-BR"/>
        </w:rPr>
        <w:pPrChange w:id="1801"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Matriz de Risco:</w:t>
      </w:r>
    </w:p>
    <w:p w14:paraId="5B541927" w14:textId="40149B31" w:rsidR="005217C8" w:rsidRPr="007F134F" w:rsidRDefault="000D2A09" w:rsidP="005217C8">
      <w:pPr>
        <w:keepNext/>
        <w:spacing w:after="0" w:line="360" w:lineRule="auto"/>
        <w:ind w:left="360"/>
        <w:jc w:val="center"/>
        <w:rPr>
          <w:rFonts w:ascii="Arial" w:hAnsi="Arial" w:cs="Arial"/>
        </w:rPr>
      </w:pPr>
      <w:r>
        <w:rPr>
          <w:rFonts w:ascii="Arial" w:hAnsi="Arial" w:cs="Arial"/>
          <w:noProof/>
          <w:lang w:eastAsia="pt-BR"/>
        </w:rPr>
        <w:lastRenderedPageBreak/>
        <w:drawing>
          <wp:inline distT="0" distB="0" distL="0" distR="0" wp14:anchorId="5FFF4E74" wp14:editId="2F5A8E5F">
            <wp:extent cx="5835628" cy="2143125"/>
            <wp:effectExtent l="0" t="0" r="0" b="0"/>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50134" cy="2148452"/>
                    </a:xfrm>
                    <a:prstGeom prst="rect">
                      <a:avLst/>
                    </a:prstGeom>
                    <a:noFill/>
                  </pic:spPr>
                </pic:pic>
              </a:graphicData>
            </a:graphic>
          </wp:inline>
        </w:drawing>
      </w:r>
    </w:p>
    <w:p w14:paraId="7CBFFD55" w14:textId="23CC62C5" w:rsidR="00D27222" w:rsidRPr="007F134F" w:rsidRDefault="005217C8" w:rsidP="005217C8">
      <w:pPr>
        <w:pStyle w:val="Legenda"/>
        <w:jc w:val="center"/>
        <w:rPr>
          <w:rStyle w:val="FiguraTCCChar"/>
          <w:i w:val="0"/>
          <w:iCs w:val="0"/>
        </w:rPr>
      </w:pPr>
      <w:bookmarkStart w:id="1802" w:name="_Toc58248375"/>
      <w:r w:rsidRPr="00E013E8">
        <w:rPr>
          <w:rFonts w:ascii="Arial" w:hAnsi="Arial" w:cs="Arial"/>
          <w:b/>
          <w:bCs/>
          <w:i w:val="0"/>
          <w:iCs w:val="0"/>
          <w:sz w:val="20"/>
        </w:rPr>
        <w:t xml:space="preserve">Figura </w:t>
      </w:r>
      <w:r w:rsidRPr="00E013E8">
        <w:rPr>
          <w:rFonts w:ascii="Arial" w:hAnsi="Arial" w:cs="Arial"/>
          <w:b/>
          <w:bCs/>
          <w:i w:val="0"/>
          <w:iCs w:val="0"/>
          <w:sz w:val="20"/>
        </w:rPr>
        <w:fldChar w:fldCharType="begin"/>
      </w:r>
      <w:r w:rsidRPr="00E013E8">
        <w:rPr>
          <w:rFonts w:ascii="Arial" w:hAnsi="Arial" w:cs="Arial"/>
          <w:b/>
          <w:bCs/>
          <w:i w:val="0"/>
          <w:iCs w:val="0"/>
          <w:sz w:val="20"/>
        </w:rPr>
        <w:instrText xml:space="preserve"> SEQ Figura \* ARABIC </w:instrText>
      </w:r>
      <w:r w:rsidRPr="00E013E8">
        <w:rPr>
          <w:rFonts w:ascii="Arial" w:hAnsi="Arial" w:cs="Arial"/>
          <w:b/>
          <w:bCs/>
          <w:i w:val="0"/>
          <w:iCs w:val="0"/>
          <w:sz w:val="20"/>
        </w:rPr>
        <w:fldChar w:fldCharType="separate"/>
      </w:r>
      <w:r w:rsidR="007C5150">
        <w:rPr>
          <w:rFonts w:ascii="Arial" w:hAnsi="Arial" w:cs="Arial"/>
          <w:b/>
          <w:bCs/>
          <w:i w:val="0"/>
          <w:iCs w:val="0"/>
          <w:noProof/>
          <w:sz w:val="20"/>
        </w:rPr>
        <w:t>27</w:t>
      </w:r>
      <w:r w:rsidRPr="00E013E8">
        <w:rPr>
          <w:rFonts w:ascii="Arial" w:hAnsi="Arial" w:cs="Arial"/>
          <w:b/>
          <w:bCs/>
          <w:i w:val="0"/>
          <w:iCs w:val="0"/>
          <w:sz w:val="20"/>
        </w:rPr>
        <w:fldChar w:fldCharType="end"/>
      </w:r>
      <w:r w:rsidRPr="00E013E8">
        <w:rPr>
          <w:rFonts w:ascii="Arial" w:hAnsi="Arial" w:cs="Arial"/>
          <w:i w:val="0"/>
          <w:iCs w:val="0"/>
          <w:sz w:val="20"/>
        </w:rPr>
        <w:t xml:space="preserve"> – Risco 22: Entrega não satisfatória por erros do projeto (Fonte: Próprio Autor).</w:t>
      </w:r>
      <w:bookmarkEnd w:id="1802"/>
    </w:p>
    <w:p w14:paraId="6C66AEC5" w14:textId="77777777" w:rsidR="00D27222" w:rsidRPr="007F134F" w:rsidRDefault="00D27222">
      <w:pPr>
        <w:pStyle w:val="Corpodetexto"/>
        <w:spacing w:line="360" w:lineRule="auto"/>
        <w:ind w:left="720"/>
        <w:jc w:val="both"/>
        <w:rPr>
          <w:rFonts w:ascii="Arial" w:hAnsi="Arial" w:cs="Arial"/>
          <w:b/>
          <w:bCs/>
          <w:i/>
          <w:iCs/>
          <w:color w:val="FF0000"/>
          <w:sz w:val="24"/>
          <w:szCs w:val="24"/>
          <w:u w:val="single"/>
          <w:lang w:eastAsia="pt-BR"/>
        </w:rPr>
        <w:pPrChange w:id="1803" w:author="HP" w:date="2020-11-21T18:38:00Z">
          <w:pPr>
            <w:pStyle w:val="Corpodetexto"/>
            <w:ind w:left="720"/>
            <w:jc w:val="both"/>
          </w:pPr>
        </w:pPrChange>
      </w:pPr>
    </w:p>
    <w:p w14:paraId="3A4BB660" w14:textId="607492C8" w:rsidR="00D27222" w:rsidRPr="007F134F" w:rsidRDefault="00D27222">
      <w:pPr>
        <w:pStyle w:val="Corpodetexto"/>
        <w:numPr>
          <w:ilvl w:val="0"/>
          <w:numId w:val="20"/>
        </w:numPr>
        <w:spacing w:line="360" w:lineRule="auto"/>
        <w:jc w:val="both"/>
        <w:rPr>
          <w:rFonts w:ascii="Arial" w:hAnsi="Arial" w:cs="Arial"/>
          <w:b/>
          <w:bCs/>
          <w:i/>
          <w:iCs/>
          <w:color w:val="FF0000"/>
          <w:sz w:val="24"/>
          <w:szCs w:val="24"/>
          <w:u w:val="single"/>
          <w:lang w:eastAsia="pt-BR"/>
        </w:rPr>
        <w:pPrChange w:id="1804" w:author="HP" w:date="2020-11-21T18:38:00Z">
          <w:pPr>
            <w:pStyle w:val="Corpodetexto"/>
            <w:numPr>
              <w:numId w:val="20"/>
            </w:numPr>
            <w:ind w:left="720" w:hanging="360"/>
            <w:jc w:val="both"/>
          </w:pPr>
        </w:pPrChange>
      </w:pPr>
      <w:r w:rsidRPr="007F134F">
        <w:rPr>
          <w:rFonts w:ascii="Arial" w:hAnsi="Arial" w:cs="Arial"/>
          <w:b/>
          <w:bCs/>
          <w:i/>
          <w:iCs/>
          <w:color w:val="auto"/>
          <w:sz w:val="24"/>
          <w:szCs w:val="24"/>
          <w:u w:val="single"/>
          <w:lang w:eastAsia="pt-BR"/>
        </w:rPr>
        <w:t>Medida de Tratamento:</w:t>
      </w:r>
      <w:r w:rsidRPr="007F134F">
        <w:rPr>
          <w:rFonts w:ascii="Arial" w:hAnsi="Arial" w:cs="Arial"/>
          <w:color w:val="auto"/>
          <w:sz w:val="24"/>
          <w:szCs w:val="24"/>
          <w:lang w:eastAsia="pt-BR"/>
        </w:rPr>
        <w:t xml:space="preserve"> Como proposta a equipe pode desempenhar o maior esforço para evitar que o risco se concretize, </w:t>
      </w:r>
      <w:r w:rsidR="00E013E8" w:rsidRPr="007F134F">
        <w:rPr>
          <w:rFonts w:ascii="Arial" w:hAnsi="Arial" w:cs="Arial"/>
          <w:color w:val="auto"/>
          <w:sz w:val="24"/>
          <w:szCs w:val="24"/>
          <w:lang w:eastAsia="pt-BR"/>
        </w:rPr>
        <w:t>pois,</w:t>
      </w:r>
      <w:r w:rsidRPr="007F134F">
        <w:rPr>
          <w:rFonts w:ascii="Arial" w:hAnsi="Arial" w:cs="Arial"/>
          <w:color w:val="auto"/>
          <w:sz w:val="24"/>
          <w:szCs w:val="24"/>
          <w:lang w:eastAsia="pt-BR"/>
        </w:rPr>
        <w:t xml:space="preserve"> ameaça pode proporcionar erros que tragam má impressão diante do projeto. Por se tratar de um risco de baixo probabilidade de ocorrência, evitar é a melhor ação a ser adotada.</w:t>
      </w:r>
    </w:p>
    <w:p w14:paraId="28F83398" w14:textId="5C9F03B2" w:rsidR="003B4555" w:rsidRPr="007F134F" w:rsidRDefault="00D27222">
      <w:pPr>
        <w:pStyle w:val="PargrafodaLista"/>
        <w:numPr>
          <w:ilvl w:val="0"/>
          <w:numId w:val="20"/>
        </w:numPr>
        <w:spacing w:after="0" w:line="360" w:lineRule="auto"/>
        <w:jc w:val="both"/>
        <w:rPr>
          <w:rFonts w:ascii="Arial" w:eastAsia="Arial" w:hAnsi="Arial" w:cs="Arial"/>
          <w:b/>
          <w:color w:val="000000"/>
          <w:sz w:val="24"/>
          <w:szCs w:val="24"/>
        </w:rPr>
      </w:pPr>
      <w:r w:rsidRPr="007F134F">
        <w:rPr>
          <w:rFonts w:ascii="Arial" w:hAnsi="Arial" w:cs="Arial"/>
          <w:b/>
          <w:bCs/>
          <w:i/>
          <w:iCs/>
          <w:color w:val="auto"/>
          <w:sz w:val="24"/>
          <w:szCs w:val="24"/>
          <w:u w:val="single"/>
          <w:lang w:eastAsia="pt-BR"/>
        </w:rPr>
        <w:t>Tratamento de risco proposto:</w:t>
      </w:r>
      <w:r w:rsidRPr="007F134F">
        <w:rPr>
          <w:rFonts w:ascii="Arial" w:hAnsi="Arial" w:cs="Arial"/>
          <w:bCs/>
          <w:iCs/>
          <w:color w:val="auto"/>
          <w:sz w:val="24"/>
          <w:szCs w:val="24"/>
          <w:lang w:eastAsia="pt-BR"/>
        </w:rPr>
        <w:t xml:space="preserve"> </w:t>
      </w:r>
      <w:r w:rsidRPr="007F134F">
        <w:rPr>
          <w:rFonts w:ascii="Arial" w:hAnsi="Arial" w:cs="Arial"/>
          <w:color w:val="auto"/>
          <w:sz w:val="24"/>
          <w:szCs w:val="24"/>
          <w:lang w:eastAsia="pt-BR"/>
        </w:rPr>
        <w:t>É preciso ouvir a equipe, analisar pontos de vista, entender o que não está funcionando, negociar e falar o que for necessário.</w:t>
      </w:r>
    </w:p>
    <w:p w14:paraId="54E018D9" w14:textId="1B1CB8E2" w:rsidR="003B4555" w:rsidRPr="007F134F" w:rsidRDefault="003B4555">
      <w:pPr>
        <w:spacing w:after="0" w:line="360" w:lineRule="auto"/>
        <w:jc w:val="both"/>
        <w:rPr>
          <w:rFonts w:ascii="Arial" w:eastAsia="Arial" w:hAnsi="Arial" w:cs="Arial"/>
          <w:b/>
          <w:color w:val="000000"/>
          <w:sz w:val="24"/>
          <w:szCs w:val="24"/>
        </w:rPr>
      </w:pPr>
    </w:p>
    <w:p w14:paraId="37ED73FE" w14:textId="2B87B276" w:rsidR="007E451D" w:rsidRPr="007F134F" w:rsidRDefault="007E451D">
      <w:pPr>
        <w:spacing w:after="0" w:line="360" w:lineRule="auto"/>
        <w:jc w:val="both"/>
        <w:rPr>
          <w:rFonts w:ascii="Arial" w:eastAsia="Arial" w:hAnsi="Arial" w:cs="Arial"/>
          <w:b/>
          <w:color w:val="000000"/>
          <w:sz w:val="24"/>
          <w:szCs w:val="24"/>
        </w:rPr>
      </w:pPr>
    </w:p>
    <w:p w14:paraId="0FD634E2" w14:textId="23CDB704" w:rsidR="007E451D" w:rsidRPr="007F134F" w:rsidRDefault="007E451D">
      <w:pPr>
        <w:spacing w:after="0" w:line="360" w:lineRule="auto"/>
        <w:jc w:val="both"/>
        <w:rPr>
          <w:rFonts w:ascii="Arial" w:eastAsia="Arial" w:hAnsi="Arial" w:cs="Arial"/>
          <w:b/>
          <w:color w:val="000000"/>
          <w:sz w:val="24"/>
          <w:szCs w:val="24"/>
        </w:rPr>
      </w:pPr>
    </w:p>
    <w:p w14:paraId="25F2ED2C" w14:textId="186EC82D" w:rsidR="007E451D" w:rsidRPr="007F134F" w:rsidRDefault="007E451D">
      <w:pPr>
        <w:spacing w:after="0" w:line="360" w:lineRule="auto"/>
        <w:jc w:val="both"/>
        <w:rPr>
          <w:rFonts w:ascii="Arial" w:eastAsia="Arial" w:hAnsi="Arial" w:cs="Arial"/>
          <w:b/>
          <w:color w:val="000000"/>
          <w:sz w:val="24"/>
          <w:szCs w:val="24"/>
        </w:rPr>
      </w:pPr>
    </w:p>
    <w:p w14:paraId="6D022822" w14:textId="3E404B52" w:rsidR="007E451D" w:rsidRPr="007F134F" w:rsidRDefault="007E451D">
      <w:pPr>
        <w:spacing w:after="0" w:line="360" w:lineRule="auto"/>
        <w:jc w:val="both"/>
        <w:rPr>
          <w:rFonts w:ascii="Arial" w:eastAsia="Arial" w:hAnsi="Arial" w:cs="Arial"/>
          <w:b/>
          <w:color w:val="000000"/>
          <w:sz w:val="24"/>
          <w:szCs w:val="24"/>
        </w:rPr>
      </w:pPr>
    </w:p>
    <w:p w14:paraId="43966254" w14:textId="6EACB002" w:rsidR="007E451D" w:rsidRPr="007F134F" w:rsidRDefault="007E451D">
      <w:pPr>
        <w:spacing w:after="0" w:line="360" w:lineRule="auto"/>
        <w:jc w:val="both"/>
        <w:rPr>
          <w:rFonts w:ascii="Arial" w:eastAsia="Arial" w:hAnsi="Arial" w:cs="Arial"/>
          <w:b/>
          <w:color w:val="000000"/>
          <w:sz w:val="24"/>
          <w:szCs w:val="24"/>
        </w:rPr>
      </w:pPr>
    </w:p>
    <w:p w14:paraId="71E91D9B" w14:textId="332DB141" w:rsidR="007E451D" w:rsidRPr="007F134F" w:rsidRDefault="007E451D">
      <w:pPr>
        <w:spacing w:after="0" w:line="360" w:lineRule="auto"/>
        <w:jc w:val="both"/>
        <w:rPr>
          <w:rFonts w:ascii="Arial" w:eastAsia="Arial" w:hAnsi="Arial" w:cs="Arial"/>
          <w:b/>
          <w:color w:val="000000"/>
          <w:sz w:val="24"/>
          <w:szCs w:val="24"/>
        </w:rPr>
      </w:pPr>
    </w:p>
    <w:p w14:paraId="7AF5E0DA" w14:textId="22DA1EE6" w:rsidR="007E451D" w:rsidRDefault="007E451D">
      <w:pPr>
        <w:spacing w:after="0" w:line="360" w:lineRule="auto"/>
        <w:jc w:val="both"/>
        <w:rPr>
          <w:rFonts w:ascii="Arial" w:eastAsia="Arial" w:hAnsi="Arial" w:cs="Arial"/>
          <w:b/>
          <w:color w:val="000000"/>
          <w:sz w:val="24"/>
          <w:szCs w:val="24"/>
        </w:rPr>
      </w:pPr>
    </w:p>
    <w:p w14:paraId="24E02291" w14:textId="459AD351" w:rsidR="004075C6" w:rsidRDefault="004075C6">
      <w:pPr>
        <w:spacing w:after="0" w:line="360" w:lineRule="auto"/>
        <w:jc w:val="both"/>
        <w:rPr>
          <w:rFonts w:ascii="Arial" w:eastAsia="Arial" w:hAnsi="Arial" w:cs="Arial"/>
          <w:b/>
          <w:color w:val="000000"/>
          <w:sz w:val="24"/>
          <w:szCs w:val="24"/>
        </w:rPr>
      </w:pPr>
    </w:p>
    <w:p w14:paraId="5FA99E92" w14:textId="09352035" w:rsidR="004075C6" w:rsidRDefault="004075C6">
      <w:pPr>
        <w:spacing w:after="0" w:line="360" w:lineRule="auto"/>
        <w:jc w:val="both"/>
        <w:rPr>
          <w:rFonts w:ascii="Arial" w:eastAsia="Arial" w:hAnsi="Arial" w:cs="Arial"/>
          <w:b/>
          <w:color w:val="000000"/>
          <w:sz w:val="24"/>
          <w:szCs w:val="24"/>
        </w:rPr>
      </w:pPr>
    </w:p>
    <w:p w14:paraId="56214A93" w14:textId="5636C184" w:rsidR="004075C6" w:rsidRDefault="004075C6">
      <w:pPr>
        <w:spacing w:after="0" w:line="360" w:lineRule="auto"/>
        <w:jc w:val="both"/>
        <w:rPr>
          <w:rFonts w:ascii="Arial" w:eastAsia="Arial" w:hAnsi="Arial" w:cs="Arial"/>
          <w:b/>
          <w:color w:val="000000"/>
          <w:sz w:val="24"/>
          <w:szCs w:val="24"/>
        </w:rPr>
      </w:pPr>
    </w:p>
    <w:p w14:paraId="0DAAD62C" w14:textId="6DE71B11" w:rsidR="004075C6" w:rsidRDefault="004075C6">
      <w:pPr>
        <w:spacing w:after="0" w:line="360" w:lineRule="auto"/>
        <w:jc w:val="both"/>
        <w:rPr>
          <w:rFonts w:ascii="Arial" w:eastAsia="Arial" w:hAnsi="Arial" w:cs="Arial"/>
          <w:b/>
          <w:color w:val="000000"/>
          <w:sz w:val="24"/>
          <w:szCs w:val="24"/>
        </w:rPr>
      </w:pPr>
    </w:p>
    <w:p w14:paraId="56064725" w14:textId="77777777" w:rsidR="004075C6" w:rsidRPr="007F134F" w:rsidRDefault="004075C6">
      <w:pPr>
        <w:spacing w:after="0" w:line="360" w:lineRule="auto"/>
        <w:jc w:val="both"/>
        <w:rPr>
          <w:rFonts w:ascii="Arial" w:eastAsia="Arial" w:hAnsi="Arial" w:cs="Arial"/>
          <w:b/>
          <w:color w:val="000000"/>
          <w:sz w:val="24"/>
          <w:szCs w:val="24"/>
        </w:rPr>
      </w:pPr>
    </w:p>
    <w:p w14:paraId="2960AC40" w14:textId="08E85436" w:rsidR="00AE1B13" w:rsidRPr="007F134F" w:rsidRDefault="00AE1B13">
      <w:pPr>
        <w:spacing w:after="0" w:line="360" w:lineRule="auto"/>
        <w:jc w:val="both"/>
        <w:rPr>
          <w:rFonts w:ascii="Arial" w:eastAsia="Arial" w:hAnsi="Arial" w:cs="Arial"/>
          <w:b/>
          <w:color w:val="000000"/>
          <w:sz w:val="24"/>
          <w:szCs w:val="24"/>
        </w:rPr>
      </w:pPr>
    </w:p>
    <w:p w14:paraId="1601A8AD" w14:textId="7CF9599C" w:rsidR="00104255" w:rsidRPr="007F134F" w:rsidRDefault="00381D21">
      <w:pPr>
        <w:pStyle w:val="Ttulo1"/>
        <w:rPr>
          <w:b w:val="0"/>
          <w:rPrChange w:id="1805" w:author="Michel Oliveira" w:date="2020-11-24T13:30:00Z">
            <w:rPr>
              <w:rFonts w:ascii="Arial" w:eastAsia="Arial" w:hAnsi="Arial" w:cs="Arial"/>
              <w:b/>
              <w:color w:val="000000"/>
              <w:sz w:val="24"/>
              <w:szCs w:val="24"/>
            </w:rPr>
          </w:rPrChange>
        </w:rPr>
        <w:pPrChange w:id="1806" w:author="Michel Oliveira" w:date="2020-11-24T13:30:00Z">
          <w:pPr>
            <w:pStyle w:val="PargrafodaLista"/>
            <w:numPr>
              <w:numId w:val="19"/>
            </w:numPr>
            <w:tabs>
              <w:tab w:val="num" w:pos="720"/>
            </w:tabs>
            <w:spacing w:after="0" w:line="360" w:lineRule="auto"/>
            <w:ind w:left="720" w:hanging="360"/>
            <w:jc w:val="both"/>
          </w:pPr>
        </w:pPrChange>
      </w:pPr>
      <w:bookmarkStart w:id="1807" w:name="_Toc58248429"/>
      <w:ins w:id="1808" w:author="Michel Oliveira" w:date="2020-11-24T13:31:00Z">
        <w:r w:rsidRPr="007F134F">
          <w:t>5</w:t>
        </w:r>
      </w:ins>
      <w:r w:rsidR="00493566" w:rsidRPr="007F134F">
        <w:t>.</w:t>
      </w:r>
      <w:ins w:id="1809" w:author="Michel Oliveira" w:date="2020-11-24T13:31:00Z">
        <w:r w:rsidRPr="007F134F">
          <w:t xml:space="preserve"> </w:t>
        </w:r>
      </w:ins>
      <w:r w:rsidR="00104255" w:rsidRPr="007F134F">
        <w:rPr>
          <w:rPrChange w:id="1810" w:author="Michel Oliveira" w:date="2020-11-24T13:30:00Z">
            <w:rPr>
              <w:caps/>
              <w:sz w:val="24"/>
            </w:rPr>
          </w:rPrChange>
        </w:rPr>
        <w:t>CONCLUSÃO</w:t>
      </w:r>
      <w:bookmarkEnd w:id="1807"/>
    </w:p>
    <w:p w14:paraId="44E19D20" w14:textId="77777777" w:rsidR="00BA65AC" w:rsidRPr="007F134F" w:rsidRDefault="00BA65AC" w:rsidP="00BA65AC">
      <w:pPr>
        <w:spacing w:after="0" w:line="360" w:lineRule="auto"/>
        <w:ind w:firstLine="720"/>
        <w:jc w:val="both"/>
        <w:rPr>
          <w:rFonts w:ascii="Arial" w:hAnsi="Arial" w:cs="Arial"/>
          <w:color w:val="auto"/>
          <w:sz w:val="24"/>
          <w:szCs w:val="24"/>
          <w:lang w:eastAsia="pt-BR"/>
        </w:rPr>
      </w:pPr>
    </w:p>
    <w:p w14:paraId="3E13BD49" w14:textId="746B5821" w:rsidR="007E451D" w:rsidRPr="007F134F" w:rsidRDefault="001D2BAA" w:rsidP="00BA65AC">
      <w:pPr>
        <w:spacing w:after="0" w:line="360" w:lineRule="auto"/>
        <w:ind w:firstLine="720"/>
        <w:jc w:val="both"/>
        <w:rPr>
          <w:rFonts w:ascii="Arial" w:hAnsi="Arial" w:cs="Arial"/>
          <w:color w:val="auto"/>
          <w:sz w:val="24"/>
          <w:szCs w:val="24"/>
          <w:lang w:eastAsia="pt-BR"/>
        </w:rPr>
      </w:pPr>
      <w:r w:rsidRPr="001D2BAA">
        <w:rPr>
          <w:rFonts w:ascii="Arial" w:hAnsi="Arial" w:cs="Arial"/>
          <w:color w:val="auto"/>
          <w:sz w:val="24"/>
          <w:szCs w:val="24"/>
          <w:lang w:eastAsia="pt-BR"/>
        </w:rPr>
        <w:t xml:space="preserve">Concluindo, usamos como base um caso de uso real que mostra que, um projeto em cenário de urgência, crise e incerteza, conduzido sem seguir métodos de gestão de projetos tem um risco mais elevado de má conclusão e execução de </w:t>
      </w:r>
      <w:r w:rsidRPr="001D2BAA">
        <w:rPr>
          <w:rFonts w:ascii="Arial" w:hAnsi="Arial" w:cs="Arial"/>
          <w:color w:val="auto"/>
          <w:sz w:val="24"/>
          <w:szCs w:val="24"/>
          <w:lang w:eastAsia="pt-BR"/>
        </w:rPr>
        <w:lastRenderedPageBreak/>
        <w:t>projetos em tempo hábil, problemas administrativos, financeiro e de pessoal. Entendemos também que, a não utilização dessas metodologias implicariam na acessibilidade dos colaboradores a sistemas essenciais para um bom funcionamento organizacional.</w:t>
      </w:r>
    </w:p>
    <w:p w14:paraId="4DD7F9F9" w14:textId="7E907397" w:rsidR="00BA65AC" w:rsidRPr="007F134F" w:rsidRDefault="001D2BAA" w:rsidP="00BA65AC">
      <w:pPr>
        <w:spacing w:after="0" w:line="360" w:lineRule="auto"/>
        <w:ind w:firstLine="720"/>
        <w:jc w:val="both"/>
        <w:rPr>
          <w:rFonts w:ascii="Arial" w:hAnsi="Arial" w:cs="Arial"/>
          <w:color w:val="auto"/>
          <w:sz w:val="24"/>
          <w:szCs w:val="24"/>
          <w:lang w:eastAsia="pt-BR"/>
        </w:rPr>
      </w:pPr>
      <w:r w:rsidRPr="001D2BAA">
        <w:rPr>
          <w:rFonts w:ascii="Arial" w:hAnsi="Arial" w:cs="Arial"/>
          <w:color w:val="auto"/>
          <w:sz w:val="24"/>
          <w:szCs w:val="24"/>
          <w:lang w:eastAsia="pt-BR"/>
        </w:rPr>
        <w:t>Esse trabalho validou através da pesquisa bibliográfica, os aspectos relacionados aos projetos com natureza específica de urgência, crise e incerteza, que envolvem, a gestão/gerenciamento de cenários de crise, a classificação de eventos, o modelo de integração das linhas de defesa o que contribuiria para aquisição do conhecimento necessário para atingir os objetivos estabelecidos, tornando possível a elaboração de uma metodologia de gerenciamento de riscos direcionada a projetos de uma corporação.</w:t>
      </w:r>
    </w:p>
    <w:p w14:paraId="46BB7ADE" w14:textId="25608F11" w:rsidR="00BA65AC" w:rsidRPr="007F134F" w:rsidRDefault="001D2BAA" w:rsidP="00BA65AC">
      <w:pPr>
        <w:spacing w:after="0" w:line="360" w:lineRule="auto"/>
        <w:ind w:firstLine="720"/>
        <w:jc w:val="both"/>
        <w:rPr>
          <w:rFonts w:ascii="Arial" w:hAnsi="Arial" w:cs="Arial"/>
          <w:color w:val="auto"/>
          <w:sz w:val="24"/>
          <w:szCs w:val="24"/>
          <w:lang w:eastAsia="pt-BR"/>
        </w:rPr>
      </w:pPr>
      <w:r w:rsidRPr="001D2BAA">
        <w:rPr>
          <w:rFonts w:ascii="Arial" w:hAnsi="Arial" w:cs="Arial"/>
          <w:color w:val="auto"/>
          <w:sz w:val="24"/>
          <w:szCs w:val="24"/>
          <w:lang w:eastAsia="pt-BR"/>
        </w:rPr>
        <w:t>Como a natureza desse caso de uso é de um projeto complexo, o tailoring foi aplicado porque tem a capacidade de se adaptar a mudanças e riscos potenciais durante o gerenciamento de projetos e tem influência direta no sucesso dos resultados. Assim, o método Tailoring aplicado ajudará na customização de processos e projetos essenciais para necessidades especificas das corporações, tornando as soluções e aprimoramento totalmente flexíveis a necessidade e especificidade de cada corporação, atacando o foco real dos problemas descritos e necessidades individuas de cada departamento.</w:t>
      </w:r>
    </w:p>
    <w:p w14:paraId="4C6833C5" w14:textId="1DF44821" w:rsidR="00BA65AC" w:rsidRPr="007F134F" w:rsidRDefault="001D2BAA" w:rsidP="00BA65AC">
      <w:pPr>
        <w:spacing w:after="0" w:line="360" w:lineRule="auto"/>
        <w:ind w:firstLine="720"/>
        <w:jc w:val="both"/>
        <w:rPr>
          <w:rFonts w:ascii="Arial" w:hAnsi="Arial" w:cs="Arial"/>
          <w:color w:val="auto"/>
          <w:sz w:val="24"/>
          <w:szCs w:val="24"/>
          <w:lang w:eastAsia="pt-BR"/>
        </w:rPr>
      </w:pPr>
      <w:r w:rsidRPr="001D2BAA">
        <w:rPr>
          <w:rFonts w:ascii="Arial" w:hAnsi="Arial" w:cs="Arial"/>
          <w:color w:val="auto"/>
          <w:sz w:val="24"/>
          <w:szCs w:val="24"/>
          <w:lang w:eastAsia="pt-BR"/>
        </w:rPr>
        <w:t>Apesar do framework proposto não ter sido aplicado, a validação feita nos estudos da literatura associado ao estudo de caso, permitem concluir que essa solução propicia a minimização dos riscos de insucesso de projetos dessa natureza, e no intuito de apresentar possíveis soluções este trabalho descreveu métodos híbridos (Scrum + Guia PMBOK) como solução para muitas empresas, atendendo melhor suas necessidades</w:t>
      </w:r>
      <w:r w:rsidR="00BA65AC" w:rsidRPr="007F134F">
        <w:rPr>
          <w:rFonts w:ascii="Arial" w:hAnsi="Arial" w:cs="Arial"/>
          <w:color w:val="auto"/>
          <w:sz w:val="24"/>
          <w:szCs w:val="24"/>
          <w:lang w:eastAsia="pt-BR"/>
        </w:rPr>
        <w:t xml:space="preserve">. </w:t>
      </w:r>
    </w:p>
    <w:p w14:paraId="49A5369C" w14:textId="29D884A3" w:rsidR="00104255" w:rsidRDefault="001D2BAA" w:rsidP="00BA65AC">
      <w:pPr>
        <w:spacing w:after="0" w:line="360" w:lineRule="auto"/>
        <w:ind w:firstLine="720"/>
        <w:jc w:val="both"/>
        <w:rPr>
          <w:rFonts w:ascii="Arial" w:hAnsi="Arial" w:cs="Arial"/>
          <w:color w:val="auto"/>
          <w:sz w:val="24"/>
          <w:szCs w:val="24"/>
          <w:lang w:eastAsia="pt-BR"/>
        </w:rPr>
      </w:pPr>
      <w:r w:rsidRPr="001D2BAA">
        <w:rPr>
          <w:rFonts w:ascii="Arial" w:hAnsi="Arial" w:cs="Arial"/>
          <w:color w:val="auto"/>
          <w:sz w:val="24"/>
          <w:szCs w:val="24"/>
          <w:lang w:eastAsia="pt-BR"/>
        </w:rPr>
        <w:t>Foram adotados processos da gestão de riscos para melhorar as chances de sucesso, de modo a melhorar o balanceamento das restrições conflitantes de um projeto. Os conceitos dos diversos tipos de riscos que podemos encontrar em um projeto foram abordados juntamente aos cenários de crise que podem existir de acordo com cada problemática. Formas de aplicar soluções para minimizar a concretização dos riscos foram apresentadas, trazendo mais segurança para novas execuções de projetos.</w:t>
      </w:r>
    </w:p>
    <w:p w14:paraId="72653821" w14:textId="4176684B" w:rsidR="001D2BAA" w:rsidRPr="007F134F" w:rsidRDefault="001D2BAA" w:rsidP="00BA65AC">
      <w:pPr>
        <w:spacing w:after="0" w:line="360" w:lineRule="auto"/>
        <w:ind w:firstLine="720"/>
        <w:jc w:val="both"/>
        <w:rPr>
          <w:rFonts w:ascii="Arial" w:hAnsi="Arial" w:cs="Arial"/>
          <w:color w:val="auto"/>
          <w:sz w:val="24"/>
          <w:szCs w:val="24"/>
          <w:lang w:eastAsia="pt-BR"/>
        </w:rPr>
      </w:pPr>
      <w:r w:rsidRPr="001D2BAA">
        <w:rPr>
          <w:rFonts w:ascii="Arial" w:hAnsi="Arial" w:cs="Arial"/>
          <w:color w:val="auto"/>
          <w:sz w:val="24"/>
          <w:szCs w:val="24"/>
          <w:lang w:eastAsia="pt-BR"/>
        </w:rPr>
        <w:lastRenderedPageBreak/>
        <w:t>Ressalta-se que a mudança é principalmente cultural dentro de uma empresa, uma vez que todo o processo é baseado na organização de tarefas bem definidas, e todos devem segui-las. Entende-se então que, a empresa que adotasse os principais conceitos da metodologia do Project Management lnstitute (PMI), elevaria a um nível superior a obtenção de sucesso em seus projetos.</w:t>
      </w:r>
    </w:p>
    <w:p w14:paraId="34261360" w14:textId="652B897E" w:rsidR="003B4555" w:rsidRPr="007F134F" w:rsidRDefault="003B4555" w:rsidP="007E451D">
      <w:pPr>
        <w:spacing w:after="0" w:line="360" w:lineRule="auto"/>
        <w:jc w:val="both"/>
        <w:rPr>
          <w:rFonts w:ascii="Arial" w:eastAsia="Arial" w:hAnsi="Arial" w:cs="Arial"/>
          <w:b/>
          <w:color w:val="000000"/>
          <w:sz w:val="24"/>
          <w:szCs w:val="24"/>
        </w:rPr>
      </w:pPr>
    </w:p>
    <w:p w14:paraId="52469A76" w14:textId="79A08C16" w:rsidR="007B5028" w:rsidRPr="007F134F" w:rsidRDefault="007B5028" w:rsidP="007E451D">
      <w:pPr>
        <w:spacing w:after="0" w:line="360" w:lineRule="auto"/>
        <w:jc w:val="both"/>
        <w:rPr>
          <w:rFonts w:ascii="Arial" w:eastAsia="Arial" w:hAnsi="Arial" w:cs="Arial"/>
          <w:b/>
          <w:color w:val="000000"/>
          <w:sz w:val="24"/>
          <w:szCs w:val="24"/>
        </w:rPr>
      </w:pPr>
    </w:p>
    <w:p w14:paraId="1F2B256D" w14:textId="052750DC" w:rsidR="007B5028" w:rsidRPr="007F134F" w:rsidRDefault="007B5028" w:rsidP="007E451D">
      <w:pPr>
        <w:spacing w:after="0" w:line="360" w:lineRule="auto"/>
        <w:jc w:val="both"/>
        <w:rPr>
          <w:rFonts w:ascii="Arial" w:eastAsia="Arial" w:hAnsi="Arial" w:cs="Arial"/>
          <w:b/>
          <w:color w:val="000000"/>
          <w:sz w:val="24"/>
          <w:szCs w:val="24"/>
        </w:rPr>
      </w:pPr>
    </w:p>
    <w:p w14:paraId="5055BD45" w14:textId="71C769A9" w:rsidR="007B5028" w:rsidRPr="007F134F" w:rsidRDefault="007B5028" w:rsidP="007E451D">
      <w:pPr>
        <w:spacing w:after="0" w:line="360" w:lineRule="auto"/>
        <w:jc w:val="both"/>
        <w:rPr>
          <w:rFonts w:ascii="Arial" w:eastAsia="Arial" w:hAnsi="Arial" w:cs="Arial"/>
          <w:b/>
          <w:color w:val="000000"/>
          <w:sz w:val="24"/>
          <w:szCs w:val="24"/>
        </w:rPr>
      </w:pPr>
    </w:p>
    <w:p w14:paraId="0A2D5F33" w14:textId="4354E9DA" w:rsidR="007B5028" w:rsidRPr="007F134F" w:rsidRDefault="007B5028" w:rsidP="007E451D">
      <w:pPr>
        <w:spacing w:after="0" w:line="360" w:lineRule="auto"/>
        <w:jc w:val="both"/>
        <w:rPr>
          <w:rFonts w:ascii="Arial" w:eastAsia="Arial" w:hAnsi="Arial" w:cs="Arial"/>
          <w:b/>
          <w:color w:val="000000"/>
          <w:sz w:val="24"/>
          <w:szCs w:val="24"/>
        </w:rPr>
      </w:pPr>
    </w:p>
    <w:p w14:paraId="2B9C2085" w14:textId="1FA04C07" w:rsidR="007B5028" w:rsidRPr="007F134F" w:rsidRDefault="007B5028" w:rsidP="007E451D">
      <w:pPr>
        <w:spacing w:after="0" w:line="360" w:lineRule="auto"/>
        <w:jc w:val="both"/>
        <w:rPr>
          <w:rFonts w:ascii="Arial" w:eastAsia="Arial" w:hAnsi="Arial" w:cs="Arial"/>
          <w:b/>
          <w:color w:val="000000"/>
          <w:sz w:val="24"/>
          <w:szCs w:val="24"/>
        </w:rPr>
      </w:pPr>
    </w:p>
    <w:p w14:paraId="6391672E" w14:textId="57719DE9" w:rsidR="007B5028" w:rsidRPr="007F134F" w:rsidRDefault="007B5028" w:rsidP="007E451D">
      <w:pPr>
        <w:spacing w:after="0" w:line="360" w:lineRule="auto"/>
        <w:jc w:val="both"/>
        <w:rPr>
          <w:rFonts w:ascii="Arial" w:eastAsia="Arial" w:hAnsi="Arial" w:cs="Arial"/>
          <w:b/>
          <w:color w:val="000000"/>
          <w:sz w:val="24"/>
          <w:szCs w:val="24"/>
        </w:rPr>
      </w:pPr>
    </w:p>
    <w:p w14:paraId="3CC3CBC3" w14:textId="5FE1EA5B" w:rsidR="007B5028" w:rsidRPr="007F134F" w:rsidRDefault="007B5028" w:rsidP="007E451D">
      <w:pPr>
        <w:spacing w:after="0" w:line="360" w:lineRule="auto"/>
        <w:jc w:val="both"/>
        <w:rPr>
          <w:rFonts w:ascii="Arial" w:eastAsia="Arial" w:hAnsi="Arial" w:cs="Arial"/>
          <w:b/>
          <w:color w:val="000000"/>
          <w:sz w:val="24"/>
          <w:szCs w:val="24"/>
        </w:rPr>
      </w:pPr>
    </w:p>
    <w:p w14:paraId="78E89B84" w14:textId="214D138D" w:rsidR="007B5028" w:rsidRPr="007F134F" w:rsidRDefault="007B5028" w:rsidP="007E451D">
      <w:pPr>
        <w:spacing w:after="0" w:line="360" w:lineRule="auto"/>
        <w:jc w:val="both"/>
        <w:rPr>
          <w:rFonts w:ascii="Arial" w:eastAsia="Arial" w:hAnsi="Arial" w:cs="Arial"/>
          <w:b/>
          <w:color w:val="000000"/>
          <w:sz w:val="24"/>
          <w:szCs w:val="24"/>
        </w:rPr>
      </w:pPr>
    </w:p>
    <w:p w14:paraId="24F3D16E" w14:textId="4E8F98E6" w:rsidR="007B5028" w:rsidRPr="007F134F" w:rsidRDefault="007B5028" w:rsidP="007E451D">
      <w:pPr>
        <w:spacing w:after="0" w:line="360" w:lineRule="auto"/>
        <w:jc w:val="both"/>
        <w:rPr>
          <w:rFonts w:ascii="Arial" w:eastAsia="Arial" w:hAnsi="Arial" w:cs="Arial"/>
          <w:b/>
          <w:color w:val="000000"/>
          <w:sz w:val="24"/>
          <w:szCs w:val="24"/>
        </w:rPr>
      </w:pPr>
    </w:p>
    <w:p w14:paraId="75E989D7" w14:textId="251CB3CB" w:rsidR="007B5028" w:rsidRPr="007F134F" w:rsidRDefault="007B5028" w:rsidP="007E451D">
      <w:pPr>
        <w:spacing w:after="0" w:line="360" w:lineRule="auto"/>
        <w:jc w:val="both"/>
        <w:rPr>
          <w:rFonts w:ascii="Arial" w:eastAsia="Arial" w:hAnsi="Arial" w:cs="Arial"/>
          <w:b/>
          <w:color w:val="000000"/>
          <w:sz w:val="24"/>
          <w:szCs w:val="24"/>
        </w:rPr>
      </w:pPr>
    </w:p>
    <w:p w14:paraId="592A295E" w14:textId="395CAB3B" w:rsidR="007B5028" w:rsidRPr="007F134F" w:rsidRDefault="007B5028" w:rsidP="007E451D">
      <w:pPr>
        <w:spacing w:after="0" w:line="360" w:lineRule="auto"/>
        <w:jc w:val="both"/>
        <w:rPr>
          <w:rFonts w:ascii="Arial" w:eastAsia="Arial" w:hAnsi="Arial" w:cs="Arial"/>
          <w:b/>
          <w:color w:val="000000"/>
          <w:sz w:val="24"/>
          <w:szCs w:val="24"/>
        </w:rPr>
      </w:pPr>
    </w:p>
    <w:p w14:paraId="3321C7BB" w14:textId="3A4345DA" w:rsidR="007B5028" w:rsidRPr="007F134F" w:rsidRDefault="007B5028" w:rsidP="007E451D">
      <w:pPr>
        <w:spacing w:after="0" w:line="360" w:lineRule="auto"/>
        <w:jc w:val="both"/>
        <w:rPr>
          <w:rFonts w:ascii="Arial" w:eastAsia="Arial" w:hAnsi="Arial" w:cs="Arial"/>
          <w:b/>
          <w:color w:val="000000"/>
          <w:sz w:val="24"/>
          <w:szCs w:val="24"/>
        </w:rPr>
      </w:pPr>
    </w:p>
    <w:p w14:paraId="41DB99C8" w14:textId="6700DBEA" w:rsidR="007B5028" w:rsidRPr="007F134F" w:rsidRDefault="007B5028" w:rsidP="007E451D">
      <w:pPr>
        <w:spacing w:after="0" w:line="360" w:lineRule="auto"/>
        <w:jc w:val="both"/>
        <w:rPr>
          <w:rFonts w:ascii="Arial" w:eastAsia="Arial" w:hAnsi="Arial" w:cs="Arial"/>
          <w:b/>
          <w:color w:val="000000"/>
          <w:sz w:val="24"/>
          <w:szCs w:val="24"/>
        </w:rPr>
      </w:pPr>
    </w:p>
    <w:p w14:paraId="27017B7F" w14:textId="22D00960" w:rsidR="007B5028" w:rsidRPr="007F134F" w:rsidRDefault="007B5028" w:rsidP="007E451D">
      <w:pPr>
        <w:spacing w:after="0" w:line="360" w:lineRule="auto"/>
        <w:jc w:val="both"/>
        <w:rPr>
          <w:rFonts w:ascii="Arial" w:eastAsia="Arial" w:hAnsi="Arial" w:cs="Arial"/>
          <w:b/>
          <w:color w:val="000000"/>
          <w:sz w:val="24"/>
          <w:szCs w:val="24"/>
        </w:rPr>
      </w:pPr>
    </w:p>
    <w:p w14:paraId="220479D9" w14:textId="2922D6E3" w:rsidR="007B5028" w:rsidRPr="007F134F" w:rsidRDefault="007B5028" w:rsidP="007E451D">
      <w:pPr>
        <w:spacing w:after="0" w:line="360" w:lineRule="auto"/>
        <w:jc w:val="both"/>
        <w:rPr>
          <w:rFonts w:ascii="Arial" w:eastAsia="Arial" w:hAnsi="Arial" w:cs="Arial"/>
          <w:b/>
          <w:color w:val="000000"/>
          <w:sz w:val="24"/>
          <w:szCs w:val="24"/>
        </w:rPr>
      </w:pPr>
    </w:p>
    <w:p w14:paraId="389A806E" w14:textId="6CB4ADB1" w:rsidR="007B5028" w:rsidRPr="007F134F" w:rsidRDefault="007B5028" w:rsidP="007E451D">
      <w:pPr>
        <w:spacing w:after="0" w:line="360" w:lineRule="auto"/>
        <w:jc w:val="both"/>
        <w:rPr>
          <w:rFonts w:ascii="Arial" w:eastAsia="Arial" w:hAnsi="Arial" w:cs="Arial"/>
          <w:b/>
          <w:color w:val="000000"/>
          <w:sz w:val="24"/>
          <w:szCs w:val="24"/>
        </w:rPr>
      </w:pPr>
    </w:p>
    <w:p w14:paraId="6A78571C" w14:textId="355A344D" w:rsidR="007B5028" w:rsidRPr="007F134F" w:rsidRDefault="007B5028" w:rsidP="007E451D">
      <w:pPr>
        <w:spacing w:after="0" w:line="360" w:lineRule="auto"/>
        <w:jc w:val="both"/>
        <w:rPr>
          <w:rFonts w:ascii="Arial" w:eastAsia="Arial" w:hAnsi="Arial" w:cs="Arial"/>
          <w:b/>
          <w:color w:val="000000"/>
          <w:sz w:val="24"/>
          <w:szCs w:val="24"/>
        </w:rPr>
      </w:pPr>
    </w:p>
    <w:p w14:paraId="609544E3" w14:textId="0BE36D92" w:rsidR="007B5028" w:rsidRDefault="007B5028" w:rsidP="007E451D">
      <w:pPr>
        <w:spacing w:after="0" w:line="360" w:lineRule="auto"/>
        <w:jc w:val="both"/>
        <w:rPr>
          <w:rFonts w:ascii="Arial" w:eastAsia="Arial" w:hAnsi="Arial" w:cs="Arial"/>
          <w:b/>
          <w:color w:val="000000"/>
          <w:sz w:val="24"/>
          <w:szCs w:val="24"/>
        </w:rPr>
      </w:pPr>
    </w:p>
    <w:p w14:paraId="2EEF2C05" w14:textId="0E3DFB20" w:rsidR="004075C6" w:rsidRDefault="004075C6" w:rsidP="007E451D">
      <w:pPr>
        <w:spacing w:after="0" w:line="360" w:lineRule="auto"/>
        <w:jc w:val="both"/>
        <w:rPr>
          <w:rFonts w:ascii="Arial" w:eastAsia="Arial" w:hAnsi="Arial" w:cs="Arial"/>
          <w:b/>
          <w:color w:val="000000"/>
          <w:sz w:val="24"/>
          <w:szCs w:val="24"/>
        </w:rPr>
      </w:pPr>
    </w:p>
    <w:p w14:paraId="7AD7C015" w14:textId="41F0CE14" w:rsidR="004075C6" w:rsidRDefault="004075C6" w:rsidP="007E451D">
      <w:pPr>
        <w:spacing w:after="0" w:line="360" w:lineRule="auto"/>
        <w:jc w:val="both"/>
        <w:rPr>
          <w:rFonts w:ascii="Arial" w:eastAsia="Arial" w:hAnsi="Arial" w:cs="Arial"/>
          <w:b/>
          <w:color w:val="000000"/>
          <w:sz w:val="24"/>
          <w:szCs w:val="24"/>
        </w:rPr>
      </w:pPr>
    </w:p>
    <w:p w14:paraId="4E1EB732" w14:textId="0B66E284" w:rsidR="004075C6" w:rsidRDefault="004075C6" w:rsidP="007E451D">
      <w:pPr>
        <w:spacing w:after="0" w:line="360" w:lineRule="auto"/>
        <w:jc w:val="both"/>
        <w:rPr>
          <w:rFonts w:ascii="Arial" w:eastAsia="Arial" w:hAnsi="Arial" w:cs="Arial"/>
          <w:b/>
          <w:color w:val="000000"/>
          <w:sz w:val="24"/>
          <w:szCs w:val="24"/>
        </w:rPr>
      </w:pPr>
    </w:p>
    <w:p w14:paraId="050CA445" w14:textId="51069507" w:rsidR="004075C6" w:rsidRDefault="004075C6" w:rsidP="007E451D">
      <w:pPr>
        <w:spacing w:after="0" w:line="360" w:lineRule="auto"/>
        <w:jc w:val="both"/>
        <w:rPr>
          <w:rFonts w:ascii="Arial" w:eastAsia="Arial" w:hAnsi="Arial" w:cs="Arial"/>
          <w:b/>
          <w:color w:val="000000"/>
          <w:sz w:val="24"/>
          <w:szCs w:val="24"/>
        </w:rPr>
      </w:pPr>
    </w:p>
    <w:p w14:paraId="33C21BD9" w14:textId="0832549B" w:rsidR="003B4555" w:rsidRPr="007F134F" w:rsidRDefault="00136E5B">
      <w:pPr>
        <w:pStyle w:val="Ttulo1"/>
        <w:pPrChange w:id="1811" w:author="Michel Oliveira" w:date="2020-11-24T13:18:00Z">
          <w:pPr>
            <w:pStyle w:val="Ttulo1"/>
            <w:spacing w:after="0"/>
            <w:ind w:left="360"/>
          </w:pPr>
        </w:pPrChange>
      </w:pPr>
      <w:bookmarkStart w:id="1812" w:name="_Toc58248430"/>
      <w:r w:rsidRPr="007F134F">
        <w:t>REFERÊNCIAS BIBLIOGRÁFICAS</w:t>
      </w:r>
      <w:bookmarkEnd w:id="1812"/>
    </w:p>
    <w:p w14:paraId="38B322BB" w14:textId="77777777" w:rsidR="003B4555" w:rsidRPr="007F134F" w:rsidRDefault="003B4555">
      <w:pPr>
        <w:spacing w:after="0" w:line="360" w:lineRule="auto"/>
        <w:jc w:val="both"/>
        <w:rPr>
          <w:rFonts w:ascii="Arial" w:eastAsia="Arial" w:hAnsi="Arial" w:cs="Arial"/>
          <w:sz w:val="24"/>
          <w:szCs w:val="24"/>
        </w:rPr>
      </w:pPr>
    </w:p>
    <w:p w14:paraId="48A9C8E4" w14:textId="7CBDB08F" w:rsidR="00B921A2" w:rsidRPr="007F134F" w:rsidRDefault="00B921A2">
      <w:pPr>
        <w:spacing w:after="240" w:line="360" w:lineRule="auto"/>
        <w:jc w:val="both"/>
        <w:rPr>
          <w:rFonts w:ascii="Arial" w:eastAsia="Arial" w:hAnsi="Arial" w:cs="Arial"/>
          <w:color w:val="000000"/>
          <w:sz w:val="24"/>
          <w:szCs w:val="24"/>
          <w:lang w:val="en-US"/>
        </w:rPr>
      </w:pPr>
      <w:r w:rsidRPr="007F134F">
        <w:rPr>
          <w:rFonts w:ascii="Arial" w:eastAsia="Arial" w:hAnsi="Arial" w:cs="Arial"/>
          <w:color w:val="000000"/>
          <w:sz w:val="24"/>
          <w:szCs w:val="24"/>
        </w:rPr>
        <w:lastRenderedPageBreak/>
        <w:t>ABNT NBR ISO/IEC 17799. Tecnologia da informação</w:t>
      </w:r>
      <w:r w:rsidR="006E6DBE" w:rsidRPr="007F134F">
        <w:rPr>
          <w:rFonts w:ascii="Arial" w:eastAsia="Arial" w:hAnsi="Arial" w:cs="Arial"/>
          <w:color w:val="000000"/>
          <w:sz w:val="24"/>
          <w:szCs w:val="24"/>
        </w:rPr>
        <w:t xml:space="preserve"> </w:t>
      </w:r>
      <w:r w:rsidRPr="007F134F">
        <w:rPr>
          <w:rFonts w:ascii="Arial" w:eastAsia="Arial" w:hAnsi="Arial" w:cs="Arial"/>
          <w:color w:val="000000"/>
          <w:sz w:val="24"/>
          <w:szCs w:val="24"/>
        </w:rPr>
        <w:t xml:space="preserve">Técnicas de segurança - Código de prática para a gestão da segurança da informação, Segunda Edição, 2013.  </w:t>
      </w:r>
      <w:r w:rsidRPr="007F134F">
        <w:rPr>
          <w:rFonts w:ascii="Arial" w:eastAsia="Arial" w:hAnsi="Arial" w:cs="Arial"/>
          <w:color w:val="000000"/>
          <w:sz w:val="24"/>
          <w:szCs w:val="24"/>
          <w:lang w:val="en-US"/>
        </w:rPr>
        <w:t>Acesso em: 08/11/2015.</w:t>
      </w:r>
    </w:p>
    <w:p w14:paraId="348CAC98"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lang w:val="en-US"/>
        </w:rPr>
        <w:t xml:space="preserve">Analysis and Extraction of Intrusion Detection Patterns &amp; Signatures Using Honeypot.  </w:t>
      </w:r>
      <w:r w:rsidRPr="007F134F">
        <w:rPr>
          <w:rFonts w:ascii="Arial" w:eastAsia="Arial" w:hAnsi="Arial" w:cs="Arial"/>
          <w:color w:val="000000"/>
          <w:sz w:val="24"/>
          <w:szCs w:val="24"/>
        </w:rPr>
        <w:t>Disponível em: &lt;http://citeseerx.ist.psu.edu/viewdoc&gt;.  Acesso em: 9/11/2015.</w:t>
      </w:r>
    </w:p>
    <w:p w14:paraId="13C60DED" w14:textId="389AC054"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 xml:space="preserve">ARTIA. Como identificar e minimizar os riscos do </w:t>
      </w:r>
      <w:r w:rsidR="003F1051" w:rsidRPr="007F134F">
        <w:rPr>
          <w:rFonts w:ascii="Arial" w:eastAsia="Arial" w:hAnsi="Arial" w:cs="Arial"/>
          <w:color w:val="000000"/>
          <w:sz w:val="24"/>
          <w:szCs w:val="24"/>
        </w:rPr>
        <w:t>projeto?</w:t>
      </w:r>
      <w:r w:rsidRPr="007F134F">
        <w:rPr>
          <w:rFonts w:ascii="Arial" w:eastAsia="Arial" w:hAnsi="Arial" w:cs="Arial"/>
          <w:color w:val="000000"/>
          <w:sz w:val="24"/>
          <w:szCs w:val="24"/>
        </w:rPr>
        <w:t xml:space="preserve"> Disponível em: https://artia.com/blog/como-identificar-e-minimizar-os-riscos-do-projeto/. Acesso em: 30 ago. 2020.</w:t>
      </w:r>
    </w:p>
    <w:p w14:paraId="3010F43F"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ASSUNÇÃO, Marcos Flávio Araújo.  Honeypots e Honeynets: Aprenda a detectar e enganar invasores. 1. ed. Florianópolis:  Visual Books, 2009.</w:t>
      </w:r>
    </w:p>
    <w:p w14:paraId="1576E2BD" w14:textId="77777777" w:rsidR="00B921A2" w:rsidRPr="007F134F" w:rsidRDefault="00B921A2">
      <w:pPr>
        <w:spacing w:after="0" w:line="360" w:lineRule="auto"/>
        <w:jc w:val="both"/>
        <w:rPr>
          <w:rFonts w:ascii="Arial" w:eastAsia="Arial" w:hAnsi="Arial" w:cs="Arial"/>
          <w:color w:val="000000"/>
          <w:sz w:val="24"/>
          <w:szCs w:val="24"/>
        </w:rPr>
      </w:pPr>
    </w:p>
    <w:p w14:paraId="0CE53BF0"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ASSUNÇÃO, Marcos Flávio Araújo.  Segredos do Hacker Ético. 5. ed. Florianópolis:  Visual Books, 2014.</w:t>
      </w:r>
    </w:p>
    <w:p w14:paraId="51392068"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BLOG CONSULTORIA COACH. O que são os grupos de processo de gerenciamento de projetos?. Disponível em: https://blog.consultoriacoach.com.br/grupos-de-processo-de-gerenciamento-de-projetos/. Acesso em: 10 ago. 2020.</w:t>
      </w:r>
    </w:p>
    <w:p w14:paraId="179D14CB" w14:textId="77777777" w:rsidR="00B921A2" w:rsidRPr="007F134F" w:rsidRDefault="00B921A2">
      <w:pPr>
        <w:spacing w:after="0" w:line="360" w:lineRule="auto"/>
        <w:jc w:val="both"/>
        <w:rPr>
          <w:rFonts w:ascii="Arial" w:eastAsia="Arial" w:hAnsi="Arial" w:cs="Arial"/>
          <w:color w:val="000000"/>
          <w:sz w:val="24"/>
          <w:szCs w:val="24"/>
        </w:rPr>
      </w:pPr>
    </w:p>
    <w:p w14:paraId="00336F84"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BRAGGIO, Fábio. Métodos Preditivos e Adaptativos, 2018: Disponível em: http://www.flbinfo.com.br/2019/02/10/metodos-preditivos-e-adaptativos/ Acesso em 10 ago. 2020.</w:t>
      </w:r>
    </w:p>
    <w:p w14:paraId="5049BE2B" w14:textId="77777777" w:rsidR="00B921A2" w:rsidRPr="007F134F" w:rsidRDefault="00B921A2">
      <w:pPr>
        <w:spacing w:after="0" w:line="360" w:lineRule="auto"/>
        <w:jc w:val="both"/>
        <w:rPr>
          <w:rFonts w:ascii="Arial" w:eastAsia="Arial" w:hAnsi="Arial" w:cs="Arial"/>
          <w:color w:val="000000"/>
          <w:sz w:val="24"/>
          <w:szCs w:val="24"/>
        </w:rPr>
      </w:pPr>
    </w:p>
    <w:p w14:paraId="38115FB3"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CAMPOS, André.  Sistema de Segurança da Informação: Controlando os riscos. 3. ed. São Paulo: Visual Books, 2014.</w:t>
      </w:r>
    </w:p>
    <w:p w14:paraId="0D91235B" w14:textId="77777777" w:rsidR="00B921A2" w:rsidRPr="007F134F" w:rsidRDefault="00B921A2">
      <w:pPr>
        <w:spacing w:after="0" w:line="360" w:lineRule="auto"/>
        <w:jc w:val="both"/>
        <w:rPr>
          <w:rFonts w:ascii="Arial" w:eastAsia="Arial" w:hAnsi="Arial" w:cs="Arial"/>
          <w:color w:val="000000"/>
          <w:sz w:val="24"/>
          <w:szCs w:val="24"/>
        </w:rPr>
      </w:pPr>
    </w:p>
    <w:p w14:paraId="14061EEC"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CERT.BR, Cartilha de Segurança para Internet, Disponível em: &lt;http://cartilha.cert.br/&gt;. Acesso em: 20/08/2015.</w:t>
      </w:r>
    </w:p>
    <w:p w14:paraId="3C9A4913" w14:textId="1B6BA8D8"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ESCRITÓRIO DE PROJETOS. Scrum e Métodos Ágeis. Disponível em: https://escritoriodeprojetos.com.br/scrum-e-metodos-ageis. Acesso em: 5 ago. 2020.</w:t>
      </w:r>
    </w:p>
    <w:p w14:paraId="05F23652" w14:textId="77777777" w:rsidR="00B921A2" w:rsidRPr="007F134F" w:rsidRDefault="00B921A2">
      <w:pPr>
        <w:spacing w:after="0" w:line="360" w:lineRule="auto"/>
        <w:jc w:val="both"/>
        <w:rPr>
          <w:rFonts w:ascii="Arial" w:eastAsia="Arial" w:hAnsi="Arial" w:cs="Arial"/>
          <w:color w:val="000000"/>
          <w:sz w:val="24"/>
          <w:szCs w:val="24"/>
        </w:rPr>
      </w:pPr>
    </w:p>
    <w:p w14:paraId="381AA827"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EUAX - CONSULTORIA. EAP (Estrutura Analítica do Projeto): o que é, como fazer e qual a diferença entre EAP e Cronograma. Disponível em: https://www.euax.com.br/2018/12/eap-estrutura-analitica-projeto/. Acesso em: 25 ago. 2020.</w:t>
      </w:r>
    </w:p>
    <w:p w14:paraId="71B1BB21" w14:textId="77777777" w:rsidR="00B921A2" w:rsidRPr="007F134F" w:rsidRDefault="00B921A2">
      <w:pPr>
        <w:spacing w:after="0" w:line="360" w:lineRule="auto"/>
        <w:jc w:val="both"/>
        <w:rPr>
          <w:rFonts w:ascii="Arial" w:eastAsia="Arial" w:hAnsi="Arial" w:cs="Arial"/>
          <w:color w:val="000000"/>
          <w:sz w:val="24"/>
          <w:szCs w:val="24"/>
        </w:rPr>
      </w:pPr>
    </w:p>
    <w:p w14:paraId="4A64CE75"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EUAX - CONSULTORIA. Gerenciamento de Riscos em Projetos: aprenda a lidar com as incertezas na gestão de iniciativas. Disponível em: https://www.euax.com.br/2018/02/importancia-do-gerenciamento-de-riscos/#:~:text=Um%20risco%20individual%20do%20projeto,todas%20as%20fontes%20de%20incerteza.. Acesso em: 25 ago. 2020.</w:t>
      </w:r>
    </w:p>
    <w:p w14:paraId="185146E2"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 xml:space="preserve">FUNI BLOGS. “Tailoring”, a chave para o sucesso no gerenciamento de projetos. Disponível em: </w:t>
      </w:r>
      <w:r w:rsidR="005644F0" w:rsidRPr="007F134F">
        <w:rPr>
          <w:rFonts w:ascii="Arial" w:hAnsi="Arial" w:cs="Arial"/>
          <w:rPrChange w:id="1813" w:author="HP" w:date="2020-11-21T18:37:00Z">
            <w:rPr/>
          </w:rPrChange>
        </w:rPr>
        <w:fldChar w:fldCharType="begin"/>
      </w:r>
      <w:r w:rsidR="005644F0" w:rsidRPr="007F134F">
        <w:rPr>
          <w:rFonts w:ascii="Arial" w:hAnsi="Arial" w:cs="Arial"/>
          <w:rPrChange w:id="1814" w:author="HP" w:date="2020-11-21T18:37:00Z">
            <w:rPr/>
          </w:rPrChange>
        </w:rPr>
        <w:instrText xml:space="preserve"> HYPERLINK "https://blogs.funiber.org/pt/arquitetura-e-desenho/2019/04/27/funiber-tailoring-projetos" \h </w:instrText>
      </w:r>
      <w:r w:rsidR="005644F0" w:rsidRPr="007F134F">
        <w:rPr>
          <w:rFonts w:ascii="Arial" w:hAnsi="Arial" w:cs="Arial"/>
          <w:rPrChange w:id="1815" w:author="HP" w:date="2020-11-21T18:37:00Z">
            <w:rPr>
              <w:rFonts w:ascii="Arial" w:eastAsia="Arial" w:hAnsi="Arial" w:cs="Arial"/>
              <w:color w:val="000000"/>
              <w:sz w:val="24"/>
              <w:szCs w:val="24"/>
            </w:rPr>
          </w:rPrChange>
        </w:rPr>
        <w:fldChar w:fldCharType="separate"/>
      </w:r>
      <w:r w:rsidRPr="007F134F">
        <w:rPr>
          <w:rFonts w:ascii="Arial" w:eastAsia="Arial" w:hAnsi="Arial" w:cs="Arial"/>
          <w:color w:val="000000"/>
          <w:sz w:val="24"/>
          <w:szCs w:val="24"/>
        </w:rPr>
        <w:t>https://blogs.funiber.org/pt/arquitetura-e-desenho/2019/04/27/funiber-tailoring-projetos</w:t>
      </w:r>
      <w:r w:rsidR="005644F0" w:rsidRPr="007F134F">
        <w:rPr>
          <w:rFonts w:ascii="Arial" w:eastAsia="Arial" w:hAnsi="Arial" w:cs="Arial"/>
          <w:color w:val="000000"/>
          <w:sz w:val="24"/>
          <w:szCs w:val="24"/>
        </w:rPr>
        <w:fldChar w:fldCharType="end"/>
      </w:r>
      <w:r w:rsidRPr="007F134F">
        <w:rPr>
          <w:rFonts w:ascii="Arial" w:eastAsia="Arial" w:hAnsi="Arial" w:cs="Arial"/>
          <w:color w:val="000000"/>
          <w:sz w:val="24"/>
          <w:szCs w:val="24"/>
        </w:rPr>
        <w:t>. Acesso em: 07 set. 2020.</w:t>
      </w:r>
    </w:p>
    <w:p w14:paraId="0119008E"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GOBACKLOG . Scrum: O que é e como utilizar na sua empresa?. Disponível em: https://gobacklog.com/blog/metodologia-scrum-utilizar-em-sua-empresa/. Acesso em: 12 nov. 2020.</w:t>
      </w:r>
    </w:p>
    <w:p w14:paraId="373700C2" w14:textId="4FFB663D"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HELDMAN, K. Gerência de projetos: guia para o exame oficial do PMI.  3ª ed. (Revisada e Atualizada). Rio de Janeiro: Elsevier, 2006.</w:t>
      </w:r>
    </w:p>
    <w:p w14:paraId="7A8E0015" w14:textId="3234CD4C" w:rsidR="00576801" w:rsidRPr="007F134F" w:rsidRDefault="00576801">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IBRI, Manual de Gestão de Crises para Relações com Investidores, 2015. Disponivel em: http://www.ibri.com.br/Upload/Conteudo/Manual_de_Gestao_de_Crises.pdf. Acesso em 01 Nov 2020.</w:t>
      </w:r>
    </w:p>
    <w:p w14:paraId="5424DCA8"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JUSTO, Andréia. Gerenciamento de Riscos em Projetos: aprenda a lidar com as incertezas na gestão de iniciativas. Disponível em: https://www.euax.com.br/2018/02/importancia-do-gerenciamento-de-riscos/. Acesso em: 27 Ago 2020</w:t>
      </w:r>
    </w:p>
    <w:p w14:paraId="2531F798"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MENEZES, L. C. de M. Gestão de projetos. 1ª Ed. São Paulo: Atlas, 2001</w:t>
      </w:r>
    </w:p>
    <w:p w14:paraId="08F43E8A"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MUNDOPM - PROJECT MANAGEMENT. Cartas a um Jovem Gerente de Projetos – 2. Disponível em: https://projectdesignmanagement.com.br/blog/carreira/cartas-a-um-jovem-gerente-de-projetos-2/. Acesso em: 8 set. 2020.</w:t>
      </w:r>
    </w:p>
    <w:p w14:paraId="1D0FF014"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lastRenderedPageBreak/>
        <w:t>PENSOR CONSULTORIA. A arte de fazer sob medida: Como aplicar tailoring em projetos de sucesso?. Disponível em: https://pensorconsultoria.com.br/a-arte-de-fazer-sob-medida-tailoring/. Acesso em: 7 set. 2020.</w:t>
      </w:r>
    </w:p>
    <w:p w14:paraId="0779EEBC" w14:textId="77777777" w:rsidR="00B921A2" w:rsidRPr="007F134F" w:rsidRDefault="00B921A2">
      <w:pPr>
        <w:spacing w:after="0" w:line="360" w:lineRule="auto"/>
        <w:jc w:val="both"/>
        <w:rPr>
          <w:rFonts w:ascii="Arial" w:eastAsia="Arial" w:hAnsi="Arial" w:cs="Arial"/>
          <w:color w:val="000000"/>
          <w:sz w:val="24"/>
          <w:szCs w:val="24"/>
        </w:rPr>
      </w:pPr>
    </w:p>
    <w:p w14:paraId="6BC85000" w14:textId="77777777" w:rsidR="00B921A2"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PHILLIPS, J. Gerência de Projetos de Tecnologia da Informação. 5ª edição. São Paulo: Elsevier Editora, 2002.</w:t>
      </w:r>
      <w:bookmarkStart w:id="1816" w:name="_heading=h.vx1227" w:colFirst="0" w:colLast="0"/>
      <w:bookmarkEnd w:id="1816"/>
    </w:p>
    <w:p w14:paraId="7EB2088E" w14:textId="77777777" w:rsidR="00B921A2" w:rsidRPr="007F134F" w:rsidRDefault="00B921A2">
      <w:pPr>
        <w:spacing w:after="0" w:line="360" w:lineRule="auto"/>
        <w:jc w:val="both"/>
        <w:rPr>
          <w:rFonts w:ascii="Arial" w:eastAsia="Arial" w:hAnsi="Arial" w:cs="Arial"/>
          <w:color w:val="000000"/>
          <w:sz w:val="24"/>
          <w:szCs w:val="24"/>
        </w:rPr>
      </w:pPr>
    </w:p>
    <w:p w14:paraId="0EFF39D5"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PMKB. O que é e como se faz o orçamento de um projeto?. Disponível em: https://pmkb.com.br/artigos/o-que-e-e-como-se-faz-o-orcamento-de-um-projeto/. Acesso em: 30 dez. 2005.</w:t>
      </w:r>
    </w:p>
    <w:p w14:paraId="705A58CC" w14:textId="77777777" w:rsidR="00B921A2" w:rsidRPr="007F134F" w:rsidRDefault="00B921A2">
      <w:pPr>
        <w:spacing w:after="24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SITE CAMPUS. 10 Pontos chave para adotar Scrum. Disponível em: https://sitecampus.com.br/10-pontos-chave-para-adotar-scrum/. Acesso em: 5 out. 2020.</w:t>
      </w:r>
    </w:p>
    <w:p w14:paraId="502EA0D4" w14:textId="43A9E059" w:rsidR="0046153A" w:rsidRPr="007F134F" w:rsidRDefault="00B921A2">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VARGAS, R. Gerenciamento de projetos – Estabelecendo diferenciais competitivos. 7ª ed. Rio de Janeiro: Brasport, 2009.</w:t>
      </w:r>
    </w:p>
    <w:p w14:paraId="67108455" w14:textId="7FB18E16" w:rsidR="00EC4A97" w:rsidRPr="007F134F" w:rsidRDefault="00EC4A97">
      <w:pPr>
        <w:spacing w:after="0" w:line="360" w:lineRule="auto"/>
        <w:jc w:val="both"/>
        <w:rPr>
          <w:rFonts w:ascii="Arial" w:eastAsia="Arial" w:hAnsi="Arial" w:cs="Arial"/>
          <w:color w:val="000000"/>
          <w:sz w:val="24"/>
          <w:szCs w:val="24"/>
        </w:rPr>
      </w:pPr>
    </w:p>
    <w:p w14:paraId="3F49F353" w14:textId="5B6E6F23" w:rsidR="00903A72" w:rsidRPr="007F134F" w:rsidRDefault="00EC4A97">
      <w:pPr>
        <w:spacing w:after="0" w:line="360" w:lineRule="auto"/>
        <w:jc w:val="both"/>
        <w:rPr>
          <w:rFonts w:ascii="Arial" w:eastAsia="Arial" w:hAnsi="Arial" w:cs="Arial"/>
          <w:color w:val="000000"/>
          <w:sz w:val="24"/>
          <w:szCs w:val="24"/>
        </w:rPr>
      </w:pPr>
      <w:r w:rsidRPr="007F134F">
        <w:rPr>
          <w:rFonts w:ascii="Arial" w:eastAsia="Arial" w:hAnsi="Arial" w:cs="Arial"/>
          <w:color w:val="000000"/>
          <w:sz w:val="24"/>
          <w:szCs w:val="24"/>
        </w:rPr>
        <w:t>WIKIPEDIA. Gerenciamento de Crises. Disponível em: https://pt.wikipedia.org/wiki/Gerenciamento_de_crises. Acesso em: 14/11/2020</w:t>
      </w:r>
      <w:r w:rsidR="007E451D" w:rsidRPr="007F134F">
        <w:rPr>
          <w:rFonts w:ascii="Arial" w:eastAsia="Arial" w:hAnsi="Arial" w:cs="Arial"/>
          <w:color w:val="000000"/>
          <w:sz w:val="24"/>
          <w:szCs w:val="24"/>
        </w:rPr>
        <w:t>.</w:t>
      </w:r>
    </w:p>
    <w:sectPr w:rsidR="00903A72" w:rsidRPr="007F134F" w:rsidSect="00AE63B7">
      <w:footerReference w:type="default" r:id="rId43"/>
      <w:pgSz w:w="11906" w:h="16838"/>
      <w:pgMar w:top="1701" w:right="1134" w:bottom="1134" w:left="1701" w:header="851" w:footer="85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6" w:author="HP" w:date="2020-11-21T18:46:00Z" w:initials="H">
    <w:p w14:paraId="39B6AF74" w14:textId="39D44727" w:rsidR="00283320" w:rsidRDefault="00283320">
      <w:pPr>
        <w:pStyle w:val="Textodecomentrio"/>
      </w:pPr>
      <w:r>
        <w:rPr>
          <w:rStyle w:val="Refdecomentrio"/>
        </w:rPr>
        <w:annotationRef/>
      </w:r>
      <w:r>
        <w:t>O sumário foi atualizado, os estilos do Word estão configurados: Título 1, Título 2, Título 3, Título 4.</w:t>
      </w:r>
    </w:p>
  </w:comment>
  <w:comment w:id="111" w:author="HP" w:date="2020-10-31T15:33:00Z" w:initials="">
    <w:p w14:paraId="6DF9FC0D"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introdução irá mudar após o amadurecimento das ideias decorrente da reescrita dos capítulos de desenvolvimento</w:t>
      </w:r>
    </w:p>
  </w:comment>
  <w:comment w:id="175" w:author="HP" w:date="2020-10-30T01:17:00Z" w:initials="">
    <w:p w14:paraId="373ECDD7"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Citação longa (mais de 3 linhas)</w:t>
      </w:r>
    </w:p>
    <w:p w14:paraId="7F6B8ADE"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Deve constituir um parágrafo distinto;</w:t>
      </w:r>
    </w:p>
    <w:p w14:paraId="5BBB57B7"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Fonte tamanho 10;</w:t>
      </w:r>
    </w:p>
    <w:p w14:paraId="3D20E511"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Com recuo de 4 cm da margem esquerda;</w:t>
      </w:r>
    </w:p>
    <w:p w14:paraId="320091FF"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O espaçamento das entrelinhas da citação deve ser simples;</w:t>
      </w:r>
    </w:p>
    <w:p w14:paraId="5AEDAECA"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Entre o texto e a citação utiliza-se 1 espaço de 1,5 cm.</w:t>
      </w:r>
    </w:p>
    <w:p w14:paraId="6B575C56"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(Incluir o número da página)</w:t>
      </w:r>
    </w:p>
    <w:p w14:paraId="117E5119"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p>
    <w:p w14:paraId="35F9D751"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Fonte: https://normas-abnt.espm.br/index.php?title=Citação_direta</w:t>
      </w:r>
    </w:p>
  </w:comment>
  <w:comment w:id="385" w:author="HP" w:date="2020-11-21T16:57:00Z" w:initials="H">
    <w:p w14:paraId="64A3F7A1" w14:textId="06D8020A" w:rsidR="00283320" w:rsidRDefault="00283320">
      <w:pPr>
        <w:pStyle w:val="Textodecomentrio"/>
      </w:pPr>
      <w:r>
        <w:rPr>
          <w:rStyle w:val="Refdecomentrio"/>
        </w:rPr>
        <w:annotationRef/>
      </w:r>
      <w:r>
        <w:t>Formatação diferente</w:t>
      </w:r>
    </w:p>
  </w:comment>
  <w:comment w:id="411" w:author="HP" w:date="2020-11-21T16:58:00Z" w:initials="H">
    <w:p w14:paraId="27D2F0EF" w14:textId="0F45228D" w:rsidR="00283320" w:rsidRDefault="00283320">
      <w:pPr>
        <w:pStyle w:val="Textodecomentrio"/>
      </w:pPr>
      <w:r>
        <w:rPr>
          <w:rStyle w:val="Refdecomentrio"/>
        </w:rPr>
        <w:annotationRef/>
      </w:r>
      <w:r>
        <w:t>Colocar o tópico com distância entre linhas 1m5 pt</w:t>
      </w:r>
    </w:p>
  </w:comment>
  <w:comment w:id="424" w:author="HP" w:date="2020-10-30T01:49:00Z" w:initials="">
    <w:p w14:paraId="4CC610D9"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Referência?</w:t>
      </w:r>
    </w:p>
  </w:comment>
  <w:comment w:id="433" w:author="HP" w:date="2020-10-30T01:54:00Z" w:initials="">
    <w:p w14:paraId="6581272D"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Referência</w:t>
      </w:r>
    </w:p>
  </w:comment>
  <w:comment w:id="434" w:author="Fabio" w:date="2020-11-24T22:48:00Z" w:initials="F">
    <w:p w14:paraId="7EE9EC44" w14:textId="36FFFAC0" w:rsidR="00283320" w:rsidRDefault="00283320">
      <w:pPr>
        <w:pStyle w:val="Textodecomentrio"/>
      </w:pPr>
      <w:r>
        <w:rPr>
          <w:rStyle w:val="Refdecomentrio"/>
        </w:rPr>
        <w:annotationRef/>
      </w:r>
      <w:r>
        <w:t>Inserido no início do parágrafo</w:t>
      </w:r>
    </w:p>
  </w:comment>
  <w:comment w:id="439" w:author="HP" w:date="2020-10-30T01:50:00Z" w:initials="">
    <w:p w14:paraId="26C8DB17" w14:textId="5B6725D3"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Acertar formatação, distância entre linhas deve ser 1,5 pt.</w:t>
      </w:r>
    </w:p>
  </w:comment>
  <w:comment w:id="639" w:author="HP" w:date="2020-11-21T16:57:00Z" w:initials="H">
    <w:p w14:paraId="3944A7B5" w14:textId="77777777" w:rsidR="00283320" w:rsidRDefault="00283320" w:rsidP="00F0275F">
      <w:pPr>
        <w:pStyle w:val="Textodecomentrio"/>
      </w:pPr>
      <w:r>
        <w:rPr>
          <w:rStyle w:val="Refdecomentrio"/>
        </w:rPr>
        <w:annotationRef/>
      </w:r>
      <w:r>
        <w:t>Formatação diferente</w:t>
      </w:r>
    </w:p>
  </w:comment>
  <w:comment w:id="942" w:author="HP" w:date="2020-10-30T01:55:00Z" w:initials="">
    <w:p w14:paraId="0289D0DC"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Referência?</w:t>
      </w:r>
    </w:p>
  </w:comment>
  <w:comment w:id="943" w:author="Fabio" w:date="2020-11-24T23:18:00Z" w:initials="F">
    <w:p w14:paraId="4157F600" w14:textId="678B1B11" w:rsidR="00283320" w:rsidRDefault="00283320">
      <w:pPr>
        <w:pStyle w:val="Textodecomentrio"/>
      </w:pPr>
      <w:r>
        <w:rPr>
          <w:rStyle w:val="Refdecomentrio"/>
        </w:rPr>
        <w:annotationRef/>
      </w:r>
      <w:r>
        <w:t>Inserido no inicio do parágrafo</w:t>
      </w:r>
    </w:p>
  </w:comment>
  <w:comment w:id="944" w:author="Fabio" w:date="2020-11-24T23:18:00Z" w:initials="F">
    <w:p w14:paraId="1D23397E" w14:textId="6B616A8A" w:rsidR="00283320" w:rsidRDefault="00283320">
      <w:pPr>
        <w:pStyle w:val="Textodecomentrio"/>
      </w:pPr>
      <w:r>
        <w:rPr>
          <w:rStyle w:val="Refdecomentrio"/>
        </w:rPr>
        <w:annotationRef/>
      </w:r>
    </w:p>
  </w:comment>
  <w:comment w:id="996" w:author="HP" w:date="2020-10-30T02:03:00Z" w:initials="">
    <w:p w14:paraId="7C1E30AE"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Idem comentário acima</w:t>
      </w:r>
    </w:p>
  </w:comment>
  <w:comment w:id="997" w:author="Fabio" w:date="2020-11-24T23:27:00Z" w:initials="F">
    <w:p w14:paraId="081E21A0" w14:textId="519A640B" w:rsidR="00283320" w:rsidRDefault="00283320">
      <w:pPr>
        <w:pStyle w:val="Textodecomentrio"/>
      </w:pPr>
      <w:r>
        <w:rPr>
          <w:rStyle w:val="Refdecomentrio"/>
        </w:rPr>
        <w:annotationRef/>
      </w:r>
      <w:r>
        <w:t>Referencia inserida</w:t>
      </w:r>
    </w:p>
  </w:comment>
  <w:comment w:id="1016" w:author="HP" w:date="2020-10-30T02:03:00Z" w:initials="">
    <w:p w14:paraId="2D3E7C39"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Idem comentário acima</w:t>
      </w:r>
    </w:p>
  </w:comment>
  <w:comment w:id="1017" w:author="Fabio" w:date="2020-11-24T23:27:00Z" w:initials="F">
    <w:p w14:paraId="2AFCD170" w14:textId="263172CF" w:rsidR="00283320" w:rsidRDefault="00283320">
      <w:pPr>
        <w:pStyle w:val="Textodecomentrio"/>
      </w:pPr>
      <w:r>
        <w:rPr>
          <w:rStyle w:val="Refdecomentrio"/>
        </w:rPr>
        <w:annotationRef/>
      </w:r>
      <w:r>
        <w:t>Inserida a referencia</w:t>
      </w:r>
    </w:p>
  </w:comment>
  <w:comment w:id="1018" w:author="Fabio" w:date="2020-11-24T23:27:00Z" w:initials="F">
    <w:p w14:paraId="336ED4A2" w14:textId="3DE011CF" w:rsidR="00283320" w:rsidRDefault="00283320">
      <w:pPr>
        <w:pStyle w:val="Textodecomentrio"/>
      </w:pPr>
      <w:r>
        <w:rPr>
          <w:rStyle w:val="Refdecomentrio"/>
        </w:rPr>
        <w:annotationRef/>
      </w:r>
    </w:p>
  </w:comment>
  <w:comment w:id="1051" w:author="HP" w:date="2020-10-30T02:03:00Z" w:initials="">
    <w:p w14:paraId="51306E99"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Idem comentário acima</w:t>
      </w:r>
    </w:p>
  </w:comment>
  <w:comment w:id="1131" w:author="HP" w:date="2020-10-30T02:04:00Z" w:initials="">
    <w:p w14:paraId="4A0FBFE5"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Idem comentário acima</w:t>
      </w:r>
    </w:p>
  </w:comment>
  <w:comment w:id="1132" w:author="Michel Oliveira" w:date="2020-11-03T14:46:00Z" w:initials="">
    <w:p w14:paraId="594185A3"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Style w:val="Refdecomentrio"/>
        </w:rPr>
        <w:annotationRef/>
      </w:r>
    </w:p>
  </w:comment>
  <w:comment w:id="1159" w:author="HP" w:date="2020-10-30T02:04:00Z" w:initials="">
    <w:p w14:paraId="41B0A910"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Referências??</w:t>
      </w:r>
    </w:p>
  </w:comment>
  <w:comment w:id="1178" w:author="HP" w:date="2020-10-30T02:04:00Z" w:initials="">
    <w:p w14:paraId="3152A567"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Referências?</w:t>
      </w:r>
    </w:p>
  </w:comment>
  <w:comment w:id="1209" w:author="HP" w:date="2020-10-30T02:05:00Z" w:initials="">
    <w:p w14:paraId="4AA02B0C"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Transformar em subseção</w:t>
      </w:r>
    </w:p>
  </w:comment>
  <w:comment w:id="1219" w:author="cml11" w:date="2020-11-25T15:08:00Z" w:initials="c">
    <w:p w14:paraId="15A74C6E" w14:textId="0CD32511" w:rsidR="00283320" w:rsidRDefault="00283320">
      <w:pPr>
        <w:pStyle w:val="Textodecomentrio"/>
      </w:pPr>
      <w:r>
        <w:rPr>
          <w:rStyle w:val="Refdecomentrio"/>
        </w:rPr>
        <w:annotationRef/>
      </w:r>
      <w:r>
        <w:t>Inserido referencia</w:t>
      </w:r>
    </w:p>
  </w:comment>
  <w:comment w:id="1213" w:author="HP" w:date="2020-10-30T02:06:00Z" w:initials="">
    <w:p w14:paraId="7DA041E6"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Faltam as referências; o texto está “solto” – parágrafos com pouca ou nenhuma conexão entre eles</w:t>
      </w:r>
    </w:p>
  </w:comment>
  <w:comment w:id="1214" w:author="Fabio" w:date="2020-11-25T00:36:00Z" w:initials="F">
    <w:p w14:paraId="0F26D73E" w14:textId="02B292A0" w:rsidR="00283320" w:rsidRDefault="00283320">
      <w:pPr>
        <w:pStyle w:val="Textodecomentrio"/>
      </w:pPr>
      <w:r>
        <w:rPr>
          <w:rStyle w:val="Refdecomentrio"/>
        </w:rPr>
        <w:annotationRef/>
      </w:r>
      <w:r>
        <w:t>Inseri duas referencias no final de dois dos parágrafos</w:t>
      </w:r>
    </w:p>
  </w:comment>
  <w:comment w:id="1228" w:author="cml11" w:date="2020-11-25T15:07:00Z" w:initials="c">
    <w:p w14:paraId="4F65A04C" w14:textId="5D3BE00B" w:rsidR="00283320" w:rsidRDefault="00283320">
      <w:pPr>
        <w:pStyle w:val="Textodecomentrio"/>
      </w:pPr>
      <w:r>
        <w:rPr>
          <w:rStyle w:val="Refdecomentrio"/>
        </w:rPr>
        <w:annotationRef/>
      </w:r>
      <w:r>
        <w:t>Inserido referencia</w:t>
      </w:r>
    </w:p>
  </w:comment>
  <w:comment w:id="1237" w:author="HP" w:date="2020-10-30T02:07:00Z" w:initials="">
    <w:p w14:paraId="080D0CE5" w14:textId="77C92EF2"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Melhorar esse título</w:t>
      </w:r>
    </w:p>
  </w:comment>
  <w:comment w:id="1249" w:author="HP" w:date="2020-10-30T02:07:00Z" w:initials="">
    <w:p w14:paraId="77B455E0"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Faltam referências; o texto está confuso</w:t>
      </w:r>
    </w:p>
  </w:comment>
  <w:comment w:id="1257" w:author="cml11" w:date="2020-11-25T16:00:00Z" w:initials="c">
    <w:p w14:paraId="6789EA49" w14:textId="3892DC52" w:rsidR="00283320" w:rsidRDefault="00283320">
      <w:pPr>
        <w:pStyle w:val="Textodecomentrio"/>
      </w:pPr>
      <w:r>
        <w:rPr>
          <w:rStyle w:val="Refdecomentrio"/>
        </w:rPr>
        <w:annotationRef/>
      </w:r>
      <w:r>
        <w:t>Inserida a referencia</w:t>
      </w:r>
    </w:p>
  </w:comment>
  <w:comment w:id="1274" w:author="HP" w:date="2020-10-30T02:09:00Z" w:initials="">
    <w:p w14:paraId="6CCC2207"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Texto a seguir está solto e confuso</w:t>
      </w:r>
    </w:p>
  </w:comment>
  <w:comment w:id="1288" w:author="HP" w:date="2020-10-30T02:10:00Z" w:initials="">
    <w:p w14:paraId="6E42597B"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Organizar dentro da estrutura de tópicos</w:t>
      </w:r>
    </w:p>
  </w:comment>
  <w:comment w:id="1302" w:author="HP" w:date="2020-11-21T17:04:00Z" w:initials="H">
    <w:p w14:paraId="24A0D344" w14:textId="3271A582" w:rsidR="00283320" w:rsidRDefault="00283320">
      <w:pPr>
        <w:pStyle w:val="Textodecomentrio"/>
      </w:pPr>
      <w:r>
        <w:rPr>
          <w:rStyle w:val="Refdecomentrio"/>
        </w:rPr>
        <w:annotationRef/>
      </w:r>
      <w:r>
        <w:t>Começar um novo capítulo em nova página</w:t>
      </w:r>
    </w:p>
  </w:comment>
  <w:comment w:id="1300" w:author="HP" w:date="2020-11-21T18:43:00Z" w:initials="H">
    <w:p w14:paraId="13CCA7BA" w14:textId="5E609BE8" w:rsidR="00283320" w:rsidRDefault="00283320">
      <w:pPr>
        <w:pStyle w:val="Textodecomentrio"/>
      </w:pPr>
      <w:r>
        <w:rPr>
          <w:rStyle w:val="Refdecomentrio"/>
        </w:rPr>
        <w:annotationRef/>
      </w:r>
      <w:r>
        <w:t>Os textos dos capítulos 3 e 4 ainda apresentam confusão e redundâncias em muitos lugares. Peço que leia os textos como se o trabalho não fosse seu, sem ter medo de reorganizar se for necessário (parágrafos, vírgulas, reescritas, separação em tópicos, etc), para que melhore a fluidez da leitura.</w:t>
      </w:r>
    </w:p>
  </w:comment>
  <w:comment w:id="1315" w:author="HP" w:date="2020-10-30T19:03:00Z" w:initials="">
    <w:p w14:paraId="12A9C503"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Escrevi uma sugestão de texto</w:t>
      </w:r>
    </w:p>
  </w:comment>
  <w:comment w:id="1331" w:author="HP" w:date="2020-10-30T19:14:00Z" w:initials="">
    <w:p w14:paraId="15F7B519"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Texto sugerido</w:t>
      </w:r>
    </w:p>
  </w:comment>
  <w:comment w:id="1355" w:author="HP" w:date="2020-10-30T19:32:00Z" w:initials="H">
    <w:p w14:paraId="09F72DB1" w14:textId="77777777" w:rsidR="00283320" w:rsidRDefault="00283320" w:rsidP="001C027D">
      <w:pPr>
        <w:pStyle w:val="Textodecomentrio"/>
      </w:pPr>
      <w:r>
        <w:rPr>
          <w:rStyle w:val="Refdecomentrio"/>
        </w:rPr>
        <w:annotationRef/>
      </w:r>
      <w:r>
        <w:t>Convém colocar cada um dos problemas encontrados na forma de tópicos, detalhamento mais e melhorando o texto</w:t>
      </w:r>
    </w:p>
  </w:comment>
  <w:comment w:id="1357" w:author="HP" w:date="2020-10-30T19:31:00Z" w:initials="H">
    <w:p w14:paraId="6AA08417" w14:textId="77777777" w:rsidR="00283320" w:rsidRDefault="00283320" w:rsidP="001C027D">
      <w:pPr>
        <w:pStyle w:val="Textodecomentrio"/>
      </w:pPr>
      <w:r>
        <w:t xml:space="preserve">... do </w:t>
      </w:r>
      <w:r>
        <w:rPr>
          <w:rStyle w:val="Refdecomentrio"/>
        </w:rPr>
        <w:annotationRef/>
      </w:r>
      <w:r>
        <w:t>fluxo de processos apresentado</w:t>
      </w:r>
    </w:p>
  </w:comment>
  <w:comment w:id="1362" w:author="HP" w:date="2020-10-30T19:25:00Z" w:initials="H">
    <w:p w14:paraId="2AF84750" w14:textId="77777777" w:rsidR="00283320" w:rsidRDefault="00283320" w:rsidP="001C027D">
      <w:pPr>
        <w:pStyle w:val="Textodecomentrio"/>
      </w:pPr>
      <w:r>
        <w:rPr>
          <w:rStyle w:val="Refdecomentrio"/>
        </w:rPr>
        <w:annotationRef/>
      </w:r>
      <w:r>
        <w:t>Este trabalho irá apresentar...</w:t>
      </w:r>
    </w:p>
  </w:comment>
  <w:comment w:id="1374" w:author="HP" w:date="2020-10-31T15:19:00Z" w:initials="">
    <w:p w14:paraId="11D4A38E" w14:textId="77777777" w:rsidR="00283320" w:rsidRDefault="002833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Proposta de solução</w:t>
      </w:r>
    </w:p>
  </w:comment>
  <w:comment w:id="1375" w:author="Michel Oliveira" w:date="2020-11-22T14:59:00Z" w:initials="MO">
    <w:p w14:paraId="06EC511D" w14:textId="67DACDCD" w:rsidR="00283320" w:rsidRDefault="00283320">
      <w:pPr>
        <w:pStyle w:val="Textodecomentrio"/>
      </w:pPr>
      <w:r>
        <w:rPr>
          <w:rStyle w:val="Refdecomentrio"/>
        </w:rPr>
        <w:annotationRef/>
      </w:r>
      <w:r>
        <w:t>Corrigido.</w:t>
      </w:r>
    </w:p>
  </w:comment>
  <w:comment w:id="1428" w:author="HP" w:date="2020-11-21T18:31:00Z" w:initials="H">
    <w:p w14:paraId="62F1EE62" w14:textId="1EE588B9" w:rsidR="00283320" w:rsidRDefault="00283320">
      <w:pPr>
        <w:pStyle w:val="Textodecomentrio"/>
      </w:pPr>
      <w:r>
        <w:rPr>
          <w:rStyle w:val="Refdecomentrio"/>
        </w:rPr>
        <w:annotationRef/>
      </w:r>
      <w:r>
        <w:t>Deve ter um texto introdutório explicando o que será feito aqui!!</w:t>
      </w:r>
    </w:p>
  </w:comment>
  <w:comment w:id="1464" w:author="HP" w:date="2020-11-21T18:19:00Z" w:initials="H">
    <w:p w14:paraId="2BEE0F9F" w14:textId="3CCDA112" w:rsidR="00283320" w:rsidRDefault="00283320">
      <w:pPr>
        <w:pStyle w:val="Textodecomentrio"/>
      </w:pPr>
      <w:r>
        <w:rPr>
          <w:rStyle w:val="Refdecomentrio"/>
        </w:rPr>
        <w:annotationRef/>
      </w:r>
      <w:r>
        <w:t xml:space="preserve">Elaborar um </w:t>
      </w:r>
      <w:r w:rsidRPr="00E32E50">
        <w:rPr>
          <w:b/>
          <w:bCs/>
          <w:u w:val="single"/>
        </w:rPr>
        <w:t>quadro</w:t>
      </w:r>
      <w:r>
        <w:t>, contendo os nomes de todos os riscos identificados, e as restrições conflitantes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B6AF74" w15:done="1"/>
  <w15:commentEx w15:paraId="6DF9FC0D" w15:done="1"/>
  <w15:commentEx w15:paraId="35F9D751" w15:done="1"/>
  <w15:commentEx w15:paraId="64A3F7A1" w15:done="0"/>
  <w15:commentEx w15:paraId="27D2F0EF" w15:done="1"/>
  <w15:commentEx w15:paraId="4CC610D9" w15:done="0"/>
  <w15:commentEx w15:paraId="6581272D" w15:done="1"/>
  <w15:commentEx w15:paraId="7EE9EC44" w15:paraIdParent="6581272D" w15:done="1"/>
  <w15:commentEx w15:paraId="26C8DB17" w15:done="1"/>
  <w15:commentEx w15:paraId="3944A7B5" w15:done="0"/>
  <w15:commentEx w15:paraId="0289D0DC" w15:done="1"/>
  <w15:commentEx w15:paraId="4157F600" w15:paraIdParent="0289D0DC" w15:done="1"/>
  <w15:commentEx w15:paraId="1D23397E" w15:paraIdParent="0289D0DC" w15:done="1"/>
  <w15:commentEx w15:paraId="7C1E30AE" w15:done="1"/>
  <w15:commentEx w15:paraId="081E21A0" w15:paraIdParent="7C1E30AE" w15:done="1"/>
  <w15:commentEx w15:paraId="2D3E7C39" w15:done="1"/>
  <w15:commentEx w15:paraId="2AFCD170" w15:paraIdParent="2D3E7C39" w15:done="1"/>
  <w15:commentEx w15:paraId="336ED4A2" w15:paraIdParent="2D3E7C39" w15:done="1"/>
  <w15:commentEx w15:paraId="51306E99" w15:done="0"/>
  <w15:commentEx w15:paraId="4A0FBFE5" w15:done="1"/>
  <w15:commentEx w15:paraId="594185A3" w15:done="1"/>
  <w15:commentEx w15:paraId="41B0A910" w15:done="1"/>
  <w15:commentEx w15:paraId="3152A567" w15:done="1"/>
  <w15:commentEx w15:paraId="4AA02B0C" w15:done="1"/>
  <w15:commentEx w15:paraId="15A74C6E" w15:done="1"/>
  <w15:commentEx w15:paraId="7DA041E6" w15:done="1"/>
  <w15:commentEx w15:paraId="0F26D73E" w15:paraIdParent="7DA041E6" w15:done="1"/>
  <w15:commentEx w15:paraId="4F65A04C" w15:done="1"/>
  <w15:commentEx w15:paraId="080D0CE5" w15:done="1"/>
  <w15:commentEx w15:paraId="77B455E0" w15:done="1"/>
  <w15:commentEx w15:paraId="6789EA49" w15:done="1"/>
  <w15:commentEx w15:paraId="6CCC2207" w15:done="1"/>
  <w15:commentEx w15:paraId="6E42597B" w15:done="1"/>
  <w15:commentEx w15:paraId="24A0D344" w15:done="1"/>
  <w15:commentEx w15:paraId="13CCA7BA" w15:done="1"/>
  <w15:commentEx w15:paraId="12A9C503" w15:done="1"/>
  <w15:commentEx w15:paraId="15F7B519" w15:done="1"/>
  <w15:commentEx w15:paraId="09F72DB1" w15:done="1"/>
  <w15:commentEx w15:paraId="6AA08417" w15:done="1"/>
  <w15:commentEx w15:paraId="2AF84750" w15:done="1"/>
  <w15:commentEx w15:paraId="11D4A38E" w15:done="1"/>
  <w15:commentEx w15:paraId="06EC511D" w15:paraIdParent="11D4A38E" w15:done="1"/>
  <w15:commentEx w15:paraId="62F1EE62" w15:done="1"/>
  <w15:commentEx w15:paraId="2BEE0F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3DF15" w16cex:dateUtc="2020-11-21T21:46:00Z"/>
  <w16cex:commentExtensible w16cex:durableId="2363C58F" w16cex:dateUtc="2020-11-21T19:57:00Z"/>
  <w16cex:commentExtensible w16cex:durableId="2363C5A1" w16cex:dateUtc="2020-11-21T19:58:00Z"/>
  <w16cex:commentExtensible w16cex:durableId="23680C38" w16cex:dateUtc="2020-11-25T01:48:00Z"/>
  <w16cex:commentExtensible w16cex:durableId="2363CE35" w16cex:dateUtc="2020-11-21T19:57:00Z"/>
  <w16cex:commentExtensible w16cex:durableId="23681358" w16cex:dateUtc="2020-11-25T02:18:00Z"/>
  <w16cex:commentExtensible w16cex:durableId="23681362" w16cex:dateUtc="2020-11-25T02:18:00Z"/>
  <w16cex:commentExtensible w16cex:durableId="2368154E" w16cex:dateUtc="2020-11-25T02:27:00Z"/>
  <w16cex:commentExtensible w16cex:durableId="2368155F" w16cex:dateUtc="2020-11-25T02:27:00Z"/>
  <w16cex:commentExtensible w16cex:durableId="23681567" w16cex:dateUtc="2020-11-25T02:27:00Z"/>
  <w16cex:commentExtensible w16cex:durableId="23682581" w16cex:dateUtc="2020-11-25T03:36:00Z"/>
  <w16cex:commentExtensible w16cex:durableId="2363C718" w16cex:dateUtc="2020-11-21T20:04:00Z"/>
  <w16cex:commentExtensible w16cex:durableId="2363DE51" w16cex:dateUtc="2020-11-21T21:43:00Z"/>
  <w16cex:commentExtensible w16cex:durableId="2364FB3C" w16cex:dateUtc="2020-11-22T17:59:00Z"/>
  <w16cex:commentExtensible w16cex:durableId="2363DB79" w16cex:dateUtc="2020-11-21T21:31:00Z"/>
  <w16cex:commentExtensible w16cex:durableId="2363D8C2" w16cex:dateUtc="2020-11-21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B6AF74" w16cid:durableId="2363DF15"/>
  <w16cid:commentId w16cid:paraId="6DF9FC0D" w16cid:durableId="236353FA"/>
  <w16cid:commentId w16cid:paraId="35F9D751" w16cid:durableId="23635419"/>
  <w16cid:commentId w16cid:paraId="64A3F7A1" w16cid:durableId="2363C58F"/>
  <w16cid:commentId w16cid:paraId="27D2F0EF" w16cid:durableId="2363C5A1"/>
  <w16cid:commentId w16cid:paraId="4CC610D9" w16cid:durableId="236353FC"/>
  <w16cid:commentId w16cid:paraId="6581272D" w16cid:durableId="236353FD"/>
  <w16cid:commentId w16cid:paraId="7EE9EC44" w16cid:durableId="23680C38"/>
  <w16cid:commentId w16cid:paraId="26C8DB17" w16cid:durableId="236353FE"/>
  <w16cid:commentId w16cid:paraId="3944A7B5" w16cid:durableId="2363CE35"/>
  <w16cid:commentId w16cid:paraId="0289D0DC" w16cid:durableId="236353FF"/>
  <w16cid:commentId w16cid:paraId="4157F600" w16cid:durableId="23681358"/>
  <w16cid:commentId w16cid:paraId="1D23397E" w16cid:durableId="23681362"/>
  <w16cid:commentId w16cid:paraId="7C1E30AE" w16cid:durableId="23635400"/>
  <w16cid:commentId w16cid:paraId="081E21A0" w16cid:durableId="2368154E"/>
  <w16cid:commentId w16cid:paraId="2D3E7C39" w16cid:durableId="23635401"/>
  <w16cid:commentId w16cid:paraId="2AFCD170" w16cid:durableId="2368155F"/>
  <w16cid:commentId w16cid:paraId="336ED4A2" w16cid:durableId="23681567"/>
  <w16cid:commentId w16cid:paraId="51306E99" w16cid:durableId="23635402"/>
  <w16cid:commentId w16cid:paraId="4A0FBFE5" w16cid:durableId="23635403"/>
  <w16cid:commentId w16cid:paraId="594185A3" w16cid:durableId="23635404"/>
  <w16cid:commentId w16cid:paraId="41B0A910" w16cid:durableId="23635405"/>
  <w16cid:commentId w16cid:paraId="3152A567" w16cid:durableId="23635406"/>
  <w16cid:commentId w16cid:paraId="4AA02B0C" w16cid:durableId="23635407"/>
  <w16cid:commentId w16cid:paraId="15A74C6E" w16cid:durableId="236915F7"/>
  <w16cid:commentId w16cid:paraId="7DA041E6" w16cid:durableId="23635408"/>
  <w16cid:commentId w16cid:paraId="0F26D73E" w16cid:durableId="23682581"/>
  <w16cid:commentId w16cid:paraId="4F65A04C" w16cid:durableId="236915FA"/>
  <w16cid:commentId w16cid:paraId="080D0CE5" w16cid:durableId="23635409"/>
  <w16cid:commentId w16cid:paraId="77B455E0" w16cid:durableId="2363540A"/>
  <w16cid:commentId w16cid:paraId="6789EA49" w16cid:durableId="236915FD"/>
  <w16cid:commentId w16cid:paraId="6CCC2207" w16cid:durableId="2363540B"/>
  <w16cid:commentId w16cid:paraId="6E42597B" w16cid:durableId="2363540C"/>
  <w16cid:commentId w16cid:paraId="24A0D344" w16cid:durableId="2363C718"/>
  <w16cid:commentId w16cid:paraId="13CCA7BA" w16cid:durableId="2363DE51"/>
  <w16cid:commentId w16cid:paraId="12A9C503" w16cid:durableId="23635416"/>
  <w16cid:commentId w16cid:paraId="15F7B519" w16cid:durableId="2363540D"/>
  <w16cid:commentId w16cid:paraId="09F72DB1" w16cid:durableId="23635411"/>
  <w16cid:commentId w16cid:paraId="6AA08417" w16cid:durableId="23635412"/>
  <w16cid:commentId w16cid:paraId="2AF84750" w16cid:durableId="23635413"/>
  <w16cid:commentId w16cid:paraId="11D4A38E" w16cid:durableId="23635414"/>
  <w16cid:commentId w16cid:paraId="06EC511D" w16cid:durableId="2364FB3C"/>
  <w16cid:commentId w16cid:paraId="62F1EE62" w16cid:durableId="2363DB79"/>
  <w16cid:commentId w16cid:paraId="2BEE0F9F" w16cid:durableId="2363D8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41142" w14:textId="77777777" w:rsidR="00283320" w:rsidRDefault="00283320">
      <w:pPr>
        <w:spacing w:after="0" w:line="240" w:lineRule="auto"/>
      </w:pPr>
      <w:r>
        <w:separator/>
      </w:r>
    </w:p>
  </w:endnote>
  <w:endnote w:type="continuationSeparator" w:id="0">
    <w:p w14:paraId="3C0E714B" w14:textId="77777777" w:rsidR="00283320" w:rsidRDefault="00283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enQuanYi Micro Hei">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01"/>
    <w:family w:val="auto"/>
    <w:pitch w:val="variable"/>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1"/>
    <w:family w:val="auto"/>
    <w:pitch w:val="variable"/>
  </w:font>
  <w:font w:name="Lohit Hindi">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1935D" w14:textId="77777777" w:rsidR="00283320" w:rsidRDefault="00283320" w:rsidP="007A0894">
    <w:pPr>
      <w:pBdr>
        <w:top w:val="nil"/>
        <w:left w:val="nil"/>
        <w:bottom w:val="nil"/>
        <w:right w:val="nil"/>
        <w:between w:val="nil"/>
      </w:pBdr>
      <w:tabs>
        <w:tab w:val="center" w:pos="4252"/>
        <w:tab w:val="right" w:pos="8504"/>
      </w:tabs>
      <w:spacing w:after="0"/>
      <w:jc w:val="right"/>
      <w:rPr>
        <w:rFonts w:eastAsia="Calibri"/>
      </w:rPr>
    </w:pPr>
  </w:p>
  <w:p w14:paraId="616F3797" w14:textId="77777777" w:rsidR="00283320" w:rsidRDefault="00283320" w:rsidP="007A0894">
    <w:pPr>
      <w:pBdr>
        <w:top w:val="nil"/>
        <w:left w:val="nil"/>
        <w:bottom w:val="nil"/>
        <w:right w:val="nil"/>
        <w:between w:val="nil"/>
      </w:pBdr>
      <w:tabs>
        <w:tab w:val="center" w:pos="4252"/>
        <w:tab w:val="right" w:pos="8504"/>
      </w:tabs>
      <w:spacing w:after="0"/>
      <w:rPr>
        <w:rFonts w:eastAsia="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C5254" w14:textId="1D4186E7" w:rsidR="00283320" w:rsidRDefault="00283320">
    <w:pPr>
      <w:pBdr>
        <w:top w:val="nil"/>
        <w:left w:val="nil"/>
        <w:bottom w:val="nil"/>
        <w:right w:val="nil"/>
        <w:between w:val="nil"/>
      </w:pBdr>
      <w:tabs>
        <w:tab w:val="center" w:pos="4252"/>
        <w:tab w:val="right" w:pos="8504"/>
      </w:tabs>
      <w:spacing w:after="0"/>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51</w:t>
    </w:r>
    <w:r>
      <w:rPr>
        <w:rFonts w:ascii="Arial" w:eastAsia="Arial" w:hAnsi="Arial" w:cs="Arial"/>
      </w:rPr>
      <w:fldChar w:fldCharType="end"/>
    </w:r>
  </w:p>
  <w:p w14:paraId="61EF5195" w14:textId="77777777" w:rsidR="00283320" w:rsidRDefault="00283320">
    <w:pPr>
      <w:pBdr>
        <w:top w:val="nil"/>
        <w:left w:val="nil"/>
        <w:bottom w:val="nil"/>
        <w:right w:val="nil"/>
        <w:between w:val="nil"/>
      </w:pBdr>
      <w:tabs>
        <w:tab w:val="center" w:pos="4252"/>
        <w:tab w:val="right" w:pos="8504"/>
      </w:tabs>
      <w:spacing w:after="0"/>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DB39A" w14:textId="77777777" w:rsidR="00283320" w:rsidRDefault="00283320">
      <w:pPr>
        <w:spacing w:after="0" w:line="240" w:lineRule="auto"/>
      </w:pPr>
      <w:r>
        <w:separator/>
      </w:r>
    </w:p>
  </w:footnote>
  <w:footnote w:type="continuationSeparator" w:id="0">
    <w:p w14:paraId="4FD8526B" w14:textId="77777777" w:rsidR="00283320" w:rsidRDefault="00283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67F6"/>
    <w:multiLevelType w:val="hybridMultilevel"/>
    <w:tmpl w:val="2FA4EC02"/>
    <w:lvl w:ilvl="0" w:tplc="4A645BA8">
      <w:start w:val="1"/>
      <w:numFmt w:val="decimal"/>
      <w:lvlText w:val="%1."/>
      <w:lvlJc w:val="left"/>
      <w:pPr>
        <w:ind w:left="2123" w:hanging="705"/>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779547F"/>
    <w:multiLevelType w:val="hybridMultilevel"/>
    <w:tmpl w:val="2096A3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7DE6E05"/>
    <w:multiLevelType w:val="hybridMultilevel"/>
    <w:tmpl w:val="E9DA070E"/>
    <w:lvl w:ilvl="0" w:tplc="9D86B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C90765"/>
    <w:multiLevelType w:val="multilevel"/>
    <w:tmpl w:val="C3E6DB8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0A6F6BE4"/>
    <w:multiLevelType w:val="multilevel"/>
    <w:tmpl w:val="D6262B7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0B311390"/>
    <w:multiLevelType w:val="hybridMultilevel"/>
    <w:tmpl w:val="43D825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202E46"/>
    <w:multiLevelType w:val="multilevel"/>
    <w:tmpl w:val="F7643CC2"/>
    <w:lvl w:ilvl="0">
      <w:start w:val="1"/>
      <w:numFmt w:val="decimal"/>
      <w:lvlText w:val="%1."/>
      <w:lvlJc w:val="left"/>
      <w:pPr>
        <w:ind w:left="2123" w:hanging="705"/>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0D7324D1"/>
    <w:multiLevelType w:val="multilevel"/>
    <w:tmpl w:val="5EAC5C7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0F75227E"/>
    <w:multiLevelType w:val="multilevel"/>
    <w:tmpl w:val="C6D68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3F84F45"/>
    <w:multiLevelType w:val="multilevel"/>
    <w:tmpl w:val="910A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3F0FFE"/>
    <w:multiLevelType w:val="hybridMultilevel"/>
    <w:tmpl w:val="48A671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FAC5070"/>
    <w:multiLevelType w:val="multilevel"/>
    <w:tmpl w:val="4A62DED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1FE0162E"/>
    <w:multiLevelType w:val="hybridMultilevel"/>
    <w:tmpl w:val="334A2AF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20C72F1E"/>
    <w:multiLevelType w:val="hybridMultilevel"/>
    <w:tmpl w:val="9EFC91BA"/>
    <w:lvl w:ilvl="0" w:tplc="FC587D4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CA256E"/>
    <w:multiLevelType w:val="hybridMultilevel"/>
    <w:tmpl w:val="274CE72A"/>
    <w:lvl w:ilvl="0" w:tplc="A1E0AE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FC2C78"/>
    <w:multiLevelType w:val="hybridMultilevel"/>
    <w:tmpl w:val="2C843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791650B"/>
    <w:multiLevelType w:val="multilevel"/>
    <w:tmpl w:val="6578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21173"/>
    <w:multiLevelType w:val="hybridMultilevel"/>
    <w:tmpl w:val="9EFC91BA"/>
    <w:lvl w:ilvl="0" w:tplc="FC587D4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BB30755"/>
    <w:multiLevelType w:val="multilevel"/>
    <w:tmpl w:val="E400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27D46"/>
    <w:multiLevelType w:val="hybridMultilevel"/>
    <w:tmpl w:val="B3D20E5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0" w15:restartNumberingAfterBreak="0">
    <w:nsid w:val="3E1C6AE5"/>
    <w:multiLevelType w:val="hybridMultilevel"/>
    <w:tmpl w:val="8154D28E"/>
    <w:lvl w:ilvl="0" w:tplc="C5DC195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6572BE5"/>
    <w:multiLevelType w:val="hybridMultilevel"/>
    <w:tmpl w:val="46EAE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F0064"/>
    <w:multiLevelType w:val="hybridMultilevel"/>
    <w:tmpl w:val="18EA0884"/>
    <w:lvl w:ilvl="0" w:tplc="3FD066C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455169E"/>
    <w:multiLevelType w:val="multilevel"/>
    <w:tmpl w:val="9E243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66F33F0"/>
    <w:multiLevelType w:val="multilevel"/>
    <w:tmpl w:val="74EE7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6D04D5"/>
    <w:multiLevelType w:val="multilevel"/>
    <w:tmpl w:val="0AE41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DA132AC"/>
    <w:multiLevelType w:val="multilevel"/>
    <w:tmpl w:val="3FF89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FF327C3"/>
    <w:multiLevelType w:val="hybridMultilevel"/>
    <w:tmpl w:val="5D5295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9F51F7"/>
    <w:multiLevelType w:val="multilevel"/>
    <w:tmpl w:val="8FB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13B24"/>
    <w:multiLevelType w:val="multilevel"/>
    <w:tmpl w:val="35D0D59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0" w15:restartNumberingAfterBreak="0">
    <w:nsid w:val="68815DA0"/>
    <w:multiLevelType w:val="hybridMultilevel"/>
    <w:tmpl w:val="3D122B3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DE37046"/>
    <w:multiLevelType w:val="multilevel"/>
    <w:tmpl w:val="69E25C1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2" w15:restartNumberingAfterBreak="0">
    <w:nsid w:val="7A7E16D6"/>
    <w:multiLevelType w:val="multilevel"/>
    <w:tmpl w:val="AC2ED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B5B1BE7"/>
    <w:multiLevelType w:val="multilevel"/>
    <w:tmpl w:val="2772BA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1"/>
  </w:num>
  <w:num w:numId="2">
    <w:abstractNumId w:val="24"/>
  </w:num>
  <w:num w:numId="3">
    <w:abstractNumId w:val="25"/>
  </w:num>
  <w:num w:numId="4">
    <w:abstractNumId w:val="8"/>
  </w:num>
  <w:num w:numId="5">
    <w:abstractNumId w:val="29"/>
  </w:num>
  <w:num w:numId="6">
    <w:abstractNumId w:val="6"/>
  </w:num>
  <w:num w:numId="7">
    <w:abstractNumId w:val="11"/>
  </w:num>
  <w:num w:numId="8">
    <w:abstractNumId w:val="3"/>
  </w:num>
  <w:num w:numId="9">
    <w:abstractNumId w:val="7"/>
  </w:num>
  <w:num w:numId="10">
    <w:abstractNumId w:val="33"/>
  </w:num>
  <w:num w:numId="11">
    <w:abstractNumId w:val="26"/>
  </w:num>
  <w:num w:numId="12">
    <w:abstractNumId w:val="32"/>
  </w:num>
  <w:num w:numId="13">
    <w:abstractNumId w:val="9"/>
  </w:num>
  <w:num w:numId="14">
    <w:abstractNumId w:val="23"/>
  </w:num>
  <w:num w:numId="15">
    <w:abstractNumId w:val="4"/>
  </w:num>
  <w:num w:numId="16">
    <w:abstractNumId w:val="0"/>
  </w:num>
  <w:num w:numId="17">
    <w:abstractNumId w:val="28"/>
  </w:num>
  <w:num w:numId="18">
    <w:abstractNumId w:val="16"/>
  </w:num>
  <w:num w:numId="19">
    <w:abstractNumId w:val="18"/>
  </w:num>
  <w:num w:numId="20">
    <w:abstractNumId w:val="2"/>
  </w:num>
  <w:num w:numId="21">
    <w:abstractNumId w:val="19"/>
  </w:num>
  <w:num w:numId="22">
    <w:abstractNumId w:val="15"/>
  </w:num>
  <w:num w:numId="23">
    <w:abstractNumId w:val="20"/>
  </w:num>
  <w:num w:numId="24">
    <w:abstractNumId w:val="1"/>
  </w:num>
  <w:num w:numId="25">
    <w:abstractNumId w:val="17"/>
  </w:num>
  <w:num w:numId="26">
    <w:abstractNumId w:val="22"/>
  </w:num>
  <w:num w:numId="27">
    <w:abstractNumId w:val="5"/>
  </w:num>
  <w:num w:numId="28">
    <w:abstractNumId w:val="14"/>
  </w:num>
  <w:num w:numId="29">
    <w:abstractNumId w:val="13"/>
  </w:num>
  <w:num w:numId="30">
    <w:abstractNumId w:val="30"/>
  </w:num>
  <w:num w:numId="31">
    <w:abstractNumId w:val="10"/>
  </w:num>
  <w:num w:numId="32">
    <w:abstractNumId w:val="27"/>
  </w:num>
  <w:num w:numId="33">
    <w:abstractNumId w:val="21"/>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w15:presenceInfo w15:providerId="None" w15:userId="HP"/>
  </w15:person>
  <w15:person w15:author="Michel Oliveira">
    <w15:presenceInfo w15:providerId="Windows Live" w15:userId="6152db7eecb0a4c0"/>
  </w15:person>
  <w15:person w15:author="Fabio">
    <w15:presenceInfo w15:providerId="None" w15:userId="Fabio"/>
  </w15:person>
  <w15:person w15:author="cml11">
    <w15:presenceInfo w15:providerId="None" w15:userId="cml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revisionView w:markup="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555"/>
    <w:rsid w:val="0000095B"/>
    <w:rsid w:val="0000164F"/>
    <w:rsid w:val="00005255"/>
    <w:rsid w:val="00016534"/>
    <w:rsid w:val="00023A31"/>
    <w:rsid w:val="00024AF9"/>
    <w:rsid w:val="00032789"/>
    <w:rsid w:val="00036C89"/>
    <w:rsid w:val="000373B6"/>
    <w:rsid w:val="00042685"/>
    <w:rsid w:val="000535DA"/>
    <w:rsid w:val="00060DAB"/>
    <w:rsid w:val="00061489"/>
    <w:rsid w:val="00066F04"/>
    <w:rsid w:val="00090732"/>
    <w:rsid w:val="000952DC"/>
    <w:rsid w:val="000A5AFB"/>
    <w:rsid w:val="000B29E2"/>
    <w:rsid w:val="000B56A3"/>
    <w:rsid w:val="000C70EF"/>
    <w:rsid w:val="000C7E18"/>
    <w:rsid w:val="000D1DA8"/>
    <w:rsid w:val="000D2396"/>
    <w:rsid w:val="000D2A09"/>
    <w:rsid w:val="000E7E7C"/>
    <w:rsid w:val="000F2A78"/>
    <w:rsid w:val="000F609B"/>
    <w:rsid w:val="00101027"/>
    <w:rsid w:val="00102B30"/>
    <w:rsid w:val="00104255"/>
    <w:rsid w:val="00107566"/>
    <w:rsid w:val="00113199"/>
    <w:rsid w:val="00115750"/>
    <w:rsid w:val="00122151"/>
    <w:rsid w:val="00124ED5"/>
    <w:rsid w:val="00127E0A"/>
    <w:rsid w:val="001332E1"/>
    <w:rsid w:val="00133B9E"/>
    <w:rsid w:val="00133D56"/>
    <w:rsid w:val="00136E5B"/>
    <w:rsid w:val="00152D56"/>
    <w:rsid w:val="0017235D"/>
    <w:rsid w:val="00172D63"/>
    <w:rsid w:val="001816B9"/>
    <w:rsid w:val="001913DD"/>
    <w:rsid w:val="0019544D"/>
    <w:rsid w:val="001A7A01"/>
    <w:rsid w:val="001B2D53"/>
    <w:rsid w:val="001B44C5"/>
    <w:rsid w:val="001B63A3"/>
    <w:rsid w:val="001C027D"/>
    <w:rsid w:val="001C1115"/>
    <w:rsid w:val="001C70D7"/>
    <w:rsid w:val="001D2874"/>
    <w:rsid w:val="001D2BAA"/>
    <w:rsid w:val="001D6169"/>
    <w:rsid w:val="001E2E96"/>
    <w:rsid w:val="001E6FDA"/>
    <w:rsid w:val="001F21DA"/>
    <w:rsid w:val="00220986"/>
    <w:rsid w:val="00220CC8"/>
    <w:rsid w:val="00223576"/>
    <w:rsid w:val="00223EF5"/>
    <w:rsid w:val="00224180"/>
    <w:rsid w:val="002255F3"/>
    <w:rsid w:val="00226DC9"/>
    <w:rsid w:val="002444A7"/>
    <w:rsid w:val="00250D13"/>
    <w:rsid w:val="00254199"/>
    <w:rsid w:val="00263C18"/>
    <w:rsid w:val="00265496"/>
    <w:rsid w:val="00274359"/>
    <w:rsid w:val="00283320"/>
    <w:rsid w:val="002921C7"/>
    <w:rsid w:val="00292808"/>
    <w:rsid w:val="002A3C64"/>
    <w:rsid w:val="002C34CC"/>
    <w:rsid w:val="002C41B7"/>
    <w:rsid w:val="002D17C4"/>
    <w:rsid w:val="002E27DB"/>
    <w:rsid w:val="002E6786"/>
    <w:rsid w:val="002F3C52"/>
    <w:rsid w:val="002F745F"/>
    <w:rsid w:val="00300117"/>
    <w:rsid w:val="00301F2C"/>
    <w:rsid w:val="00302D28"/>
    <w:rsid w:val="00303C40"/>
    <w:rsid w:val="0030745A"/>
    <w:rsid w:val="00321E4C"/>
    <w:rsid w:val="00324D02"/>
    <w:rsid w:val="0032755F"/>
    <w:rsid w:val="00332BA7"/>
    <w:rsid w:val="003356CC"/>
    <w:rsid w:val="0035042D"/>
    <w:rsid w:val="00350707"/>
    <w:rsid w:val="00351925"/>
    <w:rsid w:val="00357A8E"/>
    <w:rsid w:val="0037307E"/>
    <w:rsid w:val="00374D35"/>
    <w:rsid w:val="00381D21"/>
    <w:rsid w:val="00384957"/>
    <w:rsid w:val="00390BDC"/>
    <w:rsid w:val="003A0FE8"/>
    <w:rsid w:val="003A3CC9"/>
    <w:rsid w:val="003A6E8A"/>
    <w:rsid w:val="003B4555"/>
    <w:rsid w:val="003D0FAF"/>
    <w:rsid w:val="003D44FB"/>
    <w:rsid w:val="003E2120"/>
    <w:rsid w:val="003E4341"/>
    <w:rsid w:val="003F1051"/>
    <w:rsid w:val="003F164A"/>
    <w:rsid w:val="004075C6"/>
    <w:rsid w:val="00414E64"/>
    <w:rsid w:val="00416681"/>
    <w:rsid w:val="00422D9C"/>
    <w:rsid w:val="00423C81"/>
    <w:rsid w:val="0042679C"/>
    <w:rsid w:val="00436003"/>
    <w:rsid w:val="004372D1"/>
    <w:rsid w:val="00440FB7"/>
    <w:rsid w:val="00455FAE"/>
    <w:rsid w:val="0046153A"/>
    <w:rsid w:val="00461DFF"/>
    <w:rsid w:val="00463FAE"/>
    <w:rsid w:val="00465C1D"/>
    <w:rsid w:val="00493566"/>
    <w:rsid w:val="004B0E5F"/>
    <w:rsid w:val="004B2109"/>
    <w:rsid w:val="004B4BB7"/>
    <w:rsid w:val="004C1096"/>
    <w:rsid w:val="004C1DD2"/>
    <w:rsid w:val="004D3A36"/>
    <w:rsid w:val="00506BD6"/>
    <w:rsid w:val="00507B95"/>
    <w:rsid w:val="005217C8"/>
    <w:rsid w:val="00531D81"/>
    <w:rsid w:val="00535BDA"/>
    <w:rsid w:val="00537A96"/>
    <w:rsid w:val="0054163C"/>
    <w:rsid w:val="00546071"/>
    <w:rsid w:val="00555175"/>
    <w:rsid w:val="005644F0"/>
    <w:rsid w:val="005716F8"/>
    <w:rsid w:val="00572218"/>
    <w:rsid w:val="00575DE9"/>
    <w:rsid w:val="00576801"/>
    <w:rsid w:val="00583EBC"/>
    <w:rsid w:val="00590899"/>
    <w:rsid w:val="005929FC"/>
    <w:rsid w:val="005A69A8"/>
    <w:rsid w:val="005B3314"/>
    <w:rsid w:val="005C3ABA"/>
    <w:rsid w:val="005C48CD"/>
    <w:rsid w:val="005E31EA"/>
    <w:rsid w:val="005E3FDE"/>
    <w:rsid w:val="005F20E8"/>
    <w:rsid w:val="005F3905"/>
    <w:rsid w:val="006002BD"/>
    <w:rsid w:val="00604D3B"/>
    <w:rsid w:val="00615B14"/>
    <w:rsid w:val="0062463D"/>
    <w:rsid w:val="00627E81"/>
    <w:rsid w:val="00644438"/>
    <w:rsid w:val="006465E7"/>
    <w:rsid w:val="00651729"/>
    <w:rsid w:val="00656D8A"/>
    <w:rsid w:val="00657F05"/>
    <w:rsid w:val="0066584D"/>
    <w:rsid w:val="00676799"/>
    <w:rsid w:val="0067758D"/>
    <w:rsid w:val="00683317"/>
    <w:rsid w:val="00695130"/>
    <w:rsid w:val="006A38D7"/>
    <w:rsid w:val="006B6C87"/>
    <w:rsid w:val="006C7E13"/>
    <w:rsid w:val="006D0F04"/>
    <w:rsid w:val="006E2AB1"/>
    <w:rsid w:val="006E30A0"/>
    <w:rsid w:val="006E4753"/>
    <w:rsid w:val="006E58B5"/>
    <w:rsid w:val="006E6DBE"/>
    <w:rsid w:val="006F3882"/>
    <w:rsid w:val="00700317"/>
    <w:rsid w:val="00707104"/>
    <w:rsid w:val="0072195D"/>
    <w:rsid w:val="00744597"/>
    <w:rsid w:val="007465F6"/>
    <w:rsid w:val="007528A5"/>
    <w:rsid w:val="00753470"/>
    <w:rsid w:val="00766603"/>
    <w:rsid w:val="007768E8"/>
    <w:rsid w:val="00784087"/>
    <w:rsid w:val="00791B63"/>
    <w:rsid w:val="00792AF8"/>
    <w:rsid w:val="007955B7"/>
    <w:rsid w:val="007A0894"/>
    <w:rsid w:val="007A39E7"/>
    <w:rsid w:val="007B4192"/>
    <w:rsid w:val="007B5028"/>
    <w:rsid w:val="007C5150"/>
    <w:rsid w:val="007E24C6"/>
    <w:rsid w:val="007E451D"/>
    <w:rsid w:val="007E49A8"/>
    <w:rsid w:val="007E6B37"/>
    <w:rsid w:val="007F134F"/>
    <w:rsid w:val="007F4331"/>
    <w:rsid w:val="007F64AC"/>
    <w:rsid w:val="008133D8"/>
    <w:rsid w:val="00822EA6"/>
    <w:rsid w:val="00830D37"/>
    <w:rsid w:val="00831D33"/>
    <w:rsid w:val="008329AA"/>
    <w:rsid w:val="008353B8"/>
    <w:rsid w:val="008423C1"/>
    <w:rsid w:val="00856477"/>
    <w:rsid w:val="00856B67"/>
    <w:rsid w:val="00860072"/>
    <w:rsid w:val="0087170F"/>
    <w:rsid w:val="008745E7"/>
    <w:rsid w:val="0088227C"/>
    <w:rsid w:val="008837D2"/>
    <w:rsid w:val="00887A01"/>
    <w:rsid w:val="00894DD6"/>
    <w:rsid w:val="008A6DAD"/>
    <w:rsid w:val="008B3DAB"/>
    <w:rsid w:val="008C043D"/>
    <w:rsid w:val="008E55E4"/>
    <w:rsid w:val="008F1752"/>
    <w:rsid w:val="00902887"/>
    <w:rsid w:val="00903029"/>
    <w:rsid w:val="00903A72"/>
    <w:rsid w:val="009051F9"/>
    <w:rsid w:val="009109AC"/>
    <w:rsid w:val="00920DF8"/>
    <w:rsid w:val="00935E5F"/>
    <w:rsid w:val="00942455"/>
    <w:rsid w:val="0095053C"/>
    <w:rsid w:val="009517FC"/>
    <w:rsid w:val="009563D7"/>
    <w:rsid w:val="00957539"/>
    <w:rsid w:val="00982D31"/>
    <w:rsid w:val="00984F9C"/>
    <w:rsid w:val="00987CFB"/>
    <w:rsid w:val="009A3635"/>
    <w:rsid w:val="009A69BE"/>
    <w:rsid w:val="009F21F5"/>
    <w:rsid w:val="00A00E34"/>
    <w:rsid w:val="00A05B32"/>
    <w:rsid w:val="00A07BFB"/>
    <w:rsid w:val="00A21EFE"/>
    <w:rsid w:val="00A24035"/>
    <w:rsid w:val="00A273BC"/>
    <w:rsid w:val="00A304B9"/>
    <w:rsid w:val="00A32E66"/>
    <w:rsid w:val="00A55FB5"/>
    <w:rsid w:val="00A7007E"/>
    <w:rsid w:val="00A74C07"/>
    <w:rsid w:val="00A84A8A"/>
    <w:rsid w:val="00A87504"/>
    <w:rsid w:val="00A95BCA"/>
    <w:rsid w:val="00AB1404"/>
    <w:rsid w:val="00AB1F46"/>
    <w:rsid w:val="00AC121B"/>
    <w:rsid w:val="00AD4EC8"/>
    <w:rsid w:val="00AE064D"/>
    <w:rsid w:val="00AE1B13"/>
    <w:rsid w:val="00AE5507"/>
    <w:rsid w:val="00AE5746"/>
    <w:rsid w:val="00AE63B7"/>
    <w:rsid w:val="00AE7F6B"/>
    <w:rsid w:val="00AF1010"/>
    <w:rsid w:val="00AF1D48"/>
    <w:rsid w:val="00AF2ECE"/>
    <w:rsid w:val="00AF5027"/>
    <w:rsid w:val="00AF583C"/>
    <w:rsid w:val="00B03A7B"/>
    <w:rsid w:val="00B127E7"/>
    <w:rsid w:val="00B12B7D"/>
    <w:rsid w:val="00B134A2"/>
    <w:rsid w:val="00B17185"/>
    <w:rsid w:val="00B206F3"/>
    <w:rsid w:val="00B22F3E"/>
    <w:rsid w:val="00B253CC"/>
    <w:rsid w:val="00B27583"/>
    <w:rsid w:val="00B375E9"/>
    <w:rsid w:val="00B42914"/>
    <w:rsid w:val="00B42D15"/>
    <w:rsid w:val="00B47018"/>
    <w:rsid w:val="00B71AE3"/>
    <w:rsid w:val="00B734B1"/>
    <w:rsid w:val="00B7393A"/>
    <w:rsid w:val="00B76F13"/>
    <w:rsid w:val="00B77167"/>
    <w:rsid w:val="00B820A0"/>
    <w:rsid w:val="00B86D69"/>
    <w:rsid w:val="00B90577"/>
    <w:rsid w:val="00B906C9"/>
    <w:rsid w:val="00B921A2"/>
    <w:rsid w:val="00B938C8"/>
    <w:rsid w:val="00B93E6F"/>
    <w:rsid w:val="00B94A54"/>
    <w:rsid w:val="00BA468A"/>
    <w:rsid w:val="00BA65AC"/>
    <w:rsid w:val="00BB530D"/>
    <w:rsid w:val="00BC18E6"/>
    <w:rsid w:val="00BD1F3C"/>
    <w:rsid w:val="00BD4E43"/>
    <w:rsid w:val="00BE1098"/>
    <w:rsid w:val="00BF5078"/>
    <w:rsid w:val="00C02032"/>
    <w:rsid w:val="00C025A0"/>
    <w:rsid w:val="00C03F7E"/>
    <w:rsid w:val="00C05867"/>
    <w:rsid w:val="00C05DA0"/>
    <w:rsid w:val="00C0757F"/>
    <w:rsid w:val="00C16435"/>
    <w:rsid w:val="00C302C8"/>
    <w:rsid w:val="00C34876"/>
    <w:rsid w:val="00C36C19"/>
    <w:rsid w:val="00C4598E"/>
    <w:rsid w:val="00C66668"/>
    <w:rsid w:val="00C73A88"/>
    <w:rsid w:val="00C74144"/>
    <w:rsid w:val="00C93DA8"/>
    <w:rsid w:val="00C9535E"/>
    <w:rsid w:val="00CA2B62"/>
    <w:rsid w:val="00CA4CF1"/>
    <w:rsid w:val="00CB1C9C"/>
    <w:rsid w:val="00CC52BB"/>
    <w:rsid w:val="00CD47B9"/>
    <w:rsid w:val="00CE1C1A"/>
    <w:rsid w:val="00CF68A5"/>
    <w:rsid w:val="00D00CDF"/>
    <w:rsid w:val="00D072B5"/>
    <w:rsid w:val="00D11B85"/>
    <w:rsid w:val="00D124F6"/>
    <w:rsid w:val="00D1305C"/>
    <w:rsid w:val="00D14BFD"/>
    <w:rsid w:val="00D2581E"/>
    <w:rsid w:val="00D27222"/>
    <w:rsid w:val="00D33015"/>
    <w:rsid w:val="00D351F5"/>
    <w:rsid w:val="00D452BD"/>
    <w:rsid w:val="00D4727A"/>
    <w:rsid w:val="00D507FA"/>
    <w:rsid w:val="00D56CA7"/>
    <w:rsid w:val="00D613D8"/>
    <w:rsid w:val="00D659C4"/>
    <w:rsid w:val="00D67CA8"/>
    <w:rsid w:val="00D85967"/>
    <w:rsid w:val="00D91DA7"/>
    <w:rsid w:val="00D932BE"/>
    <w:rsid w:val="00DB1116"/>
    <w:rsid w:val="00DB3B0F"/>
    <w:rsid w:val="00DB4A44"/>
    <w:rsid w:val="00DC7F06"/>
    <w:rsid w:val="00DC7F84"/>
    <w:rsid w:val="00DD1A6B"/>
    <w:rsid w:val="00DE3FDA"/>
    <w:rsid w:val="00DE6411"/>
    <w:rsid w:val="00DF1195"/>
    <w:rsid w:val="00DF6BB7"/>
    <w:rsid w:val="00E00601"/>
    <w:rsid w:val="00E013E8"/>
    <w:rsid w:val="00E04907"/>
    <w:rsid w:val="00E30665"/>
    <w:rsid w:val="00E32E50"/>
    <w:rsid w:val="00E34E0C"/>
    <w:rsid w:val="00E457CD"/>
    <w:rsid w:val="00E50457"/>
    <w:rsid w:val="00E52F23"/>
    <w:rsid w:val="00E5494C"/>
    <w:rsid w:val="00E64755"/>
    <w:rsid w:val="00E64958"/>
    <w:rsid w:val="00E67667"/>
    <w:rsid w:val="00E83B50"/>
    <w:rsid w:val="00E85CF5"/>
    <w:rsid w:val="00E93227"/>
    <w:rsid w:val="00EC3975"/>
    <w:rsid w:val="00EC4A97"/>
    <w:rsid w:val="00EE7315"/>
    <w:rsid w:val="00F0275F"/>
    <w:rsid w:val="00F02C95"/>
    <w:rsid w:val="00F04491"/>
    <w:rsid w:val="00F07F5C"/>
    <w:rsid w:val="00F1365F"/>
    <w:rsid w:val="00F1395F"/>
    <w:rsid w:val="00F228D8"/>
    <w:rsid w:val="00F309AE"/>
    <w:rsid w:val="00F323D1"/>
    <w:rsid w:val="00F34C98"/>
    <w:rsid w:val="00F43A90"/>
    <w:rsid w:val="00F45391"/>
    <w:rsid w:val="00F50B5F"/>
    <w:rsid w:val="00F64B8F"/>
    <w:rsid w:val="00F716A5"/>
    <w:rsid w:val="00F83AEC"/>
    <w:rsid w:val="00F926E1"/>
    <w:rsid w:val="00FA70B9"/>
    <w:rsid w:val="00FB361B"/>
    <w:rsid w:val="00FC22A2"/>
    <w:rsid w:val="00FD74B6"/>
    <w:rsid w:val="00FE331C"/>
    <w:rsid w:val="00FF605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468AA1"/>
  <w15:docId w15:val="{07391677-92D2-481B-8D44-672B404E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72"/>
    <w:pPr>
      <w:suppressAutoHyphens/>
    </w:pPr>
    <w:rPr>
      <w:rFonts w:eastAsia="WenQuanYi Micro Hei"/>
      <w:kern w:val="1"/>
      <w:lang w:eastAsia="zh-CN"/>
    </w:rPr>
  </w:style>
  <w:style w:type="paragraph" w:styleId="Ttulo1">
    <w:name w:val="heading 1"/>
    <w:basedOn w:val="Normal"/>
    <w:next w:val="Corpodetexto"/>
    <w:autoRedefine/>
    <w:qFormat/>
    <w:rsid w:val="00D33015"/>
    <w:pPr>
      <w:spacing w:line="360" w:lineRule="auto"/>
      <w:outlineLvl w:val="0"/>
      <w:pPrChange w:id="0" w:author="HP" w:date="2020-11-24T13:18:00Z">
        <w:pPr>
          <w:suppressAutoHyphens/>
          <w:spacing w:after="200" w:line="276" w:lineRule="auto"/>
          <w:outlineLvl w:val="0"/>
        </w:pPr>
      </w:pPrChange>
    </w:pPr>
    <w:rPr>
      <w:rFonts w:ascii="Arial" w:eastAsia="Arial" w:hAnsi="Arial" w:cs="Arial"/>
      <w:b/>
      <w:caps/>
      <w:color w:val="000000"/>
      <w:kern w:val="24"/>
      <w:sz w:val="25"/>
      <w:szCs w:val="24"/>
      <w:rPrChange w:id="0" w:author="HP" w:date="2020-11-24T13:18:00Z">
        <w:rPr>
          <w:rFonts w:ascii="Arial" w:hAnsi="Arial" w:cs="Calibri"/>
          <w:color w:val="00000A"/>
          <w:kern w:val="1"/>
          <w:sz w:val="24"/>
          <w:szCs w:val="22"/>
          <w:lang w:val="pt-BR" w:eastAsia="zh-CN" w:bidi="ar-SA"/>
        </w:rPr>
      </w:rPrChange>
    </w:rPr>
  </w:style>
  <w:style w:type="paragraph" w:styleId="Ttulo2">
    <w:name w:val="heading 2"/>
    <w:basedOn w:val="Ttulo5"/>
    <w:next w:val="Corpodetexto"/>
    <w:autoRedefine/>
    <w:qFormat/>
    <w:rsid w:val="00831D33"/>
    <w:pPr>
      <w:spacing w:before="200" w:line="360" w:lineRule="auto"/>
      <w:jc w:val="left"/>
      <w:outlineLvl w:val="1"/>
      <w:pPrChange w:id="1" w:author="Michel Oliveira" w:date="2020-11-21T18:41:00Z">
        <w:pPr>
          <w:keepNext/>
          <w:numPr>
            <w:numId w:val="3"/>
          </w:numPr>
          <w:suppressAutoHyphens/>
          <w:spacing w:before="200" w:after="120" w:line="276" w:lineRule="auto"/>
          <w:ind w:left="720" w:hanging="360"/>
          <w:jc w:val="center"/>
          <w:outlineLvl w:val="1"/>
        </w:pPr>
      </w:pPrChange>
    </w:pPr>
    <w:rPr>
      <w:rFonts w:ascii="Arial" w:hAnsi="Arial"/>
      <w:kern w:val="32"/>
      <w:sz w:val="25"/>
      <w:szCs w:val="32"/>
      <w:rPrChange w:id="1" w:author="Michel Oliveira" w:date="2020-11-21T18:41:00Z">
        <w:rPr>
          <w:rFonts w:ascii="Liberation Sans" w:eastAsia="Droid Sans Fallback" w:hAnsi="Liberation Sans" w:cs="Liberation Sans"/>
          <w:b/>
          <w:bCs/>
          <w:color w:val="00000A"/>
          <w:kern w:val="1"/>
          <w:sz w:val="32"/>
          <w:szCs w:val="32"/>
          <w:lang w:val="pt-BR" w:eastAsia="zh-CN" w:bidi="ar-SA"/>
        </w:rPr>
      </w:rPrChange>
    </w:rPr>
  </w:style>
  <w:style w:type="paragraph" w:styleId="Ttulo3">
    <w:name w:val="heading 3"/>
    <w:basedOn w:val="Normal"/>
    <w:next w:val="Normal"/>
    <w:qFormat/>
    <w:rsid w:val="00644438"/>
    <w:pPr>
      <w:keepNext/>
      <w:keepLines/>
      <w:tabs>
        <w:tab w:val="num" w:pos="0"/>
      </w:tabs>
      <w:spacing w:before="200" w:after="0" w:line="360" w:lineRule="auto"/>
      <w:outlineLvl w:val="2"/>
      <w:pPrChange w:id="2" w:author="Michel Oliveira" w:date="2020-11-21T18:24:00Z">
        <w:pPr>
          <w:keepNext/>
          <w:keepLines/>
          <w:tabs>
            <w:tab w:val="num" w:pos="0"/>
          </w:tabs>
          <w:suppressAutoHyphens/>
          <w:spacing w:before="200" w:line="276" w:lineRule="auto"/>
          <w:ind w:left="432" w:hanging="432"/>
          <w:outlineLvl w:val="2"/>
        </w:pPr>
      </w:pPrChange>
    </w:pPr>
    <w:rPr>
      <w:rFonts w:ascii="Arial" w:hAnsi="Arial" w:cs="Times New Roman"/>
      <w:b/>
      <w:bCs/>
      <w:color w:val="auto"/>
      <w:kern w:val="24"/>
      <w:sz w:val="24"/>
      <w:rPrChange w:id="2" w:author="Michel Oliveira" w:date="2020-11-21T18:24:00Z">
        <w:rPr>
          <w:rFonts w:ascii="Arial" w:eastAsia="WenQuanYi Micro Hei" w:hAnsi="Arial"/>
          <w:b/>
          <w:bCs/>
          <w:kern w:val="1"/>
          <w:sz w:val="24"/>
          <w:szCs w:val="22"/>
          <w:lang w:val="pt-BR" w:eastAsia="zh-CN" w:bidi="ar-SA"/>
        </w:rPr>
      </w:rPrChange>
    </w:rPr>
  </w:style>
  <w:style w:type="paragraph" w:styleId="Ttulo4">
    <w:name w:val="heading 4"/>
    <w:basedOn w:val="Normal"/>
    <w:next w:val="Normal"/>
    <w:qFormat/>
    <w:rsid w:val="00F0275F"/>
    <w:pPr>
      <w:keepNext/>
      <w:tabs>
        <w:tab w:val="num" w:pos="0"/>
      </w:tabs>
      <w:spacing w:before="240" w:after="60"/>
      <w:ind w:left="432" w:hanging="432"/>
      <w:outlineLvl w:val="3"/>
      <w:pPrChange w:id="3" w:author="Michel Oliveira" w:date="2020-11-21T17:37:00Z">
        <w:pPr>
          <w:keepNext/>
          <w:tabs>
            <w:tab w:val="num" w:pos="0"/>
          </w:tabs>
          <w:suppressAutoHyphens/>
          <w:spacing w:before="240" w:after="60" w:line="276" w:lineRule="auto"/>
          <w:ind w:left="432" w:hanging="432"/>
          <w:outlineLvl w:val="3"/>
        </w:pPr>
      </w:pPrChange>
    </w:pPr>
    <w:rPr>
      <w:rFonts w:ascii="Arial" w:eastAsia="Times New Roman" w:hAnsi="Arial" w:cs="Times New Roman"/>
      <w:bCs/>
      <w:sz w:val="24"/>
      <w:szCs w:val="28"/>
      <w:rPrChange w:id="3" w:author="Michel Oliveira" w:date="2020-11-21T17:37:00Z">
        <w:rPr>
          <w:rFonts w:ascii="Arial" w:hAnsi="Arial"/>
          <w:b/>
          <w:bCs/>
          <w:color w:val="00000A"/>
          <w:kern w:val="1"/>
          <w:sz w:val="28"/>
          <w:szCs w:val="28"/>
          <w:lang w:val="pt-BR" w:eastAsia="zh-CN" w:bidi="ar-SA"/>
        </w:rPr>
      </w:rPrChange>
    </w:rPr>
  </w:style>
  <w:style w:type="paragraph" w:styleId="Ttulo50">
    <w:name w:val="heading 5"/>
    <w:basedOn w:val="Normal"/>
    <w:next w:val="Corpodetexto"/>
    <w:qFormat/>
    <w:rsid w:val="00613072"/>
    <w:pPr>
      <w:keepNext/>
      <w:keepLines/>
      <w:tabs>
        <w:tab w:val="num" w:pos="0"/>
      </w:tabs>
      <w:spacing w:before="200" w:after="0"/>
      <w:ind w:left="432" w:hanging="432"/>
      <w:outlineLvl w:val="4"/>
    </w:pPr>
    <w:rPr>
      <w:rFonts w:ascii="Cambria" w:eastAsia="Times New Roman" w:hAnsi="Cambria" w:cs="Cambria"/>
      <w:color w:val="243F60"/>
    </w:rPr>
  </w:style>
  <w:style w:type="paragraph" w:styleId="Ttulo6">
    <w:name w:val="heading 6"/>
    <w:basedOn w:val="Normal"/>
    <w:next w:val="Normal"/>
    <w:rsid w:val="00AE63B7"/>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613072"/>
    <w:pPr>
      <w:spacing w:after="140" w:line="288" w:lineRule="auto"/>
    </w:pPr>
    <w:rPr>
      <w:rFonts w:eastAsia="Times New Roman"/>
    </w:rPr>
  </w:style>
  <w:style w:type="paragraph" w:customStyle="1" w:styleId="Ttulo5">
    <w:name w:val="Título5"/>
    <w:basedOn w:val="Normal"/>
    <w:next w:val="Corpodetexto"/>
    <w:rsid w:val="00613072"/>
    <w:pPr>
      <w:keepNext/>
      <w:spacing w:before="240" w:after="120"/>
      <w:jc w:val="center"/>
    </w:pPr>
    <w:rPr>
      <w:rFonts w:ascii="Liberation Sans" w:eastAsia="Droid Sans Fallback" w:hAnsi="Liberation Sans" w:cs="Liberation Sans"/>
      <w:b/>
      <w:bCs/>
      <w:sz w:val="28"/>
      <w:szCs w:val="28"/>
    </w:rPr>
  </w:style>
  <w:style w:type="table" w:customStyle="1" w:styleId="TableNormal">
    <w:name w:val="Table Normal"/>
    <w:rsid w:val="00AE63B7"/>
    <w:tblPr>
      <w:tblCellMar>
        <w:top w:w="0" w:type="dxa"/>
        <w:left w:w="0" w:type="dxa"/>
        <w:bottom w:w="0" w:type="dxa"/>
        <w:right w:w="0" w:type="dxa"/>
      </w:tblCellMar>
    </w:tblPr>
  </w:style>
  <w:style w:type="character" w:customStyle="1" w:styleId="WW8Num1z0">
    <w:name w:val="WW8Num1z0"/>
    <w:rsid w:val="00613072"/>
  </w:style>
  <w:style w:type="character" w:customStyle="1" w:styleId="WW8Num1z1">
    <w:name w:val="WW8Num1z1"/>
    <w:rsid w:val="00613072"/>
  </w:style>
  <w:style w:type="character" w:customStyle="1" w:styleId="WW8Num1z2">
    <w:name w:val="WW8Num1z2"/>
    <w:rsid w:val="00613072"/>
  </w:style>
  <w:style w:type="character" w:customStyle="1" w:styleId="WW8Num1z3">
    <w:name w:val="WW8Num1z3"/>
    <w:rsid w:val="00613072"/>
  </w:style>
  <w:style w:type="character" w:customStyle="1" w:styleId="WW8Num1z4">
    <w:name w:val="WW8Num1z4"/>
    <w:rsid w:val="00613072"/>
  </w:style>
  <w:style w:type="character" w:customStyle="1" w:styleId="WW8Num1z5">
    <w:name w:val="WW8Num1z5"/>
    <w:rsid w:val="00613072"/>
  </w:style>
  <w:style w:type="character" w:customStyle="1" w:styleId="WW8Num1z6">
    <w:name w:val="WW8Num1z6"/>
    <w:rsid w:val="00613072"/>
  </w:style>
  <w:style w:type="character" w:customStyle="1" w:styleId="WW8Num1z7">
    <w:name w:val="WW8Num1z7"/>
    <w:rsid w:val="00613072"/>
  </w:style>
  <w:style w:type="character" w:customStyle="1" w:styleId="WW8Num1z8">
    <w:name w:val="WW8Num1z8"/>
    <w:rsid w:val="00613072"/>
  </w:style>
  <w:style w:type="character" w:customStyle="1" w:styleId="WW8Num2z0">
    <w:name w:val="WW8Num2z0"/>
    <w:rsid w:val="00613072"/>
  </w:style>
  <w:style w:type="character" w:customStyle="1" w:styleId="WW8Num2z1">
    <w:name w:val="WW8Num2z1"/>
    <w:rsid w:val="00613072"/>
  </w:style>
  <w:style w:type="character" w:customStyle="1" w:styleId="WW8Num2z2">
    <w:name w:val="WW8Num2z2"/>
    <w:rsid w:val="00613072"/>
  </w:style>
  <w:style w:type="character" w:customStyle="1" w:styleId="WW8Num2z3">
    <w:name w:val="WW8Num2z3"/>
    <w:rsid w:val="00613072"/>
  </w:style>
  <w:style w:type="character" w:customStyle="1" w:styleId="WW8Num2z4">
    <w:name w:val="WW8Num2z4"/>
    <w:rsid w:val="00613072"/>
  </w:style>
  <w:style w:type="character" w:customStyle="1" w:styleId="WW8Num2z5">
    <w:name w:val="WW8Num2z5"/>
    <w:rsid w:val="00613072"/>
  </w:style>
  <w:style w:type="character" w:customStyle="1" w:styleId="WW8Num2z6">
    <w:name w:val="WW8Num2z6"/>
    <w:rsid w:val="00613072"/>
  </w:style>
  <w:style w:type="character" w:customStyle="1" w:styleId="WW8Num2z7">
    <w:name w:val="WW8Num2z7"/>
    <w:rsid w:val="00613072"/>
  </w:style>
  <w:style w:type="character" w:customStyle="1" w:styleId="WW8Num2z8">
    <w:name w:val="WW8Num2z8"/>
    <w:rsid w:val="00613072"/>
  </w:style>
  <w:style w:type="character" w:customStyle="1" w:styleId="WW8Num3z0">
    <w:name w:val="WW8Num3z0"/>
    <w:rsid w:val="00613072"/>
  </w:style>
  <w:style w:type="character" w:customStyle="1" w:styleId="WW8Num3z1">
    <w:name w:val="WW8Num3z1"/>
    <w:rsid w:val="00613072"/>
  </w:style>
  <w:style w:type="character" w:customStyle="1" w:styleId="WW8Num3z2">
    <w:name w:val="WW8Num3z2"/>
    <w:rsid w:val="00613072"/>
  </w:style>
  <w:style w:type="character" w:customStyle="1" w:styleId="WW8Num3z3">
    <w:name w:val="WW8Num3z3"/>
    <w:rsid w:val="00613072"/>
  </w:style>
  <w:style w:type="character" w:customStyle="1" w:styleId="WW8Num3z4">
    <w:name w:val="WW8Num3z4"/>
    <w:rsid w:val="00613072"/>
  </w:style>
  <w:style w:type="character" w:customStyle="1" w:styleId="WW8Num3z5">
    <w:name w:val="WW8Num3z5"/>
    <w:rsid w:val="00613072"/>
  </w:style>
  <w:style w:type="character" w:customStyle="1" w:styleId="WW8Num3z6">
    <w:name w:val="WW8Num3z6"/>
    <w:rsid w:val="00613072"/>
  </w:style>
  <w:style w:type="character" w:customStyle="1" w:styleId="WW8Num3z7">
    <w:name w:val="WW8Num3z7"/>
    <w:rsid w:val="00613072"/>
  </w:style>
  <w:style w:type="character" w:customStyle="1" w:styleId="WW8Num3z8">
    <w:name w:val="WW8Num3z8"/>
    <w:rsid w:val="00613072"/>
  </w:style>
  <w:style w:type="character" w:customStyle="1" w:styleId="WW8Num4z0">
    <w:name w:val="WW8Num4z0"/>
    <w:rsid w:val="00613072"/>
    <w:rPr>
      <w:rFonts w:ascii="Symbol" w:hAnsi="Symbol" w:cs="Symbol"/>
      <w:sz w:val="24"/>
      <w:szCs w:val="24"/>
    </w:rPr>
  </w:style>
  <w:style w:type="character" w:customStyle="1" w:styleId="WW8Num4z1">
    <w:name w:val="WW8Num4z1"/>
    <w:rsid w:val="00613072"/>
    <w:rPr>
      <w:rFonts w:ascii="Courier New" w:hAnsi="Courier New" w:cs="Courier New"/>
    </w:rPr>
  </w:style>
  <w:style w:type="character" w:customStyle="1" w:styleId="WW8Num4z2">
    <w:name w:val="WW8Num4z2"/>
    <w:rsid w:val="00613072"/>
    <w:rPr>
      <w:rFonts w:ascii="Wingdings" w:hAnsi="Wingdings" w:cs="Wingdings"/>
    </w:rPr>
  </w:style>
  <w:style w:type="character" w:customStyle="1" w:styleId="WW8Num5z0">
    <w:name w:val="WW8Num5z0"/>
    <w:rsid w:val="00613072"/>
    <w:rPr>
      <w:rFonts w:ascii="Symbol" w:hAnsi="Symbol" w:cs="OpenSymbol"/>
    </w:rPr>
  </w:style>
  <w:style w:type="character" w:customStyle="1" w:styleId="WW8Num5z1">
    <w:name w:val="WW8Num5z1"/>
    <w:rsid w:val="00613072"/>
    <w:rPr>
      <w:rFonts w:ascii="OpenSymbol" w:hAnsi="OpenSymbol" w:cs="OpenSymbol"/>
    </w:rPr>
  </w:style>
  <w:style w:type="character" w:customStyle="1" w:styleId="WW8Num6z0">
    <w:name w:val="WW8Num6z0"/>
    <w:rsid w:val="00613072"/>
    <w:rPr>
      <w:rFonts w:ascii="Symbol" w:hAnsi="Symbol" w:cs="OpenSymbol"/>
    </w:rPr>
  </w:style>
  <w:style w:type="character" w:customStyle="1" w:styleId="WW8Num6z1">
    <w:name w:val="WW8Num6z1"/>
    <w:rsid w:val="00613072"/>
    <w:rPr>
      <w:rFonts w:ascii="OpenSymbol" w:hAnsi="OpenSymbol" w:cs="OpenSymbol"/>
    </w:rPr>
  </w:style>
  <w:style w:type="character" w:customStyle="1" w:styleId="WW8Num7z0">
    <w:name w:val="WW8Num7z0"/>
    <w:rsid w:val="00613072"/>
    <w:rPr>
      <w:rFonts w:ascii="Symbol" w:hAnsi="Symbol" w:cs="OpenSymbol"/>
    </w:rPr>
  </w:style>
  <w:style w:type="character" w:customStyle="1" w:styleId="WW8Num7z1">
    <w:name w:val="WW8Num7z1"/>
    <w:rsid w:val="00613072"/>
    <w:rPr>
      <w:rFonts w:ascii="OpenSymbol" w:hAnsi="OpenSymbol" w:cs="OpenSymbol"/>
    </w:rPr>
  </w:style>
  <w:style w:type="character" w:customStyle="1" w:styleId="WW8Num8z0">
    <w:name w:val="WW8Num8z0"/>
    <w:rsid w:val="00613072"/>
    <w:rPr>
      <w:rFonts w:ascii="Arial" w:hAnsi="Arial" w:cs="Arial"/>
      <w:sz w:val="24"/>
      <w:szCs w:val="24"/>
    </w:rPr>
  </w:style>
  <w:style w:type="character" w:customStyle="1" w:styleId="WW8Num8z1">
    <w:name w:val="WW8Num8z1"/>
    <w:rsid w:val="00613072"/>
  </w:style>
  <w:style w:type="character" w:customStyle="1" w:styleId="WW8Num8z2">
    <w:name w:val="WW8Num8z2"/>
    <w:rsid w:val="00613072"/>
  </w:style>
  <w:style w:type="character" w:customStyle="1" w:styleId="WW8Num8z3">
    <w:name w:val="WW8Num8z3"/>
    <w:rsid w:val="00613072"/>
  </w:style>
  <w:style w:type="character" w:customStyle="1" w:styleId="WW8Num8z4">
    <w:name w:val="WW8Num8z4"/>
    <w:rsid w:val="00613072"/>
  </w:style>
  <w:style w:type="character" w:customStyle="1" w:styleId="WW8Num8z5">
    <w:name w:val="WW8Num8z5"/>
    <w:rsid w:val="00613072"/>
  </w:style>
  <w:style w:type="character" w:customStyle="1" w:styleId="WW8Num8z6">
    <w:name w:val="WW8Num8z6"/>
    <w:rsid w:val="00613072"/>
  </w:style>
  <w:style w:type="character" w:customStyle="1" w:styleId="WW8Num8z7">
    <w:name w:val="WW8Num8z7"/>
    <w:rsid w:val="00613072"/>
  </w:style>
  <w:style w:type="character" w:customStyle="1" w:styleId="WW8Num8z8">
    <w:name w:val="WW8Num8z8"/>
    <w:rsid w:val="00613072"/>
  </w:style>
  <w:style w:type="character" w:customStyle="1" w:styleId="WW8Num9z0">
    <w:name w:val="WW8Num9z0"/>
    <w:rsid w:val="00613072"/>
    <w:rPr>
      <w:rFonts w:ascii="Arial" w:eastAsia="Times New Roman" w:hAnsi="Arial" w:cs="Arial"/>
      <w:color w:val="222222"/>
      <w:sz w:val="24"/>
      <w:szCs w:val="24"/>
      <w:lang w:eastAsia="pt-BR"/>
    </w:rPr>
  </w:style>
  <w:style w:type="character" w:customStyle="1" w:styleId="WW8Num9z1">
    <w:name w:val="WW8Num9z1"/>
    <w:rsid w:val="00613072"/>
  </w:style>
  <w:style w:type="character" w:customStyle="1" w:styleId="WW8Num9z2">
    <w:name w:val="WW8Num9z2"/>
    <w:rsid w:val="00613072"/>
  </w:style>
  <w:style w:type="character" w:customStyle="1" w:styleId="WW8Num9z3">
    <w:name w:val="WW8Num9z3"/>
    <w:rsid w:val="00613072"/>
  </w:style>
  <w:style w:type="character" w:customStyle="1" w:styleId="WW8Num9z4">
    <w:name w:val="WW8Num9z4"/>
    <w:rsid w:val="00613072"/>
  </w:style>
  <w:style w:type="character" w:customStyle="1" w:styleId="WW8Num9z5">
    <w:name w:val="WW8Num9z5"/>
    <w:rsid w:val="00613072"/>
  </w:style>
  <w:style w:type="character" w:customStyle="1" w:styleId="WW8Num9z6">
    <w:name w:val="WW8Num9z6"/>
    <w:rsid w:val="00613072"/>
  </w:style>
  <w:style w:type="character" w:customStyle="1" w:styleId="WW8Num9z7">
    <w:name w:val="WW8Num9z7"/>
    <w:rsid w:val="00613072"/>
  </w:style>
  <w:style w:type="character" w:customStyle="1" w:styleId="WW8Num9z8">
    <w:name w:val="WW8Num9z8"/>
    <w:rsid w:val="00613072"/>
  </w:style>
  <w:style w:type="character" w:customStyle="1" w:styleId="WW8Num10z0">
    <w:name w:val="WW8Num10z0"/>
    <w:rsid w:val="00613072"/>
    <w:rPr>
      <w:rFonts w:ascii="Symbol" w:hAnsi="Symbol" w:cs="OpenSymbol"/>
    </w:rPr>
  </w:style>
  <w:style w:type="character" w:customStyle="1" w:styleId="WW8Num10z1">
    <w:name w:val="WW8Num10z1"/>
    <w:rsid w:val="00613072"/>
    <w:rPr>
      <w:rFonts w:ascii="OpenSymbol" w:hAnsi="OpenSymbol" w:cs="OpenSymbol"/>
    </w:rPr>
  </w:style>
  <w:style w:type="character" w:customStyle="1" w:styleId="WW8Num11z0">
    <w:name w:val="WW8Num11z0"/>
    <w:rsid w:val="00613072"/>
    <w:rPr>
      <w:rFonts w:ascii="Symbol" w:hAnsi="Symbol" w:cs="OpenSymbol"/>
    </w:rPr>
  </w:style>
  <w:style w:type="character" w:customStyle="1" w:styleId="WW8Num11z1">
    <w:name w:val="WW8Num11z1"/>
    <w:rsid w:val="00613072"/>
    <w:rPr>
      <w:rFonts w:ascii="OpenSymbol" w:hAnsi="OpenSymbol" w:cs="OpenSymbol"/>
    </w:rPr>
  </w:style>
  <w:style w:type="character" w:customStyle="1" w:styleId="WW8Num12z0">
    <w:name w:val="WW8Num12z0"/>
    <w:rsid w:val="00613072"/>
    <w:rPr>
      <w:b/>
    </w:rPr>
  </w:style>
  <w:style w:type="character" w:customStyle="1" w:styleId="WW8Num13z0">
    <w:name w:val="WW8Num13z0"/>
    <w:rsid w:val="00613072"/>
    <w:rPr>
      <w:b/>
    </w:rPr>
  </w:style>
  <w:style w:type="character" w:customStyle="1" w:styleId="WW8Num13z2">
    <w:name w:val="WW8Num13z2"/>
    <w:rsid w:val="00613072"/>
    <w:rPr>
      <w:rFonts w:ascii="Arial" w:hAnsi="Arial" w:cs="Arial"/>
      <w:b/>
      <w:color w:val="000000"/>
      <w:sz w:val="24"/>
      <w:szCs w:val="24"/>
    </w:rPr>
  </w:style>
  <w:style w:type="character" w:customStyle="1" w:styleId="WW8Num14z0">
    <w:name w:val="WW8Num14z0"/>
    <w:rsid w:val="00613072"/>
    <w:rPr>
      <w:rFonts w:ascii="Arial" w:hAnsi="Arial" w:cs="Arial"/>
      <w:color w:val="000000"/>
      <w:sz w:val="24"/>
      <w:szCs w:val="24"/>
    </w:rPr>
  </w:style>
  <w:style w:type="character" w:customStyle="1" w:styleId="WW8Num14z1">
    <w:name w:val="WW8Num14z1"/>
    <w:rsid w:val="00613072"/>
  </w:style>
  <w:style w:type="character" w:customStyle="1" w:styleId="WW8Num14z2">
    <w:name w:val="WW8Num14z2"/>
    <w:rsid w:val="00613072"/>
  </w:style>
  <w:style w:type="character" w:customStyle="1" w:styleId="WW8Num14z3">
    <w:name w:val="WW8Num14z3"/>
    <w:rsid w:val="00613072"/>
  </w:style>
  <w:style w:type="character" w:customStyle="1" w:styleId="WW8Num14z4">
    <w:name w:val="WW8Num14z4"/>
    <w:rsid w:val="00613072"/>
  </w:style>
  <w:style w:type="character" w:customStyle="1" w:styleId="WW8Num14z5">
    <w:name w:val="WW8Num14z5"/>
    <w:rsid w:val="00613072"/>
  </w:style>
  <w:style w:type="character" w:customStyle="1" w:styleId="WW8Num14z6">
    <w:name w:val="WW8Num14z6"/>
    <w:rsid w:val="00613072"/>
  </w:style>
  <w:style w:type="character" w:customStyle="1" w:styleId="WW8Num14z7">
    <w:name w:val="WW8Num14z7"/>
    <w:rsid w:val="00613072"/>
  </w:style>
  <w:style w:type="character" w:customStyle="1" w:styleId="WW8Num14z8">
    <w:name w:val="WW8Num14z8"/>
    <w:rsid w:val="00613072"/>
  </w:style>
  <w:style w:type="character" w:customStyle="1" w:styleId="WW8Num15z0">
    <w:name w:val="WW8Num15z0"/>
    <w:rsid w:val="00613072"/>
    <w:rPr>
      <w:rFonts w:ascii="Arial" w:hAnsi="Arial" w:cs="Arial"/>
      <w:color w:val="000000"/>
      <w:sz w:val="24"/>
    </w:rPr>
  </w:style>
  <w:style w:type="character" w:customStyle="1" w:styleId="WW8Num15z1">
    <w:name w:val="WW8Num15z1"/>
    <w:rsid w:val="00613072"/>
  </w:style>
  <w:style w:type="character" w:customStyle="1" w:styleId="WW8Num15z2">
    <w:name w:val="WW8Num15z2"/>
    <w:rsid w:val="00613072"/>
  </w:style>
  <w:style w:type="character" w:customStyle="1" w:styleId="WW8Num15z3">
    <w:name w:val="WW8Num15z3"/>
    <w:rsid w:val="00613072"/>
  </w:style>
  <w:style w:type="character" w:customStyle="1" w:styleId="WW8Num15z4">
    <w:name w:val="WW8Num15z4"/>
    <w:rsid w:val="00613072"/>
  </w:style>
  <w:style w:type="character" w:customStyle="1" w:styleId="WW8Num15z5">
    <w:name w:val="WW8Num15z5"/>
    <w:rsid w:val="00613072"/>
  </w:style>
  <w:style w:type="character" w:customStyle="1" w:styleId="WW8Num15z6">
    <w:name w:val="WW8Num15z6"/>
    <w:rsid w:val="00613072"/>
  </w:style>
  <w:style w:type="character" w:customStyle="1" w:styleId="WW8Num15z7">
    <w:name w:val="WW8Num15z7"/>
    <w:rsid w:val="00613072"/>
  </w:style>
  <w:style w:type="character" w:customStyle="1" w:styleId="WW8Num15z8">
    <w:name w:val="WW8Num15z8"/>
    <w:rsid w:val="00613072"/>
  </w:style>
  <w:style w:type="character" w:customStyle="1" w:styleId="WW8Num16z0">
    <w:name w:val="WW8Num16z0"/>
    <w:rsid w:val="00613072"/>
    <w:rPr>
      <w:rFonts w:ascii="Symbol" w:hAnsi="Symbol" w:cs="Symbol"/>
      <w:sz w:val="20"/>
    </w:rPr>
  </w:style>
  <w:style w:type="character" w:customStyle="1" w:styleId="WW8Num16z1">
    <w:name w:val="WW8Num16z1"/>
    <w:rsid w:val="00613072"/>
    <w:rPr>
      <w:rFonts w:ascii="Courier New" w:hAnsi="Courier New" w:cs="Courier New"/>
      <w:sz w:val="20"/>
    </w:rPr>
  </w:style>
  <w:style w:type="character" w:customStyle="1" w:styleId="WW8Num16z2">
    <w:name w:val="WW8Num16z2"/>
    <w:rsid w:val="00613072"/>
    <w:rPr>
      <w:rFonts w:ascii="Wingdings" w:hAnsi="Wingdings" w:cs="Wingdings"/>
      <w:sz w:val="20"/>
    </w:rPr>
  </w:style>
  <w:style w:type="character" w:customStyle="1" w:styleId="WW8Num17z0">
    <w:name w:val="WW8Num17z0"/>
    <w:rsid w:val="00613072"/>
    <w:rPr>
      <w:rFonts w:ascii="Symbol" w:hAnsi="Symbol" w:cs="Symbol"/>
    </w:rPr>
  </w:style>
  <w:style w:type="character" w:customStyle="1" w:styleId="WW8Num17z1">
    <w:name w:val="WW8Num17z1"/>
    <w:rsid w:val="00613072"/>
    <w:rPr>
      <w:rFonts w:ascii="Courier New" w:hAnsi="Courier New" w:cs="Courier New"/>
    </w:rPr>
  </w:style>
  <w:style w:type="character" w:customStyle="1" w:styleId="WW8Num17z2">
    <w:name w:val="WW8Num17z2"/>
    <w:rsid w:val="00613072"/>
    <w:rPr>
      <w:rFonts w:ascii="Wingdings" w:hAnsi="Wingdings" w:cs="Wingdings"/>
    </w:rPr>
  </w:style>
  <w:style w:type="character" w:customStyle="1" w:styleId="WW8Num18z0">
    <w:name w:val="WW8Num18z0"/>
    <w:rsid w:val="00613072"/>
    <w:rPr>
      <w:rFonts w:ascii="Symbol" w:hAnsi="Symbol" w:cs="Symbol"/>
    </w:rPr>
  </w:style>
  <w:style w:type="character" w:customStyle="1" w:styleId="WW8Num18z1">
    <w:name w:val="WW8Num18z1"/>
    <w:rsid w:val="00613072"/>
    <w:rPr>
      <w:rFonts w:ascii="Courier New" w:hAnsi="Courier New" w:cs="Courier New"/>
    </w:rPr>
  </w:style>
  <w:style w:type="character" w:customStyle="1" w:styleId="WW8Num18z2">
    <w:name w:val="WW8Num18z2"/>
    <w:rsid w:val="00613072"/>
    <w:rPr>
      <w:rFonts w:ascii="Wingdings" w:hAnsi="Wingdings" w:cs="Wingdings"/>
    </w:rPr>
  </w:style>
  <w:style w:type="character" w:customStyle="1" w:styleId="WW8Num19z0">
    <w:name w:val="WW8Num19z0"/>
    <w:rsid w:val="00613072"/>
    <w:rPr>
      <w:rFonts w:ascii="Symbol" w:hAnsi="Symbol" w:cs="Symbol"/>
      <w:sz w:val="24"/>
      <w:szCs w:val="24"/>
    </w:rPr>
  </w:style>
  <w:style w:type="character" w:customStyle="1" w:styleId="WW8Num19z1">
    <w:name w:val="WW8Num19z1"/>
    <w:rsid w:val="00613072"/>
    <w:rPr>
      <w:rFonts w:ascii="Courier New" w:hAnsi="Courier New" w:cs="Courier New"/>
    </w:rPr>
  </w:style>
  <w:style w:type="character" w:customStyle="1" w:styleId="WW8Num19z2">
    <w:name w:val="WW8Num19z2"/>
    <w:rsid w:val="00613072"/>
    <w:rPr>
      <w:rFonts w:ascii="Wingdings" w:hAnsi="Wingdings" w:cs="Wingdings"/>
    </w:rPr>
  </w:style>
  <w:style w:type="character" w:customStyle="1" w:styleId="WW8Num20z0">
    <w:name w:val="WW8Num20z0"/>
    <w:rsid w:val="00613072"/>
  </w:style>
  <w:style w:type="character" w:customStyle="1" w:styleId="WW8Num20z1">
    <w:name w:val="WW8Num20z1"/>
    <w:rsid w:val="00613072"/>
  </w:style>
  <w:style w:type="character" w:customStyle="1" w:styleId="WW8Num20z2">
    <w:name w:val="WW8Num20z2"/>
    <w:rsid w:val="00613072"/>
  </w:style>
  <w:style w:type="character" w:customStyle="1" w:styleId="WW8Num20z3">
    <w:name w:val="WW8Num20z3"/>
    <w:rsid w:val="00613072"/>
  </w:style>
  <w:style w:type="character" w:customStyle="1" w:styleId="WW8Num20z4">
    <w:name w:val="WW8Num20z4"/>
    <w:rsid w:val="00613072"/>
  </w:style>
  <w:style w:type="character" w:customStyle="1" w:styleId="WW8Num20z5">
    <w:name w:val="WW8Num20z5"/>
    <w:rsid w:val="00613072"/>
  </w:style>
  <w:style w:type="character" w:customStyle="1" w:styleId="WW8Num20z6">
    <w:name w:val="WW8Num20z6"/>
    <w:rsid w:val="00613072"/>
  </w:style>
  <w:style w:type="character" w:customStyle="1" w:styleId="WW8Num20z7">
    <w:name w:val="WW8Num20z7"/>
    <w:rsid w:val="00613072"/>
  </w:style>
  <w:style w:type="character" w:customStyle="1" w:styleId="WW8Num20z8">
    <w:name w:val="WW8Num20z8"/>
    <w:rsid w:val="00613072"/>
  </w:style>
  <w:style w:type="character" w:customStyle="1" w:styleId="Fontepargpadro6">
    <w:name w:val="Fonte parág. padrão6"/>
    <w:rsid w:val="00613072"/>
  </w:style>
  <w:style w:type="character" w:customStyle="1" w:styleId="WW8Num12z1">
    <w:name w:val="WW8Num12z1"/>
    <w:rsid w:val="00613072"/>
    <w:rPr>
      <w:rFonts w:ascii="OpenSymbol" w:hAnsi="OpenSymbol" w:cs="OpenSymbol"/>
    </w:rPr>
  </w:style>
  <w:style w:type="character" w:customStyle="1" w:styleId="WW8Num16z3">
    <w:name w:val="WW8Num16z3"/>
    <w:rsid w:val="00613072"/>
  </w:style>
  <w:style w:type="character" w:customStyle="1" w:styleId="WW8Num16z4">
    <w:name w:val="WW8Num16z4"/>
    <w:rsid w:val="00613072"/>
  </w:style>
  <w:style w:type="character" w:customStyle="1" w:styleId="WW8Num16z5">
    <w:name w:val="WW8Num16z5"/>
    <w:rsid w:val="00613072"/>
  </w:style>
  <w:style w:type="character" w:customStyle="1" w:styleId="WW8Num16z6">
    <w:name w:val="WW8Num16z6"/>
    <w:rsid w:val="00613072"/>
  </w:style>
  <w:style w:type="character" w:customStyle="1" w:styleId="WW8Num16z7">
    <w:name w:val="WW8Num16z7"/>
    <w:rsid w:val="00613072"/>
  </w:style>
  <w:style w:type="character" w:customStyle="1" w:styleId="WW8Num16z8">
    <w:name w:val="WW8Num16z8"/>
    <w:rsid w:val="00613072"/>
  </w:style>
  <w:style w:type="character" w:customStyle="1" w:styleId="Fontepargpadro5">
    <w:name w:val="Fonte parág. padrão5"/>
    <w:rsid w:val="00613072"/>
  </w:style>
  <w:style w:type="character" w:customStyle="1" w:styleId="WW8Num12z2">
    <w:name w:val="WW8Num12z2"/>
    <w:rsid w:val="00613072"/>
  </w:style>
  <w:style w:type="character" w:customStyle="1" w:styleId="WW8Num12z3">
    <w:name w:val="WW8Num12z3"/>
    <w:rsid w:val="00613072"/>
  </w:style>
  <w:style w:type="character" w:customStyle="1" w:styleId="WW8Num12z4">
    <w:name w:val="WW8Num12z4"/>
    <w:rsid w:val="00613072"/>
  </w:style>
  <w:style w:type="character" w:customStyle="1" w:styleId="WW8Num12z5">
    <w:name w:val="WW8Num12z5"/>
    <w:rsid w:val="00613072"/>
  </w:style>
  <w:style w:type="character" w:customStyle="1" w:styleId="WW8Num12z6">
    <w:name w:val="WW8Num12z6"/>
    <w:rsid w:val="00613072"/>
  </w:style>
  <w:style w:type="character" w:customStyle="1" w:styleId="WW8Num12z7">
    <w:name w:val="WW8Num12z7"/>
    <w:rsid w:val="00613072"/>
  </w:style>
  <w:style w:type="character" w:customStyle="1" w:styleId="WW8Num12z8">
    <w:name w:val="WW8Num12z8"/>
    <w:rsid w:val="00613072"/>
  </w:style>
  <w:style w:type="character" w:customStyle="1" w:styleId="WW8Num13z1">
    <w:name w:val="WW8Num13z1"/>
    <w:rsid w:val="00613072"/>
  </w:style>
  <w:style w:type="character" w:customStyle="1" w:styleId="WW8Num13z3">
    <w:name w:val="WW8Num13z3"/>
    <w:rsid w:val="00613072"/>
  </w:style>
  <w:style w:type="character" w:customStyle="1" w:styleId="WW8Num13z4">
    <w:name w:val="WW8Num13z4"/>
    <w:rsid w:val="00613072"/>
  </w:style>
  <w:style w:type="character" w:customStyle="1" w:styleId="WW8Num13z5">
    <w:name w:val="WW8Num13z5"/>
    <w:rsid w:val="00613072"/>
  </w:style>
  <w:style w:type="character" w:customStyle="1" w:styleId="WW8Num13z6">
    <w:name w:val="WW8Num13z6"/>
    <w:rsid w:val="00613072"/>
  </w:style>
  <w:style w:type="character" w:customStyle="1" w:styleId="WW8Num13z7">
    <w:name w:val="WW8Num13z7"/>
    <w:rsid w:val="00613072"/>
  </w:style>
  <w:style w:type="character" w:customStyle="1" w:styleId="WW8Num13z8">
    <w:name w:val="WW8Num13z8"/>
    <w:rsid w:val="00613072"/>
  </w:style>
  <w:style w:type="character" w:customStyle="1" w:styleId="WW8Num21z0">
    <w:name w:val="WW8Num21z0"/>
    <w:rsid w:val="00613072"/>
    <w:rPr>
      <w:b/>
    </w:rPr>
  </w:style>
  <w:style w:type="character" w:customStyle="1" w:styleId="Fontepargpadro4">
    <w:name w:val="Fonte parág. padrão4"/>
    <w:rsid w:val="00613072"/>
  </w:style>
  <w:style w:type="character" w:customStyle="1" w:styleId="WW8Num11z2">
    <w:name w:val="WW8Num11z2"/>
    <w:rsid w:val="00613072"/>
  </w:style>
  <w:style w:type="character" w:customStyle="1" w:styleId="WW8Num11z3">
    <w:name w:val="WW8Num11z3"/>
    <w:rsid w:val="00613072"/>
  </w:style>
  <w:style w:type="character" w:customStyle="1" w:styleId="WW8Num11z4">
    <w:name w:val="WW8Num11z4"/>
    <w:rsid w:val="00613072"/>
  </w:style>
  <w:style w:type="character" w:customStyle="1" w:styleId="WW8Num11z5">
    <w:name w:val="WW8Num11z5"/>
    <w:rsid w:val="00613072"/>
  </w:style>
  <w:style w:type="character" w:customStyle="1" w:styleId="WW8Num11z6">
    <w:name w:val="WW8Num11z6"/>
    <w:rsid w:val="00613072"/>
  </w:style>
  <w:style w:type="character" w:customStyle="1" w:styleId="WW8Num11z7">
    <w:name w:val="WW8Num11z7"/>
    <w:rsid w:val="00613072"/>
  </w:style>
  <w:style w:type="character" w:customStyle="1" w:styleId="WW8Num11z8">
    <w:name w:val="WW8Num11z8"/>
    <w:rsid w:val="00613072"/>
  </w:style>
  <w:style w:type="character" w:customStyle="1" w:styleId="Fontepargpadro3">
    <w:name w:val="Fonte parág. padrão3"/>
    <w:rsid w:val="00613072"/>
  </w:style>
  <w:style w:type="character" w:customStyle="1" w:styleId="Fontepargpadro2">
    <w:name w:val="Fonte parág. padrão2"/>
    <w:rsid w:val="00613072"/>
  </w:style>
  <w:style w:type="character" w:customStyle="1" w:styleId="WW-Fontepargpadro">
    <w:name w:val="WW-Fonte parág. padrão"/>
    <w:rsid w:val="00613072"/>
  </w:style>
  <w:style w:type="character" w:customStyle="1" w:styleId="Fontepargpadro1">
    <w:name w:val="Fonte parág. padrão1"/>
    <w:rsid w:val="00613072"/>
  </w:style>
  <w:style w:type="character" w:customStyle="1" w:styleId="apple-converted-space">
    <w:name w:val="apple-converted-space"/>
    <w:basedOn w:val="Fontepargpadro1"/>
    <w:rsid w:val="00613072"/>
  </w:style>
  <w:style w:type="character" w:styleId="Hyperlink">
    <w:name w:val="Hyperlink"/>
    <w:uiPriority w:val="99"/>
    <w:rsid w:val="00613072"/>
    <w:rPr>
      <w:color w:val="0000FF"/>
      <w:u w:val="single"/>
    </w:rPr>
  </w:style>
  <w:style w:type="character" w:customStyle="1" w:styleId="CabealhoChar">
    <w:name w:val="Cabeçalho Char"/>
    <w:basedOn w:val="Fontepargpadro1"/>
    <w:uiPriority w:val="99"/>
    <w:rsid w:val="00613072"/>
  </w:style>
  <w:style w:type="character" w:customStyle="1" w:styleId="RodapChar">
    <w:name w:val="Rodapé Char"/>
    <w:basedOn w:val="Fontepargpadro1"/>
    <w:uiPriority w:val="99"/>
    <w:rsid w:val="00613072"/>
  </w:style>
  <w:style w:type="character" w:customStyle="1" w:styleId="Ttulo5Char">
    <w:name w:val="Título 5 Char"/>
    <w:rsid w:val="00613072"/>
    <w:rPr>
      <w:rFonts w:ascii="Cambria" w:eastAsia="Times New Roman" w:hAnsi="Cambria" w:cs="Cambria"/>
      <w:color w:val="243F60"/>
      <w:lang w:eastAsia="zh-CN"/>
    </w:rPr>
  </w:style>
  <w:style w:type="character" w:customStyle="1" w:styleId="Heading1Char">
    <w:name w:val="Heading 1 Char"/>
    <w:rsid w:val="00613072"/>
    <w:rPr>
      <w:rFonts w:ascii="Cambria" w:eastAsia="Times New Roman" w:hAnsi="Cambria" w:cs="Times New Roman"/>
      <w:b/>
      <w:bCs/>
      <w:color w:val="00000A"/>
      <w:sz w:val="32"/>
      <w:szCs w:val="32"/>
    </w:rPr>
  </w:style>
  <w:style w:type="character" w:customStyle="1" w:styleId="Heading5Char">
    <w:name w:val="Heading 5 Char"/>
    <w:rsid w:val="00613072"/>
    <w:rPr>
      <w:rFonts w:ascii="Calibri" w:eastAsia="Times New Roman" w:hAnsi="Calibri" w:cs="Times New Roman"/>
      <w:b/>
      <w:bCs/>
      <w:i/>
      <w:iCs/>
      <w:color w:val="00000A"/>
      <w:sz w:val="26"/>
      <w:szCs w:val="26"/>
    </w:rPr>
  </w:style>
  <w:style w:type="character" w:customStyle="1" w:styleId="Heading1Char1">
    <w:name w:val="Heading 1 Char1"/>
    <w:rsid w:val="00613072"/>
    <w:rPr>
      <w:rFonts w:ascii="Times New Roman" w:hAnsi="Times New Roman" w:cs="Times New Roman"/>
      <w:b/>
      <w:bCs/>
      <w:sz w:val="48"/>
      <w:szCs w:val="48"/>
      <w:lang w:val="en-US"/>
    </w:rPr>
  </w:style>
  <w:style w:type="character" w:customStyle="1" w:styleId="full-name">
    <w:name w:val="full-name"/>
    <w:basedOn w:val="Fontepargpadro1"/>
    <w:rsid w:val="00613072"/>
  </w:style>
  <w:style w:type="character" w:customStyle="1" w:styleId="Heading5Char1">
    <w:name w:val="Heading 5 Char1"/>
    <w:rsid w:val="00613072"/>
    <w:rPr>
      <w:rFonts w:ascii="Cambria" w:hAnsi="Cambria" w:cs="Cambria"/>
      <w:color w:val="243F60"/>
    </w:rPr>
  </w:style>
  <w:style w:type="character" w:customStyle="1" w:styleId="Pr-formataoHTMLChar">
    <w:name w:val="Pré-formatação HTML Char"/>
    <w:rsid w:val="00613072"/>
    <w:rPr>
      <w:rFonts w:ascii="Courier New" w:hAnsi="Courier New" w:cs="Courier New"/>
      <w:sz w:val="20"/>
      <w:szCs w:val="20"/>
      <w:lang w:val="en-US"/>
    </w:rPr>
  </w:style>
  <w:style w:type="character" w:customStyle="1" w:styleId="notranslate">
    <w:name w:val="notranslate"/>
    <w:basedOn w:val="Fontepargpadro1"/>
    <w:rsid w:val="00613072"/>
  </w:style>
  <w:style w:type="character" w:customStyle="1" w:styleId="ListLabel1">
    <w:name w:val="ListLabel 1"/>
    <w:rsid w:val="00613072"/>
  </w:style>
  <w:style w:type="character" w:customStyle="1" w:styleId="ListLabel2">
    <w:name w:val="ListLabel 2"/>
    <w:rsid w:val="00613072"/>
  </w:style>
  <w:style w:type="character" w:customStyle="1" w:styleId="ListLabel3">
    <w:name w:val="ListLabel 3"/>
    <w:rsid w:val="00613072"/>
  </w:style>
  <w:style w:type="character" w:customStyle="1" w:styleId="ListLabel4">
    <w:name w:val="ListLabel 4"/>
    <w:rsid w:val="00613072"/>
  </w:style>
  <w:style w:type="character" w:customStyle="1" w:styleId="HiperlinkVisitado1">
    <w:name w:val="HiperlinkVisitado1"/>
    <w:rsid w:val="00613072"/>
    <w:rPr>
      <w:color w:val="800080"/>
      <w:u w:val="single"/>
    </w:rPr>
  </w:style>
  <w:style w:type="character" w:customStyle="1" w:styleId="Forte1">
    <w:name w:val="Forte1"/>
    <w:rsid w:val="00613072"/>
    <w:rPr>
      <w:b/>
      <w:bCs/>
    </w:rPr>
  </w:style>
  <w:style w:type="character" w:customStyle="1" w:styleId="tgc">
    <w:name w:val="_tgc"/>
    <w:basedOn w:val="Fontepargpadro1"/>
    <w:rsid w:val="00613072"/>
  </w:style>
  <w:style w:type="character" w:customStyle="1" w:styleId="d8e">
    <w:name w:val="_d8e"/>
    <w:basedOn w:val="Fontepargpadro1"/>
    <w:rsid w:val="00613072"/>
  </w:style>
  <w:style w:type="character" w:customStyle="1" w:styleId="ListLabel5">
    <w:name w:val="ListLabel 5"/>
    <w:rsid w:val="00613072"/>
  </w:style>
  <w:style w:type="character" w:customStyle="1" w:styleId="ListLabel6">
    <w:name w:val="ListLabel 6"/>
    <w:rsid w:val="00613072"/>
  </w:style>
  <w:style w:type="character" w:customStyle="1" w:styleId="ListLabel7">
    <w:name w:val="ListLabel 7"/>
    <w:rsid w:val="00613072"/>
  </w:style>
  <w:style w:type="character" w:customStyle="1" w:styleId="ListLabel8">
    <w:name w:val="ListLabel 8"/>
    <w:rsid w:val="00613072"/>
    <w:rPr>
      <w:sz w:val="20"/>
      <w:szCs w:val="20"/>
    </w:rPr>
  </w:style>
  <w:style w:type="character" w:styleId="nfase">
    <w:name w:val="Emphasis"/>
    <w:qFormat/>
    <w:rsid w:val="00613072"/>
    <w:rPr>
      <w:i/>
      <w:iCs/>
    </w:rPr>
  </w:style>
  <w:style w:type="character" w:customStyle="1" w:styleId="TitleChar">
    <w:name w:val="Title Char"/>
    <w:rsid w:val="00613072"/>
    <w:rPr>
      <w:rFonts w:ascii="Cambria" w:eastAsia="Times New Roman" w:hAnsi="Cambria" w:cs="Times New Roman"/>
      <w:b/>
      <w:bCs/>
      <w:color w:val="00000A"/>
      <w:sz w:val="32"/>
      <w:szCs w:val="32"/>
    </w:rPr>
  </w:style>
  <w:style w:type="character" w:customStyle="1" w:styleId="HTMLPreformattedChar">
    <w:name w:val="HTML Preformatted Char"/>
    <w:rsid w:val="00613072"/>
    <w:rPr>
      <w:rFonts w:ascii="Courier New" w:eastAsia="Times New Roman" w:hAnsi="Courier New" w:cs="Courier New"/>
      <w:color w:val="00000A"/>
      <w:sz w:val="20"/>
      <w:szCs w:val="20"/>
    </w:rPr>
  </w:style>
  <w:style w:type="character" w:customStyle="1" w:styleId="CorpodetextoChar">
    <w:name w:val="Corpo de texto Char"/>
    <w:rsid w:val="00613072"/>
    <w:rPr>
      <w:rFonts w:ascii="Calibri" w:eastAsia="Times New Roman" w:hAnsi="Calibri" w:cs="Calibri"/>
      <w:color w:val="00000A"/>
      <w:lang w:eastAsia="zh-CN"/>
    </w:rPr>
  </w:style>
  <w:style w:type="character" w:customStyle="1" w:styleId="TtuloChar">
    <w:name w:val="Título Char"/>
    <w:rsid w:val="00613072"/>
    <w:rPr>
      <w:rFonts w:ascii="Liberation Sans" w:eastAsia="Droid Sans Fallback" w:hAnsi="Liberation Sans" w:cs="Liberation Sans"/>
      <w:color w:val="00000A"/>
      <w:sz w:val="28"/>
      <w:szCs w:val="28"/>
      <w:lang w:eastAsia="zh-CN"/>
    </w:rPr>
  </w:style>
  <w:style w:type="character" w:customStyle="1" w:styleId="TextodebaloChar">
    <w:name w:val="Texto de balão Char"/>
    <w:rsid w:val="00613072"/>
    <w:rPr>
      <w:rFonts w:ascii="Tahoma" w:hAnsi="Tahoma" w:cs="Tahoma"/>
      <w:sz w:val="16"/>
      <w:szCs w:val="16"/>
    </w:rPr>
  </w:style>
  <w:style w:type="character" w:customStyle="1" w:styleId="ListLabel9">
    <w:name w:val="ListLabel 9"/>
    <w:rsid w:val="00613072"/>
    <w:rPr>
      <w:rFonts w:cs="Courier New"/>
    </w:rPr>
  </w:style>
  <w:style w:type="character" w:customStyle="1" w:styleId="ListLabel10">
    <w:name w:val="ListLabel 10"/>
    <w:rsid w:val="00613072"/>
    <w:rPr>
      <w:sz w:val="20"/>
    </w:rPr>
  </w:style>
  <w:style w:type="character" w:customStyle="1" w:styleId="ListLabel11">
    <w:name w:val="ListLabel 11"/>
    <w:rsid w:val="00613072"/>
    <w:rPr>
      <w:rFonts w:cs="Symbol"/>
      <w:sz w:val="24"/>
      <w:szCs w:val="24"/>
      <w:shd w:val="clear" w:color="auto" w:fill="FFFFFF"/>
    </w:rPr>
  </w:style>
  <w:style w:type="character" w:customStyle="1" w:styleId="ListLabel12">
    <w:name w:val="ListLabel 12"/>
    <w:rsid w:val="00613072"/>
    <w:rPr>
      <w:rFonts w:cs="Wingdings"/>
    </w:rPr>
  </w:style>
  <w:style w:type="character" w:customStyle="1" w:styleId="ListLabel13">
    <w:name w:val="ListLabel 13"/>
    <w:rsid w:val="00613072"/>
    <w:rPr>
      <w:rFonts w:cs="Symbol"/>
    </w:rPr>
  </w:style>
  <w:style w:type="character" w:customStyle="1" w:styleId="ListLabel14">
    <w:name w:val="ListLabel 14"/>
    <w:rsid w:val="00613072"/>
    <w:rPr>
      <w:rFonts w:cs="Courier New"/>
    </w:rPr>
  </w:style>
  <w:style w:type="character" w:customStyle="1" w:styleId="ListLabel15">
    <w:name w:val="ListLabel 15"/>
    <w:rsid w:val="00613072"/>
    <w:rPr>
      <w:rFonts w:cs="Symbol"/>
      <w:sz w:val="24"/>
      <w:szCs w:val="24"/>
      <w:shd w:val="clear" w:color="auto" w:fill="FFFFFF"/>
    </w:rPr>
  </w:style>
  <w:style w:type="character" w:customStyle="1" w:styleId="ListLabel16">
    <w:name w:val="ListLabel 16"/>
    <w:rsid w:val="00613072"/>
    <w:rPr>
      <w:rFonts w:cs="Wingdings"/>
    </w:rPr>
  </w:style>
  <w:style w:type="character" w:customStyle="1" w:styleId="ListLabel17">
    <w:name w:val="ListLabel 17"/>
    <w:rsid w:val="00613072"/>
    <w:rPr>
      <w:rFonts w:cs="Symbol"/>
    </w:rPr>
  </w:style>
  <w:style w:type="character" w:customStyle="1" w:styleId="ListLabel18">
    <w:name w:val="ListLabel 18"/>
    <w:rsid w:val="00613072"/>
    <w:rPr>
      <w:sz w:val="20"/>
    </w:rPr>
  </w:style>
  <w:style w:type="character" w:customStyle="1" w:styleId="ListLabel19">
    <w:name w:val="ListLabel 19"/>
    <w:rsid w:val="00613072"/>
    <w:rPr>
      <w:rFonts w:cs="Symbol"/>
    </w:rPr>
  </w:style>
  <w:style w:type="character" w:customStyle="1" w:styleId="ListLabel20">
    <w:name w:val="ListLabel 20"/>
    <w:rsid w:val="00613072"/>
    <w:rPr>
      <w:rFonts w:cs="Courier New"/>
    </w:rPr>
  </w:style>
  <w:style w:type="character" w:customStyle="1" w:styleId="ListLabel21">
    <w:name w:val="ListLabel 21"/>
    <w:rsid w:val="00613072"/>
    <w:rPr>
      <w:rFonts w:cs="Wingdings"/>
    </w:rPr>
  </w:style>
  <w:style w:type="character" w:customStyle="1" w:styleId="ListLabel22">
    <w:name w:val="ListLabel 22"/>
    <w:rsid w:val="00613072"/>
    <w:rPr>
      <w:rFonts w:cs="Symbol"/>
    </w:rPr>
  </w:style>
  <w:style w:type="character" w:customStyle="1" w:styleId="ListLabel23">
    <w:name w:val="ListLabel 23"/>
    <w:rsid w:val="00613072"/>
    <w:rPr>
      <w:rFonts w:cs="Courier New"/>
    </w:rPr>
  </w:style>
  <w:style w:type="character" w:customStyle="1" w:styleId="ListLabel24">
    <w:name w:val="ListLabel 24"/>
    <w:rsid w:val="00613072"/>
    <w:rPr>
      <w:rFonts w:cs="Wingdings"/>
    </w:rPr>
  </w:style>
  <w:style w:type="character" w:customStyle="1" w:styleId="ListLabel25">
    <w:name w:val="ListLabel 25"/>
    <w:rsid w:val="00613072"/>
    <w:rPr>
      <w:rFonts w:cs="Symbol"/>
    </w:rPr>
  </w:style>
  <w:style w:type="character" w:customStyle="1" w:styleId="ListLabel26">
    <w:name w:val="ListLabel 26"/>
    <w:rsid w:val="00613072"/>
    <w:rPr>
      <w:rFonts w:cs="Courier New"/>
    </w:rPr>
  </w:style>
  <w:style w:type="character" w:customStyle="1" w:styleId="ListLabel27">
    <w:name w:val="ListLabel 27"/>
    <w:rsid w:val="00613072"/>
    <w:rPr>
      <w:rFonts w:cs="Wingdings"/>
    </w:rPr>
  </w:style>
  <w:style w:type="character" w:customStyle="1" w:styleId="ListLabel28">
    <w:name w:val="ListLabel 28"/>
    <w:rsid w:val="00613072"/>
    <w:rPr>
      <w:rFonts w:cs="Symbol"/>
    </w:rPr>
  </w:style>
  <w:style w:type="character" w:customStyle="1" w:styleId="ListLabel29">
    <w:name w:val="ListLabel 29"/>
    <w:rsid w:val="00613072"/>
    <w:rPr>
      <w:rFonts w:cs="Courier New"/>
    </w:rPr>
  </w:style>
  <w:style w:type="character" w:customStyle="1" w:styleId="ListLabel30">
    <w:name w:val="ListLabel 30"/>
    <w:rsid w:val="00613072"/>
    <w:rPr>
      <w:rFonts w:cs="Wingdings"/>
    </w:rPr>
  </w:style>
  <w:style w:type="character" w:customStyle="1" w:styleId="TextodebaloChar1">
    <w:name w:val="Texto de balão Char1"/>
    <w:rsid w:val="00613072"/>
    <w:rPr>
      <w:rFonts w:ascii="Tahoma" w:eastAsia="WenQuanYi Micro Hei" w:hAnsi="Tahoma" w:cs="Tahoma"/>
      <w:color w:val="00000A"/>
      <w:sz w:val="16"/>
      <w:szCs w:val="16"/>
    </w:rPr>
  </w:style>
  <w:style w:type="character" w:customStyle="1" w:styleId="ListLabel31">
    <w:name w:val="ListLabel 31"/>
    <w:rsid w:val="00613072"/>
    <w:rPr>
      <w:rFonts w:cs="Symbol"/>
    </w:rPr>
  </w:style>
  <w:style w:type="character" w:customStyle="1" w:styleId="ListLabel32">
    <w:name w:val="ListLabel 32"/>
    <w:rsid w:val="00613072"/>
    <w:rPr>
      <w:rFonts w:cs="Courier New"/>
    </w:rPr>
  </w:style>
  <w:style w:type="character" w:customStyle="1" w:styleId="ListLabel33">
    <w:name w:val="ListLabel 33"/>
    <w:rsid w:val="00613072"/>
    <w:rPr>
      <w:rFonts w:cs="Wingdings"/>
    </w:rPr>
  </w:style>
  <w:style w:type="character" w:customStyle="1" w:styleId="Marcas">
    <w:name w:val="Marcas"/>
    <w:rsid w:val="00613072"/>
    <w:rPr>
      <w:rFonts w:ascii="OpenSymbol" w:eastAsia="OpenSymbol" w:hAnsi="OpenSymbol" w:cs="OpenSymbol"/>
    </w:rPr>
  </w:style>
  <w:style w:type="character" w:customStyle="1" w:styleId="Smbolosdenumerao">
    <w:name w:val="Símbolos de numeração"/>
    <w:rsid w:val="00613072"/>
  </w:style>
  <w:style w:type="character" w:styleId="Forte">
    <w:name w:val="Strong"/>
    <w:uiPriority w:val="22"/>
    <w:qFormat/>
    <w:rsid w:val="00613072"/>
    <w:rPr>
      <w:b/>
      <w:bCs/>
    </w:rPr>
  </w:style>
  <w:style w:type="character" w:customStyle="1" w:styleId="a-size-extra-large">
    <w:name w:val="a-size-extra-large"/>
    <w:rsid w:val="00613072"/>
  </w:style>
  <w:style w:type="character" w:customStyle="1" w:styleId="a-size-large">
    <w:name w:val="a-size-large"/>
    <w:rsid w:val="00613072"/>
  </w:style>
  <w:style w:type="character" w:customStyle="1" w:styleId="author">
    <w:name w:val="author"/>
    <w:rsid w:val="00613072"/>
  </w:style>
  <w:style w:type="character" w:customStyle="1" w:styleId="a-declarative">
    <w:name w:val="a-declarative"/>
    <w:rsid w:val="00613072"/>
  </w:style>
  <w:style w:type="character" w:customStyle="1" w:styleId="a-color-secondary">
    <w:name w:val="a-color-secondary"/>
    <w:rsid w:val="00613072"/>
  </w:style>
  <w:style w:type="paragraph" w:customStyle="1" w:styleId="Ttulo9">
    <w:name w:val="Título9"/>
    <w:basedOn w:val="Normal"/>
    <w:next w:val="Corpodetexto"/>
    <w:rsid w:val="00613072"/>
    <w:pPr>
      <w:keepNext/>
      <w:spacing w:before="240" w:after="120"/>
    </w:pPr>
    <w:rPr>
      <w:rFonts w:ascii="Liberation Sans" w:eastAsia="Droid Sans Fallback" w:hAnsi="Liberation Sans" w:cs="FreeSans"/>
      <w:sz w:val="28"/>
      <w:szCs w:val="28"/>
    </w:rPr>
  </w:style>
  <w:style w:type="paragraph" w:styleId="Lista">
    <w:name w:val="List"/>
    <w:basedOn w:val="Corpodetexto"/>
    <w:rsid w:val="00613072"/>
    <w:rPr>
      <w:rFonts w:cs="Lohit Hindi"/>
    </w:rPr>
  </w:style>
  <w:style w:type="paragraph" w:styleId="Legenda">
    <w:name w:val="caption"/>
    <w:basedOn w:val="Normal"/>
    <w:qFormat/>
    <w:rsid w:val="00613072"/>
    <w:pPr>
      <w:suppressLineNumbers/>
      <w:spacing w:before="120" w:after="120"/>
    </w:pPr>
    <w:rPr>
      <w:rFonts w:cs="FreeSans"/>
      <w:i/>
      <w:iCs/>
      <w:sz w:val="24"/>
      <w:szCs w:val="24"/>
    </w:rPr>
  </w:style>
  <w:style w:type="paragraph" w:customStyle="1" w:styleId="ndice">
    <w:name w:val="Índice"/>
    <w:basedOn w:val="Normal"/>
    <w:rsid w:val="00613072"/>
    <w:pPr>
      <w:suppressLineNumbers/>
    </w:pPr>
    <w:rPr>
      <w:rFonts w:eastAsia="Times New Roman" w:cs="FreeSans"/>
    </w:rPr>
  </w:style>
  <w:style w:type="paragraph" w:customStyle="1" w:styleId="Ttulo8">
    <w:name w:val="Título8"/>
    <w:basedOn w:val="Normal"/>
    <w:next w:val="Corpodetexto"/>
    <w:rsid w:val="00613072"/>
    <w:pPr>
      <w:keepNext/>
      <w:spacing w:before="240" w:after="120"/>
    </w:pPr>
    <w:rPr>
      <w:rFonts w:ascii="Liberation Sans" w:eastAsia="Droid Sans Fallback" w:hAnsi="Liberation Sans" w:cs="FreeSans"/>
      <w:sz w:val="28"/>
      <w:szCs w:val="28"/>
    </w:rPr>
  </w:style>
  <w:style w:type="paragraph" w:customStyle="1" w:styleId="Ttulo7">
    <w:name w:val="Título7"/>
    <w:basedOn w:val="Normal"/>
    <w:next w:val="Corpodetexto"/>
    <w:rsid w:val="00613072"/>
    <w:pPr>
      <w:keepNext/>
      <w:spacing w:before="240" w:after="120"/>
    </w:pPr>
    <w:rPr>
      <w:rFonts w:ascii="Liberation Sans" w:eastAsia="Droid Sans Fallback" w:hAnsi="Liberation Sans" w:cs="FreeSans"/>
      <w:sz w:val="28"/>
      <w:szCs w:val="28"/>
    </w:rPr>
  </w:style>
  <w:style w:type="paragraph" w:customStyle="1" w:styleId="Ttulo60">
    <w:name w:val="Título6"/>
    <w:basedOn w:val="Ttulo5"/>
    <w:next w:val="Corpodetexto"/>
    <w:rsid w:val="00613072"/>
    <w:rPr>
      <w:sz w:val="56"/>
      <w:szCs w:val="56"/>
    </w:rPr>
  </w:style>
  <w:style w:type="paragraph" w:customStyle="1" w:styleId="Ttulo40">
    <w:name w:val="Título4"/>
    <w:basedOn w:val="Normal"/>
    <w:next w:val="Corpodetexto"/>
    <w:rsid w:val="00613072"/>
    <w:pPr>
      <w:keepNext/>
      <w:spacing w:before="240" w:after="120"/>
    </w:pPr>
    <w:rPr>
      <w:rFonts w:ascii="Liberation Sans" w:eastAsia="Droid Sans Fallback" w:hAnsi="Liberation Sans" w:cs="FreeSans"/>
      <w:sz w:val="28"/>
      <w:szCs w:val="28"/>
    </w:rPr>
  </w:style>
  <w:style w:type="paragraph" w:customStyle="1" w:styleId="Legenda1">
    <w:name w:val="Legenda1"/>
    <w:basedOn w:val="Normal"/>
    <w:rsid w:val="00613072"/>
    <w:pPr>
      <w:suppressLineNumbers/>
      <w:spacing w:before="120" w:after="120"/>
    </w:pPr>
    <w:rPr>
      <w:rFonts w:cs="FreeSans"/>
      <w:i/>
      <w:iCs/>
      <w:sz w:val="24"/>
      <w:szCs w:val="24"/>
    </w:rPr>
  </w:style>
  <w:style w:type="paragraph" w:customStyle="1" w:styleId="Ttulo30">
    <w:name w:val="Título3"/>
    <w:basedOn w:val="Normal"/>
    <w:rsid w:val="00613072"/>
    <w:pPr>
      <w:keepNext/>
      <w:spacing w:before="240" w:after="120"/>
    </w:pPr>
    <w:rPr>
      <w:rFonts w:ascii="Liberation Sans" w:eastAsia="Droid Sans Fallback" w:hAnsi="Liberation Sans" w:cs="FreeSans"/>
      <w:sz w:val="28"/>
      <w:szCs w:val="28"/>
    </w:rPr>
  </w:style>
  <w:style w:type="paragraph" w:customStyle="1" w:styleId="Ttulo20">
    <w:name w:val="Título2"/>
    <w:basedOn w:val="Normal"/>
    <w:autoRedefine/>
    <w:rsid w:val="00644438"/>
    <w:pPr>
      <w:keepNext/>
      <w:spacing w:before="240" w:after="120"/>
    </w:pPr>
    <w:rPr>
      <w:rFonts w:ascii="Arial" w:hAnsi="Arial" w:cs="Lohit Hindi"/>
      <w:sz w:val="26"/>
      <w:szCs w:val="28"/>
    </w:rPr>
  </w:style>
  <w:style w:type="paragraph" w:customStyle="1" w:styleId="Legenda10">
    <w:name w:val="Legenda1"/>
    <w:basedOn w:val="Normal"/>
    <w:rsid w:val="00613072"/>
    <w:pPr>
      <w:suppressLineNumbers/>
      <w:spacing w:before="120" w:after="120"/>
    </w:pPr>
    <w:rPr>
      <w:rFonts w:eastAsia="Times New Roman" w:cs="FreeSans"/>
      <w:i/>
      <w:iCs/>
      <w:sz w:val="24"/>
      <w:szCs w:val="24"/>
    </w:rPr>
  </w:style>
  <w:style w:type="paragraph" w:customStyle="1" w:styleId="PargrafodaLista1">
    <w:name w:val="Parágrafo da Lista1"/>
    <w:basedOn w:val="Normal"/>
    <w:rsid w:val="00613072"/>
    <w:pPr>
      <w:ind w:left="720"/>
    </w:pPr>
    <w:rPr>
      <w:rFonts w:eastAsia="Times New Roman"/>
    </w:rPr>
  </w:style>
  <w:style w:type="paragraph" w:styleId="NormalWeb">
    <w:name w:val="Normal (Web)"/>
    <w:basedOn w:val="Normal"/>
    <w:uiPriority w:val="99"/>
    <w:rsid w:val="00613072"/>
    <w:pPr>
      <w:spacing w:before="28" w:after="28" w:line="100" w:lineRule="atLeast"/>
    </w:pPr>
    <w:rPr>
      <w:rFonts w:ascii="Times New Roman" w:eastAsia="Times New Roman" w:hAnsi="Times New Roman" w:cs="Times New Roman"/>
      <w:sz w:val="24"/>
      <w:szCs w:val="24"/>
    </w:rPr>
  </w:style>
  <w:style w:type="paragraph" w:styleId="Cabealho">
    <w:name w:val="header"/>
    <w:basedOn w:val="Normal"/>
    <w:uiPriority w:val="99"/>
    <w:rsid w:val="00613072"/>
    <w:pPr>
      <w:suppressLineNumbers/>
      <w:tabs>
        <w:tab w:val="center" w:pos="4252"/>
        <w:tab w:val="right" w:pos="8504"/>
      </w:tabs>
      <w:spacing w:after="0" w:line="100" w:lineRule="atLeast"/>
    </w:pPr>
  </w:style>
  <w:style w:type="paragraph" w:styleId="Rodap">
    <w:name w:val="footer"/>
    <w:basedOn w:val="Normal"/>
    <w:uiPriority w:val="99"/>
    <w:rsid w:val="00613072"/>
    <w:pPr>
      <w:suppressLineNumbers/>
      <w:tabs>
        <w:tab w:val="center" w:pos="4252"/>
        <w:tab w:val="right" w:pos="8504"/>
      </w:tabs>
      <w:spacing w:after="0" w:line="100" w:lineRule="atLeast"/>
    </w:pPr>
  </w:style>
  <w:style w:type="paragraph" w:customStyle="1" w:styleId="Ttulo10">
    <w:name w:val="Título1"/>
    <w:basedOn w:val="Normal"/>
    <w:rsid w:val="00613072"/>
    <w:pPr>
      <w:keepNext/>
      <w:spacing w:before="240" w:after="120"/>
    </w:pPr>
    <w:rPr>
      <w:rFonts w:ascii="Liberation Sans" w:eastAsia="Droid Sans Fallback" w:hAnsi="Liberation Sans" w:cs="Liberation Sans"/>
      <w:sz w:val="28"/>
      <w:szCs w:val="28"/>
    </w:rPr>
  </w:style>
  <w:style w:type="paragraph" w:styleId="Subttulo">
    <w:name w:val="Subtitle"/>
    <w:basedOn w:val="Normal"/>
    <w:next w:val="Normal"/>
    <w:rsid w:val="00AE63B7"/>
    <w:pPr>
      <w:keepNext/>
      <w:spacing w:before="240" w:after="120"/>
      <w:jc w:val="center"/>
    </w:pPr>
    <w:rPr>
      <w:rFonts w:ascii="Liberation Sans" w:eastAsia="Liberation Sans" w:hAnsi="Liberation Sans" w:cs="Liberation Sans"/>
      <w:i/>
      <w:sz w:val="28"/>
      <w:szCs w:val="28"/>
    </w:rPr>
  </w:style>
  <w:style w:type="paragraph" w:customStyle="1" w:styleId="Pr-formataoHTML1">
    <w:name w:val="Pré-formatação HTML1"/>
    <w:basedOn w:val="Normal"/>
    <w:rsid w:val="00613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SemEspaamento1">
    <w:name w:val="Sem Espaçamento1"/>
    <w:rsid w:val="00613072"/>
    <w:pPr>
      <w:suppressAutoHyphens/>
      <w:spacing w:line="100" w:lineRule="atLeast"/>
    </w:pPr>
    <w:rPr>
      <w:kern w:val="1"/>
      <w:lang w:eastAsia="zh-CN"/>
    </w:rPr>
  </w:style>
  <w:style w:type="paragraph" w:customStyle="1" w:styleId="Contedodatabela">
    <w:name w:val="Conteúdo da tabela"/>
    <w:basedOn w:val="Normal"/>
    <w:rsid w:val="00613072"/>
    <w:pPr>
      <w:suppressLineNumbers/>
    </w:pPr>
    <w:rPr>
      <w:rFonts w:eastAsia="Times New Roman"/>
    </w:rPr>
  </w:style>
  <w:style w:type="paragraph" w:customStyle="1" w:styleId="Ttulodetabela">
    <w:name w:val="Título de tabela"/>
    <w:basedOn w:val="Contedodatabela"/>
    <w:rsid w:val="00613072"/>
    <w:pPr>
      <w:jc w:val="center"/>
    </w:pPr>
    <w:rPr>
      <w:b/>
      <w:bCs/>
    </w:rPr>
  </w:style>
  <w:style w:type="paragraph" w:customStyle="1" w:styleId="Textodebalo1">
    <w:name w:val="Texto de balão1"/>
    <w:basedOn w:val="Normal"/>
    <w:rsid w:val="00613072"/>
    <w:pPr>
      <w:spacing w:after="0" w:line="100" w:lineRule="atLeast"/>
    </w:pPr>
    <w:rPr>
      <w:rFonts w:ascii="Tahoma" w:hAnsi="Tahoma" w:cs="Tahoma"/>
      <w:sz w:val="16"/>
      <w:szCs w:val="16"/>
    </w:rPr>
  </w:style>
  <w:style w:type="paragraph" w:customStyle="1" w:styleId="SemEspaamento2">
    <w:name w:val="Sem Espaçamento2"/>
    <w:rsid w:val="00613072"/>
    <w:pPr>
      <w:suppressAutoHyphens/>
    </w:pPr>
    <w:rPr>
      <w:kern w:val="1"/>
      <w:lang w:eastAsia="zh-CN"/>
    </w:rPr>
  </w:style>
  <w:style w:type="paragraph" w:customStyle="1" w:styleId="PargrafodaLista2">
    <w:name w:val="Parágrafo da Lista2"/>
    <w:basedOn w:val="Normal"/>
    <w:rsid w:val="00613072"/>
    <w:pPr>
      <w:ind w:left="720"/>
      <w:contextualSpacing/>
    </w:pPr>
  </w:style>
  <w:style w:type="paragraph" w:customStyle="1" w:styleId="Textodebalo2">
    <w:name w:val="Texto de balão2"/>
    <w:basedOn w:val="Normal"/>
    <w:rsid w:val="00613072"/>
    <w:pPr>
      <w:spacing w:after="0" w:line="240" w:lineRule="auto"/>
    </w:pPr>
    <w:rPr>
      <w:rFonts w:ascii="Tahoma" w:hAnsi="Tahoma" w:cs="Tahoma"/>
      <w:sz w:val="16"/>
      <w:szCs w:val="16"/>
    </w:rPr>
  </w:style>
  <w:style w:type="paragraph" w:customStyle="1" w:styleId="Default">
    <w:name w:val="Default"/>
    <w:rsid w:val="00613072"/>
    <w:pPr>
      <w:suppressAutoHyphens/>
      <w:autoSpaceDE w:val="0"/>
    </w:pPr>
    <w:rPr>
      <w:rFonts w:ascii="Arial" w:hAnsi="Arial" w:cs="Arial"/>
      <w:color w:val="000000"/>
      <w:sz w:val="24"/>
      <w:szCs w:val="24"/>
      <w:lang w:eastAsia="zh-CN"/>
    </w:rPr>
  </w:style>
  <w:style w:type="paragraph" w:customStyle="1" w:styleId="Citaes">
    <w:name w:val="Citações"/>
    <w:basedOn w:val="Normal"/>
    <w:rsid w:val="00613072"/>
    <w:pPr>
      <w:spacing w:after="283"/>
      <w:ind w:left="567" w:right="567"/>
    </w:pPr>
  </w:style>
  <w:style w:type="paragraph" w:styleId="PargrafodaLista">
    <w:name w:val="List Paragraph"/>
    <w:basedOn w:val="Normal"/>
    <w:uiPriority w:val="34"/>
    <w:qFormat/>
    <w:rsid w:val="00613072"/>
    <w:pPr>
      <w:ind w:left="708"/>
    </w:pPr>
  </w:style>
  <w:style w:type="character" w:styleId="HiperlinkVisitado">
    <w:name w:val="FollowedHyperlink"/>
    <w:uiPriority w:val="99"/>
    <w:semiHidden/>
    <w:unhideWhenUsed/>
    <w:rsid w:val="008D58A6"/>
    <w:rPr>
      <w:color w:val="800080"/>
      <w:u w:val="single"/>
    </w:rPr>
  </w:style>
  <w:style w:type="paragraph" w:styleId="Textodebalo">
    <w:name w:val="Balloon Text"/>
    <w:basedOn w:val="Normal"/>
    <w:link w:val="TextodebaloChar2"/>
    <w:uiPriority w:val="99"/>
    <w:semiHidden/>
    <w:unhideWhenUsed/>
    <w:rsid w:val="00710E11"/>
    <w:pPr>
      <w:spacing w:after="0" w:line="240" w:lineRule="auto"/>
    </w:pPr>
    <w:rPr>
      <w:rFonts w:ascii="Tahoma" w:hAnsi="Tahoma" w:cs="Tahoma"/>
      <w:sz w:val="16"/>
      <w:szCs w:val="16"/>
    </w:rPr>
  </w:style>
  <w:style w:type="character" w:customStyle="1" w:styleId="TextodebaloChar2">
    <w:name w:val="Texto de balão Char2"/>
    <w:basedOn w:val="Fontepargpadro"/>
    <w:link w:val="Textodebalo"/>
    <w:uiPriority w:val="99"/>
    <w:semiHidden/>
    <w:rsid w:val="00710E11"/>
    <w:rPr>
      <w:rFonts w:ascii="Tahoma" w:eastAsia="WenQuanYi Micro Hei" w:hAnsi="Tahoma" w:cs="Tahoma"/>
      <w:color w:val="00000A"/>
      <w:kern w:val="1"/>
      <w:sz w:val="16"/>
      <w:szCs w:val="16"/>
      <w:lang w:eastAsia="zh-CN"/>
    </w:rPr>
  </w:style>
  <w:style w:type="paragraph" w:styleId="CabealhodoSumrio">
    <w:name w:val="TOC Heading"/>
    <w:basedOn w:val="Ttulo1"/>
    <w:next w:val="Normal"/>
    <w:uiPriority w:val="39"/>
    <w:unhideWhenUsed/>
    <w:qFormat/>
    <w:rsid w:val="005D1A8D"/>
    <w:pPr>
      <w:keepNext/>
      <w:keepLines/>
      <w:suppressAutoHyphens w:val="0"/>
      <w:spacing w:before="480" w:after="0"/>
      <w:outlineLvl w:val="9"/>
    </w:pPr>
    <w:rPr>
      <w:rFonts w:asciiTheme="majorHAnsi" w:eastAsiaTheme="majorEastAsia" w:hAnsiTheme="majorHAnsi" w:cstheme="majorBidi"/>
      <w:b w:val="0"/>
      <w:bCs/>
      <w:color w:val="365F91" w:themeColor="accent1" w:themeShade="BF"/>
      <w:kern w:val="0"/>
      <w:sz w:val="28"/>
      <w:szCs w:val="28"/>
      <w:lang w:eastAsia="pt-BR"/>
    </w:rPr>
  </w:style>
  <w:style w:type="paragraph" w:styleId="Sumrio1">
    <w:name w:val="toc 1"/>
    <w:basedOn w:val="Normal"/>
    <w:next w:val="Normal"/>
    <w:link w:val="Sumrio1Char"/>
    <w:autoRedefine/>
    <w:uiPriority w:val="39"/>
    <w:unhideWhenUsed/>
    <w:rsid w:val="005D1A8D"/>
    <w:pPr>
      <w:spacing w:after="100"/>
    </w:pPr>
  </w:style>
  <w:style w:type="character" w:customStyle="1" w:styleId="addmd">
    <w:name w:val="addmd"/>
    <w:basedOn w:val="Fontepargpadro"/>
    <w:rsid w:val="002F113F"/>
  </w:style>
  <w:style w:type="table" w:styleId="Tabelacomgrade">
    <w:name w:val="Table Grid"/>
    <w:basedOn w:val="Tabelanormal"/>
    <w:uiPriority w:val="59"/>
    <w:rsid w:val="00047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9647A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647AF"/>
    <w:rPr>
      <w:rFonts w:ascii="Calibri" w:eastAsia="WenQuanYi Micro Hei" w:hAnsi="Calibri" w:cs="Calibri"/>
      <w:color w:val="00000A"/>
      <w:kern w:val="1"/>
      <w:lang w:eastAsia="zh-CN"/>
    </w:rPr>
  </w:style>
  <w:style w:type="character" w:styleId="Refdenotaderodap">
    <w:name w:val="footnote reference"/>
    <w:basedOn w:val="Fontepargpadro"/>
    <w:uiPriority w:val="99"/>
    <w:semiHidden/>
    <w:unhideWhenUsed/>
    <w:rsid w:val="009647AF"/>
    <w:rPr>
      <w:vertAlign w:val="superscript"/>
    </w:rPr>
  </w:style>
  <w:style w:type="paragraph" w:styleId="Sumrio3">
    <w:name w:val="toc 3"/>
    <w:basedOn w:val="Normal"/>
    <w:next w:val="Normal"/>
    <w:autoRedefine/>
    <w:uiPriority w:val="39"/>
    <w:unhideWhenUsed/>
    <w:rsid w:val="009D3BBC"/>
    <w:pPr>
      <w:tabs>
        <w:tab w:val="right" w:leader="dot" w:pos="8494"/>
      </w:tabs>
      <w:spacing w:after="100"/>
    </w:pPr>
  </w:style>
  <w:style w:type="paragraph" w:styleId="Sumrio2">
    <w:name w:val="toc 2"/>
    <w:basedOn w:val="Normal"/>
    <w:next w:val="Normal"/>
    <w:autoRedefine/>
    <w:uiPriority w:val="39"/>
    <w:unhideWhenUsed/>
    <w:rsid w:val="00EA6385"/>
    <w:pPr>
      <w:tabs>
        <w:tab w:val="left" w:pos="880"/>
        <w:tab w:val="right" w:leader="dot" w:pos="8494"/>
      </w:tabs>
      <w:spacing w:after="100"/>
    </w:pPr>
    <w:rPr>
      <w:rFonts w:ascii="Arial" w:eastAsia="Times New Roman" w:hAnsi="Arial" w:cs="Arial"/>
      <w:noProof/>
      <w:lang w:eastAsia="pt-BR"/>
    </w:rPr>
  </w:style>
  <w:style w:type="character" w:styleId="Refdecomentrio">
    <w:name w:val="annotation reference"/>
    <w:basedOn w:val="Fontepargpadro"/>
    <w:uiPriority w:val="99"/>
    <w:semiHidden/>
    <w:unhideWhenUsed/>
    <w:rsid w:val="00F8161E"/>
    <w:rPr>
      <w:sz w:val="16"/>
      <w:szCs w:val="16"/>
    </w:rPr>
  </w:style>
  <w:style w:type="paragraph" w:styleId="Textodecomentrio">
    <w:name w:val="annotation text"/>
    <w:basedOn w:val="Normal"/>
    <w:link w:val="TextodecomentrioChar"/>
    <w:uiPriority w:val="99"/>
    <w:semiHidden/>
    <w:unhideWhenUsed/>
    <w:rsid w:val="00F816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8161E"/>
    <w:rPr>
      <w:rFonts w:ascii="Calibri" w:eastAsia="WenQuanYi Micro Hei" w:hAnsi="Calibri" w:cs="Calibri"/>
      <w:color w:val="00000A"/>
      <w:kern w:val="1"/>
      <w:lang w:eastAsia="zh-CN"/>
    </w:rPr>
  </w:style>
  <w:style w:type="paragraph" w:styleId="Assuntodocomentrio">
    <w:name w:val="annotation subject"/>
    <w:basedOn w:val="Textodecomentrio"/>
    <w:next w:val="Textodecomentrio"/>
    <w:link w:val="AssuntodocomentrioChar"/>
    <w:uiPriority w:val="99"/>
    <w:semiHidden/>
    <w:unhideWhenUsed/>
    <w:rsid w:val="00F8161E"/>
    <w:rPr>
      <w:b/>
      <w:bCs/>
    </w:rPr>
  </w:style>
  <w:style w:type="character" w:customStyle="1" w:styleId="AssuntodocomentrioChar">
    <w:name w:val="Assunto do comentário Char"/>
    <w:basedOn w:val="TextodecomentrioChar"/>
    <w:link w:val="Assuntodocomentrio"/>
    <w:uiPriority w:val="99"/>
    <w:semiHidden/>
    <w:rsid w:val="00F8161E"/>
    <w:rPr>
      <w:rFonts w:ascii="Calibri" w:eastAsia="WenQuanYi Micro Hei" w:hAnsi="Calibri" w:cs="Calibri"/>
      <w:b/>
      <w:bCs/>
      <w:color w:val="00000A"/>
      <w:kern w:val="1"/>
      <w:lang w:eastAsia="zh-CN"/>
    </w:rPr>
  </w:style>
  <w:style w:type="paragraph" w:styleId="Reviso">
    <w:name w:val="Revision"/>
    <w:hidden/>
    <w:uiPriority w:val="99"/>
    <w:semiHidden/>
    <w:rsid w:val="007507E3"/>
    <w:rPr>
      <w:rFonts w:eastAsia="WenQuanYi Micro Hei"/>
      <w:kern w:val="1"/>
      <w:lang w:eastAsia="zh-CN"/>
    </w:rPr>
  </w:style>
  <w:style w:type="table" w:customStyle="1" w:styleId="a">
    <w:basedOn w:val="TableNormal"/>
    <w:rsid w:val="00AE63B7"/>
    <w:tblPr>
      <w:tblStyleRowBandSize w:val="1"/>
      <w:tblStyleColBandSize w:val="1"/>
      <w:tblCellMar>
        <w:left w:w="108" w:type="dxa"/>
        <w:right w:w="108" w:type="dxa"/>
      </w:tblCellMar>
    </w:tblPr>
  </w:style>
  <w:style w:type="table" w:customStyle="1" w:styleId="a0">
    <w:basedOn w:val="TableNormal"/>
    <w:rsid w:val="00AE63B7"/>
    <w:tblPr>
      <w:tblStyleRowBandSize w:val="1"/>
      <w:tblStyleColBandSize w:val="1"/>
      <w:tblCellMar>
        <w:left w:w="108" w:type="dxa"/>
        <w:right w:w="108" w:type="dxa"/>
      </w:tblCellMar>
    </w:tblPr>
  </w:style>
  <w:style w:type="table" w:customStyle="1" w:styleId="a1">
    <w:basedOn w:val="TableNormal"/>
    <w:rsid w:val="00AE63B7"/>
    <w:tblPr>
      <w:tblStyleRowBandSize w:val="1"/>
      <w:tblStyleColBandSize w:val="1"/>
      <w:tblCellMar>
        <w:top w:w="100" w:type="dxa"/>
        <w:left w:w="100" w:type="dxa"/>
        <w:bottom w:w="100" w:type="dxa"/>
        <w:right w:w="100" w:type="dxa"/>
      </w:tblCellMar>
    </w:tblPr>
  </w:style>
  <w:style w:type="paragraph" w:styleId="Sumrio4">
    <w:name w:val="toc 4"/>
    <w:basedOn w:val="Normal"/>
    <w:next w:val="Normal"/>
    <w:autoRedefine/>
    <w:uiPriority w:val="39"/>
    <w:unhideWhenUsed/>
    <w:rsid w:val="00D85967"/>
    <w:pPr>
      <w:spacing w:after="100"/>
      <w:ind w:left="660"/>
    </w:pPr>
  </w:style>
  <w:style w:type="character" w:customStyle="1" w:styleId="MenoPendente1">
    <w:name w:val="Menção Pendente1"/>
    <w:basedOn w:val="Fontepargpadro"/>
    <w:uiPriority w:val="99"/>
    <w:semiHidden/>
    <w:unhideWhenUsed/>
    <w:rsid w:val="00EC4A97"/>
    <w:rPr>
      <w:color w:val="605E5C"/>
      <w:shd w:val="clear" w:color="auto" w:fill="E1DFDD"/>
    </w:rPr>
  </w:style>
  <w:style w:type="paragraph" w:customStyle="1" w:styleId="SUMARIO">
    <w:name w:val="SUMARIO"/>
    <w:basedOn w:val="Sumrio1"/>
    <w:link w:val="SUMARIOChar"/>
    <w:qFormat/>
    <w:rsid w:val="00D33015"/>
    <w:pPr>
      <w:tabs>
        <w:tab w:val="right" w:pos="9061"/>
      </w:tabs>
      <w:spacing w:after="0" w:line="360" w:lineRule="auto"/>
      <w:jc w:val="center"/>
    </w:pPr>
    <w:rPr>
      <w:rFonts w:ascii="Arial" w:hAnsi="Arial" w:cs="Arial"/>
      <w:sz w:val="24"/>
    </w:rPr>
  </w:style>
  <w:style w:type="character" w:customStyle="1" w:styleId="Sumrio1Char">
    <w:name w:val="Sumário 1 Char"/>
    <w:basedOn w:val="Fontepargpadro"/>
    <w:link w:val="Sumrio1"/>
    <w:uiPriority w:val="39"/>
    <w:rsid w:val="00D33015"/>
    <w:rPr>
      <w:rFonts w:eastAsia="WenQuanYi Micro Hei"/>
      <w:kern w:val="1"/>
      <w:lang w:eastAsia="zh-CN"/>
    </w:rPr>
  </w:style>
  <w:style w:type="character" w:customStyle="1" w:styleId="SUMARIOChar">
    <w:name w:val="SUMARIO Char"/>
    <w:basedOn w:val="Sumrio1Char"/>
    <w:link w:val="SUMARIO"/>
    <w:rsid w:val="00D33015"/>
    <w:rPr>
      <w:rFonts w:ascii="Arial" w:eastAsia="WenQuanYi Micro Hei" w:hAnsi="Arial" w:cs="Arial"/>
      <w:kern w:val="1"/>
      <w:sz w:val="24"/>
      <w:lang w:eastAsia="zh-CN"/>
    </w:rPr>
  </w:style>
  <w:style w:type="paragraph" w:styleId="ndicedeilustraes">
    <w:name w:val="table of figures"/>
    <w:basedOn w:val="Normal"/>
    <w:next w:val="Normal"/>
    <w:uiPriority w:val="99"/>
    <w:unhideWhenUsed/>
    <w:rsid w:val="00604D3B"/>
    <w:pPr>
      <w:spacing w:after="0" w:line="360" w:lineRule="auto"/>
    </w:pPr>
    <w:rPr>
      <w:rFonts w:ascii="Arial" w:hAnsi="Arial"/>
      <w:sz w:val="24"/>
    </w:rPr>
  </w:style>
  <w:style w:type="paragraph" w:customStyle="1" w:styleId="TabelaTCC">
    <w:name w:val="Tabela_TCC"/>
    <w:basedOn w:val="Normal"/>
    <w:link w:val="TabelaTCCChar"/>
    <w:qFormat/>
    <w:rsid w:val="00FE331C"/>
    <w:pPr>
      <w:spacing w:after="0" w:line="360" w:lineRule="auto"/>
      <w:jc w:val="center"/>
    </w:pPr>
    <w:rPr>
      <w:rFonts w:ascii="Arial" w:eastAsia="Arial" w:hAnsi="Arial" w:cs="Arial"/>
      <w:bCs/>
      <w:color w:val="000000"/>
      <w:sz w:val="20"/>
      <w:szCs w:val="20"/>
    </w:rPr>
  </w:style>
  <w:style w:type="paragraph" w:customStyle="1" w:styleId="FiguraTCC">
    <w:name w:val="Figura_TCC"/>
    <w:basedOn w:val="Normal"/>
    <w:link w:val="FiguraTCCChar"/>
    <w:qFormat/>
    <w:rsid w:val="00FE331C"/>
    <w:pPr>
      <w:jc w:val="center"/>
    </w:pPr>
    <w:rPr>
      <w:rFonts w:ascii="Arial" w:eastAsia="Arial" w:hAnsi="Arial" w:cs="Arial"/>
      <w:bCs/>
      <w:sz w:val="20"/>
      <w:szCs w:val="20"/>
    </w:rPr>
  </w:style>
  <w:style w:type="character" w:customStyle="1" w:styleId="TabelaTCCChar">
    <w:name w:val="Tabela_TCC Char"/>
    <w:basedOn w:val="Fontepargpadro"/>
    <w:link w:val="TabelaTCC"/>
    <w:rsid w:val="00FE331C"/>
    <w:rPr>
      <w:rFonts w:ascii="Arial" w:eastAsia="Arial" w:hAnsi="Arial" w:cs="Arial"/>
      <w:bCs/>
      <w:color w:val="000000"/>
      <w:kern w:val="1"/>
      <w:sz w:val="20"/>
      <w:szCs w:val="20"/>
      <w:lang w:eastAsia="zh-CN"/>
    </w:rPr>
  </w:style>
  <w:style w:type="character" w:customStyle="1" w:styleId="FiguraTCCChar">
    <w:name w:val="Figura_TCC Char"/>
    <w:basedOn w:val="Fontepargpadro"/>
    <w:link w:val="FiguraTCC"/>
    <w:rsid w:val="00FE331C"/>
    <w:rPr>
      <w:rFonts w:ascii="Arial" w:eastAsia="Arial" w:hAnsi="Arial" w:cs="Arial"/>
      <w:bCs/>
      <w:kern w:val="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6187">
      <w:bodyDiv w:val="1"/>
      <w:marLeft w:val="0"/>
      <w:marRight w:val="0"/>
      <w:marTop w:val="0"/>
      <w:marBottom w:val="0"/>
      <w:divBdr>
        <w:top w:val="none" w:sz="0" w:space="0" w:color="auto"/>
        <w:left w:val="none" w:sz="0" w:space="0" w:color="auto"/>
        <w:bottom w:val="none" w:sz="0" w:space="0" w:color="auto"/>
        <w:right w:val="none" w:sz="0" w:space="0" w:color="auto"/>
      </w:divBdr>
    </w:div>
    <w:div w:id="146824965">
      <w:bodyDiv w:val="1"/>
      <w:marLeft w:val="0"/>
      <w:marRight w:val="0"/>
      <w:marTop w:val="0"/>
      <w:marBottom w:val="0"/>
      <w:divBdr>
        <w:top w:val="none" w:sz="0" w:space="0" w:color="auto"/>
        <w:left w:val="none" w:sz="0" w:space="0" w:color="auto"/>
        <w:bottom w:val="none" w:sz="0" w:space="0" w:color="auto"/>
        <w:right w:val="none" w:sz="0" w:space="0" w:color="auto"/>
      </w:divBdr>
    </w:div>
    <w:div w:id="457527481">
      <w:bodyDiv w:val="1"/>
      <w:marLeft w:val="0"/>
      <w:marRight w:val="0"/>
      <w:marTop w:val="0"/>
      <w:marBottom w:val="0"/>
      <w:divBdr>
        <w:top w:val="none" w:sz="0" w:space="0" w:color="auto"/>
        <w:left w:val="none" w:sz="0" w:space="0" w:color="auto"/>
        <w:bottom w:val="none" w:sz="0" w:space="0" w:color="auto"/>
        <w:right w:val="none" w:sz="0" w:space="0" w:color="auto"/>
      </w:divBdr>
    </w:div>
    <w:div w:id="473832272">
      <w:bodyDiv w:val="1"/>
      <w:marLeft w:val="0"/>
      <w:marRight w:val="0"/>
      <w:marTop w:val="0"/>
      <w:marBottom w:val="0"/>
      <w:divBdr>
        <w:top w:val="none" w:sz="0" w:space="0" w:color="auto"/>
        <w:left w:val="none" w:sz="0" w:space="0" w:color="auto"/>
        <w:bottom w:val="none" w:sz="0" w:space="0" w:color="auto"/>
        <w:right w:val="none" w:sz="0" w:space="0" w:color="auto"/>
      </w:divBdr>
    </w:div>
    <w:div w:id="538395670">
      <w:bodyDiv w:val="1"/>
      <w:marLeft w:val="0"/>
      <w:marRight w:val="0"/>
      <w:marTop w:val="0"/>
      <w:marBottom w:val="0"/>
      <w:divBdr>
        <w:top w:val="none" w:sz="0" w:space="0" w:color="auto"/>
        <w:left w:val="none" w:sz="0" w:space="0" w:color="auto"/>
        <w:bottom w:val="none" w:sz="0" w:space="0" w:color="auto"/>
        <w:right w:val="none" w:sz="0" w:space="0" w:color="auto"/>
      </w:divBdr>
    </w:div>
    <w:div w:id="827288272">
      <w:bodyDiv w:val="1"/>
      <w:marLeft w:val="0"/>
      <w:marRight w:val="0"/>
      <w:marTop w:val="0"/>
      <w:marBottom w:val="0"/>
      <w:divBdr>
        <w:top w:val="none" w:sz="0" w:space="0" w:color="auto"/>
        <w:left w:val="none" w:sz="0" w:space="0" w:color="auto"/>
        <w:bottom w:val="none" w:sz="0" w:space="0" w:color="auto"/>
        <w:right w:val="none" w:sz="0" w:space="0" w:color="auto"/>
      </w:divBdr>
    </w:div>
    <w:div w:id="1432508442">
      <w:bodyDiv w:val="1"/>
      <w:marLeft w:val="0"/>
      <w:marRight w:val="0"/>
      <w:marTop w:val="0"/>
      <w:marBottom w:val="0"/>
      <w:divBdr>
        <w:top w:val="none" w:sz="0" w:space="0" w:color="auto"/>
        <w:left w:val="none" w:sz="0" w:space="0" w:color="auto"/>
        <w:bottom w:val="none" w:sz="0" w:space="0" w:color="auto"/>
        <w:right w:val="none" w:sz="0" w:space="0" w:color="auto"/>
      </w:divBdr>
    </w:div>
    <w:div w:id="1458183359">
      <w:bodyDiv w:val="1"/>
      <w:marLeft w:val="0"/>
      <w:marRight w:val="0"/>
      <w:marTop w:val="0"/>
      <w:marBottom w:val="0"/>
      <w:divBdr>
        <w:top w:val="none" w:sz="0" w:space="0" w:color="auto"/>
        <w:left w:val="none" w:sz="0" w:space="0" w:color="auto"/>
        <w:bottom w:val="none" w:sz="0" w:space="0" w:color="auto"/>
        <w:right w:val="none" w:sz="0" w:space="0" w:color="auto"/>
      </w:divBdr>
    </w:div>
    <w:div w:id="1463310708">
      <w:bodyDiv w:val="1"/>
      <w:marLeft w:val="0"/>
      <w:marRight w:val="0"/>
      <w:marTop w:val="0"/>
      <w:marBottom w:val="0"/>
      <w:divBdr>
        <w:top w:val="none" w:sz="0" w:space="0" w:color="auto"/>
        <w:left w:val="none" w:sz="0" w:space="0" w:color="auto"/>
        <w:bottom w:val="none" w:sz="0" w:space="0" w:color="auto"/>
        <w:right w:val="none" w:sz="0" w:space="0" w:color="auto"/>
      </w:divBdr>
    </w:div>
    <w:div w:id="1641685210">
      <w:bodyDiv w:val="1"/>
      <w:marLeft w:val="0"/>
      <w:marRight w:val="0"/>
      <w:marTop w:val="0"/>
      <w:marBottom w:val="0"/>
      <w:divBdr>
        <w:top w:val="none" w:sz="0" w:space="0" w:color="auto"/>
        <w:left w:val="none" w:sz="0" w:space="0" w:color="auto"/>
        <w:bottom w:val="none" w:sz="0" w:space="0" w:color="auto"/>
        <w:right w:val="none" w:sz="0" w:space="0" w:color="auto"/>
      </w:divBdr>
    </w:div>
    <w:div w:id="2093620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1.xml"/><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diagramColors" Target="diagrams/colors1.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file:///I:\64gb\_pendrive\_Unicarioca\TCC\2020.2\Concluidos\Aplica&#231;&#227;o%20de%20M&#233;todos%20na%20Ger&#234;ncia%20de%20Projeto%20de%20Migra&#231;&#227;o%20devido%20&#224;%20Covid-19%20-%20Michel-Fabio%20Aragao\TCC%20-%20Fabio%20e%20Michel%20-%20Vers&#227;o%20Final%20-%20Rev.%20Copia.docx"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I:\64gb\_pendrive\_Unicarioca\TCC\2020.2\Concluidos\Aplica&#231;&#227;o%20de%20M&#233;todos%20na%20Ger&#234;ncia%20de%20Projeto%20de%20Migra&#231;&#227;o%20devido%20&#224;%20Covid-19%20-%20Michel-Fabio%20Aragao\TCC%20-%20Fabio%20e%20Michel%20-%20Vers&#227;o%20Final%20-%20Rev.%20Copia.docx" TargetMode="External"/><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diagramData" Target="diagrams/data1.xml"/><Relationship Id="rId41"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DB05FA-F289-489C-B35C-18AA8F5ADCE5}"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pt-BR"/>
        </a:p>
      </dgm:t>
    </dgm:pt>
    <dgm:pt modelId="{04EA04B6-AEB0-4551-9767-15BD6F08E690}">
      <dgm:prSet phldrT="[Texto]"/>
      <dgm:spPr/>
      <dgm:t>
        <a:bodyPr/>
        <a:lstStyle/>
        <a:p>
          <a:r>
            <a:rPr lang="pt-BR" b="1"/>
            <a:t>Se um fator muda, um ou mais fatores podem ser impactados.</a:t>
          </a:r>
        </a:p>
      </dgm:t>
    </dgm:pt>
    <dgm:pt modelId="{977FA097-6829-4AEB-A15D-151187F0CF4B}" type="parTrans" cxnId="{04382109-C877-48F6-8594-71D3CC0082F2}">
      <dgm:prSet/>
      <dgm:spPr/>
      <dgm:t>
        <a:bodyPr/>
        <a:lstStyle/>
        <a:p>
          <a:endParaRPr lang="pt-BR" b="1"/>
        </a:p>
      </dgm:t>
    </dgm:pt>
    <dgm:pt modelId="{67132A0E-CBB2-4879-930F-5F8B48D07C65}" type="sibTrans" cxnId="{04382109-C877-48F6-8594-71D3CC0082F2}">
      <dgm:prSet/>
      <dgm:spPr/>
      <dgm:t>
        <a:bodyPr/>
        <a:lstStyle/>
        <a:p>
          <a:endParaRPr lang="pt-BR" b="1"/>
        </a:p>
      </dgm:t>
    </dgm:pt>
    <dgm:pt modelId="{DFC00609-F78B-45F6-8CDE-5186065D7596}">
      <dgm:prSet phldrT="[Texto]"/>
      <dgm:spPr/>
      <dgm:t>
        <a:bodyPr/>
        <a:lstStyle/>
        <a:p>
          <a:r>
            <a:rPr lang="pt-BR" b="1"/>
            <a:t>Qualidade</a:t>
          </a:r>
        </a:p>
      </dgm:t>
    </dgm:pt>
    <dgm:pt modelId="{CD7E42E3-5D21-4CBB-ACE0-46733FE56E30}" type="parTrans" cxnId="{C81CDC1E-203C-434C-A177-4A5F80FCA7EC}">
      <dgm:prSet/>
      <dgm:spPr/>
      <dgm:t>
        <a:bodyPr/>
        <a:lstStyle/>
        <a:p>
          <a:endParaRPr lang="pt-BR" b="1"/>
        </a:p>
      </dgm:t>
    </dgm:pt>
    <dgm:pt modelId="{AF321411-C971-4197-9CB1-309CC03D57DC}" type="sibTrans" cxnId="{C81CDC1E-203C-434C-A177-4A5F80FCA7EC}">
      <dgm:prSet/>
      <dgm:spPr/>
      <dgm:t>
        <a:bodyPr/>
        <a:lstStyle/>
        <a:p>
          <a:endParaRPr lang="pt-BR" b="1"/>
        </a:p>
      </dgm:t>
    </dgm:pt>
    <dgm:pt modelId="{6F4290AD-EF59-478D-9539-9E6BECE48D14}">
      <dgm:prSet phldrT="[Texto]"/>
      <dgm:spPr/>
      <dgm:t>
        <a:bodyPr/>
        <a:lstStyle/>
        <a:p>
          <a:r>
            <a:rPr lang="pt-BR" b="1"/>
            <a:t>Orçamento</a:t>
          </a:r>
        </a:p>
      </dgm:t>
    </dgm:pt>
    <dgm:pt modelId="{06742A43-ED4A-483C-BC74-674F909F8CF9}" type="parTrans" cxnId="{3BCB7381-1C01-4CDF-88B5-E272FC471DF6}">
      <dgm:prSet/>
      <dgm:spPr/>
      <dgm:t>
        <a:bodyPr/>
        <a:lstStyle/>
        <a:p>
          <a:endParaRPr lang="pt-BR" b="1"/>
        </a:p>
      </dgm:t>
    </dgm:pt>
    <dgm:pt modelId="{AD04C82D-2561-49B2-99D7-3AAAEC80C39E}" type="sibTrans" cxnId="{3BCB7381-1C01-4CDF-88B5-E272FC471DF6}">
      <dgm:prSet/>
      <dgm:spPr/>
      <dgm:t>
        <a:bodyPr/>
        <a:lstStyle/>
        <a:p>
          <a:endParaRPr lang="pt-BR" b="1"/>
        </a:p>
      </dgm:t>
    </dgm:pt>
    <dgm:pt modelId="{A1DFD102-A504-4FD3-B504-95A41E2563E1}">
      <dgm:prSet phldrT="[Texto]"/>
      <dgm:spPr/>
      <dgm:t>
        <a:bodyPr/>
        <a:lstStyle/>
        <a:p>
          <a:r>
            <a:rPr lang="pt-BR" b="1"/>
            <a:t>Escopo</a:t>
          </a:r>
        </a:p>
      </dgm:t>
    </dgm:pt>
    <dgm:pt modelId="{BF4BF1FD-FC9F-4BF4-99D2-270BC7C1A606}" type="parTrans" cxnId="{CACE69B4-B2FA-404F-8746-ED05296F5FB9}">
      <dgm:prSet/>
      <dgm:spPr/>
      <dgm:t>
        <a:bodyPr/>
        <a:lstStyle/>
        <a:p>
          <a:endParaRPr lang="pt-BR" b="1"/>
        </a:p>
      </dgm:t>
    </dgm:pt>
    <dgm:pt modelId="{10B5C7C8-B83C-44CB-AB79-FA9E30D55F5A}" type="sibTrans" cxnId="{CACE69B4-B2FA-404F-8746-ED05296F5FB9}">
      <dgm:prSet/>
      <dgm:spPr/>
      <dgm:t>
        <a:bodyPr/>
        <a:lstStyle/>
        <a:p>
          <a:endParaRPr lang="pt-BR" b="1"/>
        </a:p>
      </dgm:t>
    </dgm:pt>
    <dgm:pt modelId="{3C71F690-67B4-4413-ABD0-870C81E9C752}">
      <dgm:prSet phldrT="[Texto]"/>
      <dgm:spPr/>
      <dgm:t>
        <a:bodyPr/>
        <a:lstStyle/>
        <a:p>
          <a:r>
            <a:rPr lang="pt-BR" b="1"/>
            <a:t>Cronograma</a:t>
          </a:r>
        </a:p>
      </dgm:t>
    </dgm:pt>
    <dgm:pt modelId="{58BEFB78-CF2E-437E-83B3-EA695EF4AC77}" type="parTrans" cxnId="{D79A3BA4-0CE6-4306-B090-836C064873E2}">
      <dgm:prSet/>
      <dgm:spPr/>
      <dgm:t>
        <a:bodyPr/>
        <a:lstStyle/>
        <a:p>
          <a:endParaRPr lang="pt-BR" b="1"/>
        </a:p>
      </dgm:t>
    </dgm:pt>
    <dgm:pt modelId="{2576EFD8-C57A-4C49-B593-58BD965F0909}" type="sibTrans" cxnId="{D79A3BA4-0CE6-4306-B090-836C064873E2}">
      <dgm:prSet/>
      <dgm:spPr/>
      <dgm:t>
        <a:bodyPr/>
        <a:lstStyle/>
        <a:p>
          <a:endParaRPr lang="pt-BR" b="1"/>
        </a:p>
      </dgm:t>
    </dgm:pt>
    <dgm:pt modelId="{71F6F709-C27E-49CA-9686-85C70008B911}">
      <dgm:prSet/>
      <dgm:spPr/>
      <dgm:t>
        <a:bodyPr/>
        <a:lstStyle/>
        <a:p>
          <a:r>
            <a:rPr lang="pt-BR" b="1"/>
            <a:t>Riscos</a:t>
          </a:r>
        </a:p>
      </dgm:t>
    </dgm:pt>
    <dgm:pt modelId="{F1CD4EFB-62E2-43E5-99E8-C501D8754200}" type="parTrans" cxnId="{F0E23E54-4BFC-4948-8E15-635FDCF54196}">
      <dgm:prSet/>
      <dgm:spPr/>
      <dgm:t>
        <a:bodyPr/>
        <a:lstStyle/>
        <a:p>
          <a:endParaRPr lang="pt-BR" b="1"/>
        </a:p>
      </dgm:t>
    </dgm:pt>
    <dgm:pt modelId="{544AC78E-CF6D-4949-93D3-807FCACF323F}" type="sibTrans" cxnId="{F0E23E54-4BFC-4948-8E15-635FDCF54196}">
      <dgm:prSet/>
      <dgm:spPr/>
      <dgm:t>
        <a:bodyPr/>
        <a:lstStyle/>
        <a:p>
          <a:endParaRPr lang="pt-BR" b="1"/>
        </a:p>
      </dgm:t>
    </dgm:pt>
    <dgm:pt modelId="{6F7D659A-4969-4399-A1A1-D519124FEB3D}">
      <dgm:prSet/>
      <dgm:spPr/>
      <dgm:t>
        <a:bodyPr/>
        <a:lstStyle/>
        <a:p>
          <a:r>
            <a:rPr lang="pt-BR" b="1"/>
            <a:t>Recursos</a:t>
          </a:r>
        </a:p>
      </dgm:t>
    </dgm:pt>
    <dgm:pt modelId="{1BBDAE1D-C846-4D57-82D4-671E34BD24E2}" type="parTrans" cxnId="{6D8D0CB0-4725-4326-8320-105D258A2E8F}">
      <dgm:prSet/>
      <dgm:spPr/>
      <dgm:t>
        <a:bodyPr/>
        <a:lstStyle/>
        <a:p>
          <a:endParaRPr lang="pt-BR" b="1"/>
        </a:p>
      </dgm:t>
    </dgm:pt>
    <dgm:pt modelId="{7618D5F5-8C99-43DF-914C-6B38FF907BE5}" type="sibTrans" cxnId="{6D8D0CB0-4725-4326-8320-105D258A2E8F}">
      <dgm:prSet/>
      <dgm:spPr/>
      <dgm:t>
        <a:bodyPr/>
        <a:lstStyle/>
        <a:p>
          <a:endParaRPr lang="pt-BR" b="1"/>
        </a:p>
      </dgm:t>
    </dgm:pt>
    <dgm:pt modelId="{A87870F1-136C-4330-AF93-7E1174A6EF1E}" type="pres">
      <dgm:prSet presAssocID="{98DB05FA-F289-489C-B35C-18AA8F5ADCE5}" presName="Name0" presStyleCnt="0">
        <dgm:presLayoutVars>
          <dgm:chMax val="1"/>
          <dgm:dir/>
          <dgm:animLvl val="ctr"/>
          <dgm:resizeHandles val="exact"/>
        </dgm:presLayoutVars>
      </dgm:prSet>
      <dgm:spPr/>
    </dgm:pt>
    <dgm:pt modelId="{AB0AEEF9-AEF1-48BE-80FF-02D6EB9A7574}" type="pres">
      <dgm:prSet presAssocID="{04EA04B6-AEB0-4551-9767-15BD6F08E690}" presName="centerShape" presStyleLbl="node0" presStyleIdx="0" presStyleCnt="1"/>
      <dgm:spPr/>
    </dgm:pt>
    <dgm:pt modelId="{777997A7-99E1-443F-87FB-87E5ACC849A6}" type="pres">
      <dgm:prSet presAssocID="{DFC00609-F78B-45F6-8CDE-5186065D7596}" presName="node" presStyleLbl="node1" presStyleIdx="0" presStyleCnt="6">
        <dgm:presLayoutVars>
          <dgm:bulletEnabled val="1"/>
        </dgm:presLayoutVars>
      </dgm:prSet>
      <dgm:spPr/>
    </dgm:pt>
    <dgm:pt modelId="{A3BCA151-8DD2-49AE-B0C0-078724590166}" type="pres">
      <dgm:prSet presAssocID="{DFC00609-F78B-45F6-8CDE-5186065D7596}" presName="dummy" presStyleCnt="0"/>
      <dgm:spPr/>
    </dgm:pt>
    <dgm:pt modelId="{EB7FFC2F-6C9E-493D-BD89-B09C31F09B43}" type="pres">
      <dgm:prSet presAssocID="{AF321411-C971-4197-9CB1-309CC03D57DC}" presName="sibTrans" presStyleLbl="sibTrans2D1" presStyleIdx="0" presStyleCnt="6"/>
      <dgm:spPr/>
    </dgm:pt>
    <dgm:pt modelId="{A19D3818-6DC3-426C-98A8-EDB1C244556E}" type="pres">
      <dgm:prSet presAssocID="{6F4290AD-EF59-478D-9539-9E6BECE48D14}" presName="node" presStyleLbl="node1" presStyleIdx="1" presStyleCnt="6">
        <dgm:presLayoutVars>
          <dgm:bulletEnabled val="1"/>
        </dgm:presLayoutVars>
      </dgm:prSet>
      <dgm:spPr/>
    </dgm:pt>
    <dgm:pt modelId="{A98A0621-3742-4228-97D1-B80370B4E7F0}" type="pres">
      <dgm:prSet presAssocID="{6F4290AD-EF59-478D-9539-9E6BECE48D14}" presName="dummy" presStyleCnt="0"/>
      <dgm:spPr/>
    </dgm:pt>
    <dgm:pt modelId="{B86750CA-3C0E-4597-8D4E-6DFC751FA07A}" type="pres">
      <dgm:prSet presAssocID="{AD04C82D-2561-49B2-99D7-3AAAEC80C39E}" presName="sibTrans" presStyleLbl="sibTrans2D1" presStyleIdx="1" presStyleCnt="6"/>
      <dgm:spPr/>
    </dgm:pt>
    <dgm:pt modelId="{052C546D-078E-4B61-A221-53E0F0692628}" type="pres">
      <dgm:prSet presAssocID="{6F7D659A-4969-4399-A1A1-D519124FEB3D}" presName="node" presStyleLbl="node1" presStyleIdx="2" presStyleCnt="6">
        <dgm:presLayoutVars>
          <dgm:bulletEnabled val="1"/>
        </dgm:presLayoutVars>
      </dgm:prSet>
      <dgm:spPr/>
    </dgm:pt>
    <dgm:pt modelId="{07A189B2-2FF0-4331-BBE3-722406C3313B}" type="pres">
      <dgm:prSet presAssocID="{6F7D659A-4969-4399-A1A1-D519124FEB3D}" presName="dummy" presStyleCnt="0"/>
      <dgm:spPr/>
    </dgm:pt>
    <dgm:pt modelId="{97F63027-D37F-472A-AC85-A4F82CC829A9}" type="pres">
      <dgm:prSet presAssocID="{7618D5F5-8C99-43DF-914C-6B38FF907BE5}" presName="sibTrans" presStyleLbl="sibTrans2D1" presStyleIdx="2" presStyleCnt="6"/>
      <dgm:spPr/>
    </dgm:pt>
    <dgm:pt modelId="{4CC9D56E-E14B-405C-9A40-79AF43412630}" type="pres">
      <dgm:prSet presAssocID="{71F6F709-C27E-49CA-9686-85C70008B911}" presName="node" presStyleLbl="node1" presStyleIdx="3" presStyleCnt="6">
        <dgm:presLayoutVars>
          <dgm:bulletEnabled val="1"/>
        </dgm:presLayoutVars>
      </dgm:prSet>
      <dgm:spPr/>
    </dgm:pt>
    <dgm:pt modelId="{E51D3E6A-DB03-4570-B02A-59A09199EC18}" type="pres">
      <dgm:prSet presAssocID="{71F6F709-C27E-49CA-9686-85C70008B911}" presName="dummy" presStyleCnt="0"/>
      <dgm:spPr/>
    </dgm:pt>
    <dgm:pt modelId="{F6205ADE-42E6-4A5F-B3F3-AC6EDA3991A7}" type="pres">
      <dgm:prSet presAssocID="{544AC78E-CF6D-4949-93D3-807FCACF323F}" presName="sibTrans" presStyleLbl="sibTrans2D1" presStyleIdx="3" presStyleCnt="6"/>
      <dgm:spPr/>
    </dgm:pt>
    <dgm:pt modelId="{DB5B2D64-222E-46A9-B493-57B015679DEF}" type="pres">
      <dgm:prSet presAssocID="{A1DFD102-A504-4FD3-B504-95A41E2563E1}" presName="node" presStyleLbl="node1" presStyleIdx="4" presStyleCnt="6">
        <dgm:presLayoutVars>
          <dgm:bulletEnabled val="1"/>
        </dgm:presLayoutVars>
      </dgm:prSet>
      <dgm:spPr/>
    </dgm:pt>
    <dgm:pt modelId="{9672D1B8-D731-4686-B99D-45E0140FA96A}" type="pres">
      <dgm:prSet presAssocID="{A1DFD102-A504-4FD3-B504-95A41E2563E1}" presName="dummy" presStyleCnt="0"/>
      <dgm:spPr/>
    </dgm:pt>
    <dgm:pt modelId="{B73C94C5-F6A6-4ABF-B312-580D5E08F4F0}" type="pres">
      <dgm:prSet presAssocID="{10B5C7C8-B83C-44CB-AB79-FA9E30D55F5A}" presName="sibTrans" presStyleLbl="sibTrans2D1" presStyleIdx="4" presStyleCnt="6"/>
      <dgm:spPr/>
    </dgm:pt>
    <dgm:pt modelId="{739015D8-5CCC-4D42-A4E2-D96C0C246114}" type="pres">
      <dgm:prSet presAssocID="{3C71F690-67B4-4413-ABD0-870C81E9C752}" presName="node" presStyleLbl="node1" presStyleIdx="5" presStyleCnt="6">
        <dgm:presLayoutVars>
          <dgm:bulletEnabled val="1"/>
        </dgm:presLayoutVars>
      </dgm:prSet>
      <dgm:spPr/>
    </dgm:pt>
    <dgm:pt modelId="{EFAFBF1B-AF00-46FE-B2BD-1E1C3BCFCD18}" type="pres">
      <dgm:prSet presAssocID="{3C71F690-67B4-4413-ABD0-870C81E9C752}" presName="dummy" presStyleCnt="0"/>
      <dgm:spPr/>
    </dgm:pt>
    <dgm:pt modelId="{406C174B-2A0D-4C0C-8B53-D7B0FED762C5}" type="pres">
      <dgm:prSet presAssocID="{2576EFD8-C57A-4C49-B593-58BD965F0909}" presName="sibTrans" presStyleLbl="sibTrans2D1" presStyleIdx="5" presStyleCnt="6"/>
      <dgm:spPr/>
    </dgm:pt>
  </dgm:ptLst>
  <dgm:cxnLst>
    <dgm:cxn modelId="{9713C705-A454-43AE-B5BE-1DE7ED655BE4}" type="presOf" srcId="{A1DFD102-A504-4FD3-B504-95A41E2563E1}" destId="{DB5B2D64-222E-46A9-B493-57B015679DEF}" srcOrd="0" destOrd="0" presId="urn:microsoft.com/office/officeart/2005/8/layout/radial6"/>
    <dgm:cxn modelId="{04382109-C877-48F6-8594-71D3CC0082F2}" srcId="{98DB05FA-F289-489C-B35C-18AA8F5ADCE5}" destId="{04EA04B6-AEB0-4551-9767-15BD6F08E690}" srcOrd="0" destOrd="0" parTransId="{977FA097-6829-4AEB-A15D-151187F0CF4B}" sibTransId="{67132A0E-CBB2-4879-930F-5F8B48D07C65}"/>
    <dgm:cxn modelId="{C81CDC1E-203C-434C-A177-4A5F80FCA7EC}" srcId="{04EA04B6-AEB0-4551-9767-15BD6F08E690}" destId="{DFC00609-F78B-45F6-8CDE-5186065D7596}" srcOrd="0" destOrd="0" parTransId="{CD7E42E3-5D21-4CBB-ACE0-46733FE56E30}" sibTransId="{AF321411-C971-4197-9CB1-309CC03D57DC}"/>
    <dgm:cxn modelId="{CCEC092F-4300-43E0-8436-6FA067E51C68}" type="presOf" srcId="{544AC78E-CF6D-4949-93D3-807FCACF323F}" destId="{F6205ADE-42E6-4A5F-B3F3-AC6EDA3991A7}" srcOrd="0" destOrd="0" presId="urn:microsoft.com/office/officeart/2005/8/layout/radial6"/>
    <dgm:cxn modelId="{A2991434-58E7-4432-A993-417B314D7A77}" type="presOf" srcId="{71F6F709-C27E-49CA-9686-85C70008B911}" destId="{4CC9D56E-E14B-405C-9A40-79AF43412630}" srcOrd="0" destOrd="0" presId="urn:microsoft.com/office/officeart/2005/8/layout/radial6"/>
    <dgm:cxn modelId="{7C3C465E-5AC0-4B71-9BFA-EA6C9DFE1F2B}" type="presOf" srcId="{98DB05FA-F289-489C-B35C-18AA8F5ADCE5}" destId="{A87870F1-136C-4330-AF93-7E1174A6EF1E}" srcOrd="0" destOrd="0" presId="urn:microsoft.com/office/officeart/2005/8/layout/radial6"/>
    <dgm:cxn modelId="{334E865F-D3A1-4968-A164-38E3AFD466FB}" type="presOf" srcId="{2576EFD8-C57A-4C49-B593-58BD965F0909}" destId="{406C174B-2A0D-4C0C-8B53-D7B0FED762C5}" srcOrd="0" destOrd="0" presId="urn:microsoft.com/office/officeart/2005/8/layout/radial6"/>
    <dgm:cxn modelId="{F0E23E54-4BFC-4948-8E15-635FDCF54196}" srcId="{04EA04B6-AEB0-4551-9767-15BD6F08E690}" destId="{71F6F709-C27E-49CA-9686-85C70008B911}" srcOrd="3" destOrd="0" parTransId="{F1CD4EFB-62E2-43E5-99E8-C501D8754200}" sibTransId="{544AC78E-CF6D-4949-93D3-807FCACF323F}"/>
    <dgm:cxn modelId="{3EC74059-5F1E-47ED-9EA9-7B323DBB63E7}" type="presOf" srcId="{AD04C82D-2561-49B2-99D7-3AAAEC80C39E}" destId="{B86750CA-3C0E-4597-8D4E-6DFC751FA07A}" srcOrd="0" destOrd="0" presId="urn:microsoft.com/office/officeart/2005/8/layout/radial6"/>
    <dgm:cxn modelId="{8DB4E980-CE7C-48A5-B770-971D16E422AC}" type="presOf" srcId="{6F4290AD-EF59-478D-9539-9E6BECE48D14}" destId="{A19D3818-6DC3-426C-98A8-EDB1C244556E}" srcOrd="0" destOrd="0" presId="urn:microsoft.com/office/officeart/2005/8/layout/radial6"/>
    <dgm:cxn modelId="{3BCB7381-1C01-4CDF-88B5-E272FC471DF6}" srcId="{04EA04B6-AEB0-4551-9767-15BD6F08E690}" destId="{6F4290AD-EF59-478D-9539-9E6BECE48D14}" srcOrd="1" destOrd="0" parTransId="{06742A43-ED4A-483C-BC74-674F909F8CF9}" sibTransId="{AD04C82D-2561-49B2-99D7-3AAAEC80C39E}"/>
    <dgm:cxn modelId="{D79A3BA4-0CE6-4306-B090-836C064873E2}" srcId="{04EA04B6-AEB0-4551-9767-15BD6F08E690}" destId="{3C71F690-67B4-4413-ABD0-870C81E9C752}" srcOrd="5" destOrd="0" parTransId="{58BEFB78-CF2E-437E-83B3-EA695EF4AC77}" sibTransId="{2576EFD8-C57A-4C49-B593-58BD965F0909}"/>
    <dgm:cxn modelId="{A41D3CA5-12EB-438A-9AD0-AFFF85D72A2D}" type="presOf" srcId="{10B5C7C8-B83C-44CB-AB79-FA9E30D55F5A}" destId="{B73C94C5-F6A6-4ABF-B312-580D5E08F4F0}" srcOrd="0" destOrd="0" presId="urn:microsoft.com/office/officeart/2005/8/layout/radial6"/>
    <dgm:cxn modelId="{6D8D0CB0-4725-4326-8320-105D258A2E8F}" srcId="{04EA04B6-AEB0-4551-9767-15BD6F08E690}" destId="{6F7D659A-4969-4399-A1A1-D519124FEB3D}" srcOrd="2" destOrd="0" parTransId="{1BBDAE1D-C846-4D57-82D4-671E34BD24E2}" sibTransId="{7618D5F5-8C99-43DF-914C-6B38FF907BE5}"/>
    <dgm:cxn modelId="{CACE69B4-B2FA-404F-8746-ED05296F5FB9}" srcId="{04EA04B6-AEB0-4551-9767-15BD6F08E690}" destId="{A1DFD102-A504-4FD3-B504-95A41E2563E1}" srcOrd="4" destOrd="0" parTransId="{BF4BF1FD-FC9F-4BF4-99D2-270BC7C1A606}" sibTransId="{10B5C7C8-B83C-44CB-AB79-FA9E30D55F5A}"/>
    <dgm:cxn modelId="{BB00FCBA-09ED-4164-829A-67DE1F611028}" type="presOf" srcId="{DFC00609-F78B-45F6-8CDE-5186065D7596}" destId="{777997A7-99E1-443F-87FB-87E5ACC849A6}" srcOrd="0" destOrd="0" presId="urn:microsoft.com/office/officeart/2005/8/layout/radial6"/>
    <dgm:cxn modelId="{014B50C9-2DEF-4333-8960-9105A0013DC5}" type="presOf" srcId="{3C71F690-67B4-4413-ABD0-870C81E9C752}" destId="{739015D8-5CCC-4D42-A4E2-D96C0C246114}" srcOrd="0" destOrd="0" presId="urn:microsoft.com/office/officeart/2005/8/layout/radial6"/>
    <dgm:cxn modelId="{D6AB26D1-2FF2-4916-B18B-ED3B6074B20E}" type="presOf" srcId="{6F7D659A-4969-4399-A1A1-D519124FEB3D}" destId="{052C546D-078E-4B61-A221-53E0F0692628}" srcOrd="0" destOrd="0" presId="urn:microsoft.com/office/officeart/2005/8/layout/radial6"/>
    <dgm:cxn modelId="{F1A032D4-0897-4916-B6AD-6C003656C4A6}" type="presOf" srcId="{7618D5F5-8C99-43DF-914C-6B38FF907BE5}" destId="{97F63027-D37F-472A-AC85-A4F82CC829A9}" srcOrd="0" destOrd="0" presId="urn:microsoft.com/office/officeart/2005/8/layout/radial6"/>
    <dgm:cxn modelId="{5A3DCFDB-DE21-4EB7-9A28-5D4C954F5B5D}" type="presOf" srcId="{AF321411-C971-4197-9CB1-309CC03D57DC}" destId="{EB7FFC2F-6C9E-493D-BD89-B09C31F09B43}" srcOrd="0" destOrd="0" presId="urn:microsoft.com/office/officeart/2005/8/layout/radial6"/>
    <dgm:cxn modelId="{F6167EF7-A918-4717-B01A-29739E5E4FBC}" type="presOf" srcId="{04EA04B6-AEB0-4551-9767-15BD6F08E690}" destId="{AB0AEEF9-AEF1-48BE-80FF-02D6EB9A7574}" srcOrd="0" destOrd="0" presId="urn:microsoft.com/office/officeart/2005/8/layout/radial6"/>
    <dgm:cxn modelId="{6E15FDF5-F9D1-4574-92E0-C8EA14154E2C}" type="presParOf" srcId="{A87870F1-136C-4330-AF93-7E1174A6EF1E}" destId="{AB0AEEF9-AEF1-48BE-80FF-02D6EB9A7574}" srcOrd="0" destOrd="0" presId="urn:microsoft.com/office/officeart/2005/8/layout/radial6"/>
    <dgm:cxn modelId="{6CB9A0F6-9D3A-4DDB-8CC7-D610EBA581AA}" type="presParOf" srcId="{A87870F1-136C-4330-AF93-7E1174A6EF1E}" destId="{777997A7-99E1-443F-87FB-87E5ACC849A6}" srcOrd="1" destOrd="0" presId="urn:microsoft.com/office/officeart/2005/8/layout/radial6"/>
    <dgm:cxn modelId="{763EB76E-6B4C-4094-9BFA-E74833A5CE9E}" type="presParOf" srcId="{A87870F1-136C-4330-AF93-7E1174A6EF1E}" destId="{A3BCA151-8DD2-49AE-B0C0-078724590166}" srcOrd="2" destOrd="0" presId="urn:microsoft.com/office/officeart/2005/8/layout/radial6"/>
    <dgm:cxn modelId="{B76ABA96-7B24-44EB-9AAF-ADCB57944A28}" type="presParOf" srcId="{A87870F1-136C-4330-AF93-7E1174A6EF1E}" destId="{EB7FFC2F-6C9E-493D-BD89-B09C31F09B43}" srcOrd="3" destOrd="0" presId="urn:microsoft.com/office/officeart/2005/8/layout/radial6"/>
    <dgm:cxn modelId="{5367FF18-D932-4B2C-9403-FFB5C886BCDD}" type="presParOf" srcId="{A87870F1-136C-4330-AF93-7E1174A6EF1E}" destId="{A19D3818-6DC3-426C-98A8-EDB1C244556E}" srcOrd="4" destOrd="0" presId="urn:microsoft.com/office/officeart/2005/8/layout/radial6"/>
    <dgm:cxn modelId="{95CD049B-C03B-427E-AF69-C07FC7D39F49}" type="presParOf" srcId="{A87870F1-136C-4330-AF93-7E1174A6EF1E}" destId="{A98A0621-3742-4228-97D1-B80370B4E7F0}" srcOrd="5" destOrd="0" presId="urn:microsoft.com/office/officeart/2005/8/layout/radial6"/>
    <dgm:cxn modelId="{7CC677BB-019B-4584-AD2A-73779C6A3362}" type="presParOf" srcId="{A87870F1-136C-4330-AF93-7E1174A6EF1E}" destId="{B86750CA-3C0E-4597-8D4E-6DFC751FA07A}" srcOrd="6" destOrd="0" presId="urn:microsoft.com/office/officeart/2005/8/layout/radial6"/>
    <dgm:cxn modelId="{614088B7-00E9-4361-8A89-09B0AD01CA98}" type="presParOf" srcId="{A87870F1-136C-4330-AF93-7E1174A6EF1E}" destId="{052C546D-078E-4B61-A221-53E0F0692628}" srcOrd="7" destOrd="0" presId="urn:microsoft.com/office/officeart/2005/8/layout/radial6"/>
    <dgm:cxn modelId="{1AAAC373-1DEB-428B-BA8C-4E34454BF938}" type="presParOf" srcId="{A87870F1-136C-4330-AF93-7E1174A6EF1E}" destId="{07A189B2-2FF0-4331-BBE3-722406C3313B}" srcOrd="8" destOrd="0" presId="urn:microsoft.com/office/officeart/2005/8/layout/radial6"/>
    <dgm:cxn modelId="{6FD36EED-6930-4802-9232-B3A6FF9D206C}" type="presParOf" srcId="{A87870F1-136C-4330-AF93-7E1174A6EF1E}" destId="{97F63027-D37F-472A-AC85-A4F82CC829A9}" srcOrd="9" destOrd="0" presId="urn:microsoft.com/office/officeart/2005/8/layout/radial6"/>
    <dgm:cxn modelId="{9DB3BA9E-4453-4A30-9401-663B85251F3B}" type="presParOf" srcId="{A87870F1-136C-4330-AF93-7E1174A6EF1E}" destId="{4CC9D56E-E14B-405C-9A40-79AF43412630}" srcOrd="10" destOrd="0" presId="urn:microsoft.com/office/officeart/2005/8/layout/radial6"/>
    <dgm:cxn modelId="{1530B799-3FF2-4C4A-B084-B7005ACE913F}" type="presParOf" srcId="{A87870F1-136C-4330-AF93-7E1174A6EF1E}" destId="{E51D3E6A-DB03-4570-B02A-59A09199EC18}" srcOrd="11" destOrd="0" presId="urn:microsoft.com/office/officeart/2005/8/layout/radial6"/>
    <dgm:cxn modelId="{AA188F86-14FB-4B14-BE98-75C1780AB3C2}" type="presParOf" srcId="{A87870F1-136C-4330-AF93-7E1174A6EF1E}" destId="{F6205ADE-42E6-4A5F-B3F3-AC6EDA3991A7}" srcOrd="12" destOrd="0" presId="urn:microsoft.com/office/officeart/2005/8/layout/radial6"/>
    <dgm:cxn modelId="{EB481A4B-7731-4795-B533-120B87C01A8C}" type="presParOf" srcId="{A87870F1-136C-4330-AF93-7E1174A6EF1E}" destId="{DB5B2D64-222E-46A9-B493-57B015679DEF}" srcOrd="13" destOrd="0" presId="urn:microsoft.com/office/officeart/2005/8/layout/radial6"/>
    <dgm:cxn modelId="{4B873995-3D1B-41D9-83A6-1233B1AF499B}" type="presParOf" srcId="{A87870F1-136C-4330-AF93-7E1174A6EF1E}" destId="{9672D1B8-D731-4686-B99D-45E0140FA96A}" srcOrd="14" destOrd="0" presId="urn:microsoft.com/office/officeart/2005/8/layout/radial6"/>
    <dgm:cxn modelId="{DB5B5D9F-BDA0-4FEC-ABF9-B221A6F917CE}" type="presParOf" srcId="{A87870F1-136C-4330-AF93-7E1174A6EF1E}" destId="{B73C94C5-F6A6-4ABF-B312-580D5E08F4F0}" srcOrd="15" destOrd="0" presId="urn:microsoft.com/office/officeart/2005/8/layout/radial6"/>
    <dgm:cxn modelId="{EA9F23C2-801B-4A6E-BE99-5519A0F621AE}" type="presParOf" srcId="{A87870F1-136C-4330-AF93-7E1174A6EF1E}" destId="{739015D8-5CCC-4D42-A4E2-D96C0C246114}" srcOrd="16" destOrd="0" presId="urn:microsoft.com/office/officeart/2005/8/layout/radial6"/>
    <dgm:cxn modelId="{B47FDB65-0270-4043-8FA1-EF74C42F5B95}" type="presParOf" srcId="{A87870F1-136C-4330-AF93-7E1174A6EF1E}" destId="{EFAFBF1B-AF00-46FE-B2BD-1E1C3BCFCD18}" srcOrd="17" destOrd="0" presId="urn:microsoft.com/office/officeart/2005/8/layout/radial6"/>
    <dgm:cxn modelId="{A24D6546-606C-406C-AAB6-609D0E4547A3}" type="presParOf" srcId="{A87870F1-136C-4330-AF93-7E1174A6EF1E}" destId="{406C174B-2A0D-4C0C-8B53-D7B0FED762C5}" srcOrd="18" destOrd="0" presId="urn:microsoft.com/office/officeart/2005/8/layout/radial6"/>
  </dgm:cxnLst>
  <dgm:bg/>
  <dgm:whole>
    <a:ln>
      <a:solidFill>
        <a:schemeClr val="bg1">
          <a:lumMod val="50000"/>
        </a:schemeClr>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6C174B-2A0D-4C0C-8B53-D7B0FED762C5}">
      <dsp:nvSpPr>
        <dsp:cNvPr id="0" name=""/>
        <dsp:cNvSpPr/>
      </dsp:nvSpPr>
      <dsp:spPr>
        <a:xfrm>
          <a:off x="1504050" y="361050"/>
          <a:ext cx="2478299" cy="2478299"/>
        </a:xfrm>
        <a:prstGeom prst="blockArc">
          <a:avLst>
            <a:gd name="adj1" fmla="val 12600000"/>
            <a:gd name="adj2" fmla="val 16200000"/>
            <a:gd name="adj3" fmla="val 451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3C94C5-F6A6-4ABF-B312-580D5E08F4F0}">
      <dsp:nvSpPr>
        <dsp:cNvPr id="0" name=""/>
        <dsp:cNvSpPr/>
      </dsp:nvSpPr>
      <dsp:spPr>
        <a:xfrm>
          <a:off x="1504050" y="361050"/>
          <a:ext cx="2478299" cy="2478299"/>
        </a:xfrm>
        <a:prstGeom prst="blockArc">
          <a:avLst>
            <a:gd name="adj1" fmla="val 9000000"/>
            <a:gd name="adj2" fmla="val 12600000"/>
            <a:gd name="adj3" fmla="val 451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205ADE-42E6-4A5F-B3F3-AC6EDA3991A7}">
      <dsp:nvSpPr>
        <dsp:cNvPr id="0" name=""/>
        <dsp:cNvSpPr/>
      </dsp:nvSpPr>
      <dsp:spPr>
        <a:xfrm>
          <a:off x="1504050" y="361050"/>
          <a:ext cx="2478299" cy="2478299"/>
        </a:xfrm>
        <a:prstGeom prst="blockArc">
          <a:avLst>
            <a:gd name="adj1" fmla="val 5400000"/>
            <a:gd name="adj2" fmla="val 9000000"/>
            <a:gd name="adj3" fmla="val 451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F63027-D37F-472A-AC85-A4F82CC829A9}">
      <dsp:nvSpPr>
        <dsp:cNvPr id="0" name=""/>
        <dsp:cNvSpPr/>
      </dsp:nvSpPr>
      <dsp:spPr>
        <a:xfrm>
          <a:off x="1504050" y="361050"/>
          <a:ext cx="2478299" cy="2478299"/>
        </a:xfrm>
        <a:prstGeom prst="blockArc">
          <a:avLst>
            <a:gd name="adj1" fmla="val 1800000"/>
            <a:gd name="adj2" fmla="val 5400000"/>
            <a:gd name="adj3" fmla="val 451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6750CA-3C0E-4597-8D4E-6DFC751FA07A}">
      <dsp:nvSpPr>
        <dsp:cNvPr id="0" name=""/>
        <dsp:cNvSpPr/>
      </dsp:nvSpPr>
      <dsp:spPr>
        <a:xfrm>
          <a:off x="1504050" y="361050"/>
          <a:ext cx="2478299" cy="2478299"/>
        </a:xfrm>
        <a:prstGeom prst="blockArc">
          <a:avLst>
            <a:gd name="adj1" fmla="val 19800000"/>
            <a:gd name="adj2" fmla="val 1800000"/>
            <a:gd name="adj3" fmla="val 451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7FFC2F-6C9E-493D-BD89-B09C31F09B43}">
      <dsp:nvSpPr>
        <dsp:cNvPr id="0" name=""/>
        <dsp:cNvSpPr/>
      </dsp:nvSpPr>
      <dsp:spPr>
        <a:xfrm>
          <a:off x="1504050" y="361050"/>
          <a:ext cx="2478299" cy="2478299"/>
        </a:xfrm>
        <a:prstGeom prst="blockArc">
          <a:avLst>
            <a:gd name="adj1" fmla="val 16200000"/>
            <a:gd name="adj2" fmla="val 19800000"/>
            <a:gd name="adj3" fmla="val 451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0AEEF9-AEF1-48BE-80FF-02D6EB9A7574}">
      <dsp:nvSpPr>
        <dsp:cNvPr id="0" name=""/>
        <dsp:cNvSpPr/>
      </dsp:nvSpPr>
      <dsp:spPr>
        <a:xfrm>
          <a:off x="2188666" y="1045666"/>
          <a:ext cx="1109067" cy="110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BR" sz="1000" b="1" kern="1200"/>
            <a:t>Se um fator muda, um ou mais fatores podem ser impactados.</a:t>
          </a:r>
        </a:p>
      </dsp:txBody>
      <dsp:txXfrm>
        <a:off x="2351085" y="1208085"/>
        <a:ext cx="784229" cy="784229"/>
      </dsp:txXfrm>
    </dsp:sp>
    <dsp:sp modelId="{777997A7-99E1-443F-87FB-87E5ACC849A6}">
      <dsp:nvSpPr>
        <dsp:cNvPr id="0" name=""/>
        <dsp:cNvSpPr/>
      </dsp:nvSpPr>
      <dsp:spPr>
        <a:xfrm>
          <a:off x="2355026" y="825"/>
          <a:ext cx="776347" cy="776347"/>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b="1" kern="1200"/>
            <a:t>Qualidade</a:t>
          </a:r>
        </a:p>
      </dsp:txBody>
      <dsp:txXfrm>
        <a:off x="2468719" y="114518"/>
        <a:ext cx="548961" cy="548961"/>
      </dsp:txXfrm>
    </dsp:sp>
    <dsp:sp modelId="{A19D3818-6DC3-426C-98A8-EDB1C244556E}">
      <dsp:nvSpPr>
        <dsp:cNvPr id="0" name=""/>
        <dsp:cNvSpPr/>
      </dsp:nvSpPr>
      <dsp:spPr>
        <a:xfrm>
          <a:off x="3403957" y="606425"/>
          <a:ext cx="776347" cy="776347"/>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b="1" kern="1200"/>
            <a:t>Orçamento</a:t>
          </a:r>
        </a:p>
      </dsp:txBody>
      <dsp:txXfrm>
        <a:off x="3517650" y="720118"/>
        <a:ext cx="548961" cy="548961"/>
      </dsp:txXfrm>
    </dsp:sp>
    <dsp:sp modelId="{052C546D-078E-4B61-A221-53E0F0692628}">
      <dsp:nvSpPr>
        <dsp:cNvPr id="0" name=""/>
        <dsp:cNvSpPr/>
      </dsp:nvSpPr>
      <dsp:spPr>
        <a:xfrm>
          <a:off x="3403957" y="1817626"/>
          <a:ext cx="776347" cy="776347"/>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b="1" kern="1200"/>
            <a:t>Recursos</a:t>
          </a:r>
        </a:p>
      </dsp:txBody>
      <dsp:txXfrm>
        <a:off x="3517650" y="1931319"/>
        <a:ext cx="548961" cy="548961"/>
      </dsp:txXfrm>
    </dsp:sp>
    <dsp:sp modelId="{4CC9D56E-E14B-405C-9A40-79AF43412630}">
      <dsp:nvSpPr>
        <dsp:cNvPr id="0" name=""/>
        <dsp:cNvSpPr/>
      </dsp:nvSpPr>
      <dsp:spPr>
        <a:xfrm>
          <a:off x="2355026" y="2423227"/>
          <a:ext cx="776347" cy="776347"/>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b="1" kern="1200"/>
            <a:t>Riscos</a:t>
          </a:r>
        </a:p>
      </dsp:txBody>
      <dsp:txXfrm>
        <a:off x="2468719" y="2536920"/>
        <a:ext cx="548961" cy="548961"/>
      </dsp:txXfrm>
    </dsp:sp>
    <dsp:sp modelId="{DB5B2D64-222E-46A9-B493-57B015679DEF}">
      <dsp:nvSpPr>
        <dsp:cNvPr id="0" name=""/>
        <dsp:cNvSpPr/>
      </dsp:nvSpPr>
      <dsp:spPr>
        <a:xfrm>
          <a:off x="1306095" y="1817626"/>
          <a:ext cx="776347" cy="776347"/>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b="1" kern="1200"/>
            <a:t>Escopo</a:t>
          </a:r>
        </a:p>
      </dsp:txBody>
      <dsp:txXfrm>
        <a:off x="1419788" y="1931319"/>
        <a:ext cx="548961" cy="548961"/>
      </dsp:txXfrm>
    </dsp:sp>
    <dsp:sp modelId="{739015D8-5CCC-4D42-A4E2-D96C0C246114}">
      <dsp:nvSpPr>
        <dsp:cNvPr id="0" name=""/>
        <dsp:cNvSpPr/>
      </dsp:nvSpPr>
      <dsp:spPr>
        <a:xfrm>
          <a:off x="1306095" y="606425"/>
          <a:ext cx="776347" cy="776347"/>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b="1" kern="1200"/>
            <a:t>Cronograma</a:t>
          </a:r>
        </a:p>
      </dsp:txBody>
      <dsp:txXfrm>
        <a:off x="1419788" y="720118"/>
        <a:ext cx="548961" cy="5489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nz9lbkAk/QPwjKwrAOeAOt5Dg==">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C80FDB-40BF-45B1-B263-1A1BE20E7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98</Pages>
  <Words>27493</Words>
  <Characters>148464</Characters>
  <Application>Microsoft Office Word</Application>
  <DocSecurity>0</DocSecurity>
  <Lines>1237</Lines>
  <Paragraphs>351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silvana</dc:creator>
  <cp:lastModifiedBy>HP</cp:lastModifiedBy>
  <cp:revision>19</cp:revision>
  <cp:lastPrinted>2020-12-07T18:51:00Z</cp:lastPrinted>
  <dcterms:created xsi:type="dcterms:W3CDTF">2020-12-05T21:01:00Z</dcterms:created>
  <dcterms:modified xsi:type="dcterms:W3CDTF">2020-12-07T18:52:00Z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